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FA673" w14:textId="77777777" w:rsidR="00272FF8" w:rsidRDefault="00272FF8" w:rsidP="00272FF8">
      <w:pPr>
        <w:spacing w:line="360" w:lineRule="auto"/>
        <w:jc w:val="center"/>
      </w:pPr>
    </w:p>
    <w:p w14:paraId="043158AE" w14:textId="77777777" w:rsidR="00272FF8" w:rsidRDefault="00272FF8" w:rsidP="00272FF8">
      <w:pPr>
        <w:spacing w:line="360" w:lineRule="auto"/>
        <w:jc w:val="center"/>
      </w:pPr>
    </w:p>
    <w:p w14:paraId="7423C8F3" w14:textId="77777777" w:rsidR="00820C11" w:rsidRDefault="00820C11" w:rsidP="00272FF8">
      <w:pPr>
        <w:spacing w:line="360" w:lineRule="auto"/>
        <w:jc w:val="center"/>
      </w:pPr>
    </w:p>
    <w:p w14:paraId="1BE105E5" w14:textId="77777777" w:rsidR="00820C11" w:rsidRDefault="00820C11" w:rsidP="00272FF8">
      <w:pPr>
        <w:spacing w:line="360" w:lineRule="auto"/>
        <w:jc w:val="center"/>
        <w:rPr>
          <w:b/>
        </w:rPr>
      </w:pPr>
    </w:p>
    <w:p w14:paraId="22ABE029" w14:textId="75B991B1" w:rsidR="00272FF8" w:rsidRDefault="00F63E78" w:rsidP="00272FF8">
      <w:pPr>
        <w:spacing w:line="360" w:lineRule="auto"/>
        <w:jc w:val="center"/>
        <w:rPr>
          <w:ins w:id="0" w:author="孟晓阳" w:date="2018-12-04T17:32:00Z"/>
          <w:rFonts w:ascii="微软雅黑" w:eastAsia="微软雅黑" w:hAnsi="微软雅黑"/>
          <w:b/>
          <w:sz w:val="44"/>
          <w:szCs w:val="44"/>
        </w:rPr>
      </w:pPr>
      <w:ins w:id="1" w:author="孟晓阳" w:date="2018-12-04T17:32:00Z">
        <w:r>
          <w:rPr>
            <w:rFonts w:ascii="微软雅黑" w:eastAsia="微软雅黑" w:hAnsi="微软雅黑" w:hint="eastAsia"/>
            <w:b/>
            <w:sz w:val="44"/>
            <w:szCs w:val="44"/>
          </w:rPr>
          <w:t>北京协和</w:t>
        </w:r>
        <w:r>
          <w:rPr>
            <w:rFonts w:ascii="微软雅黑" w:eastAsia="微软雅黑" w:hAnsi="微软雅黑"/>
            <w:b/>
            <w:sz w:val="44"/>
            <w:szCs w:val="44"/>
          </w:rPr>
          <w:t>医院</w:t>
        </w:r>
      </w:ins>
      <w:ins w:id="2" w:author="孟晓阳" w:date="2018-12-04T17:43:00Z">
        <w:r w:rsidR="00F4623E">
          <w:rPr>
            <w:rFonts w:ascii="微软雅黑" w:eastAsia="微软雅黑" w:hAnsi="微软雅黑" w:hint="eastAsia"/>
            <w:b/>
            <w:sz w:val="44"/>
            <w:szCs w:val="44"/>
          </w:rPr>
          <w:t>计算机</w:t>
        </w:r>
      </w:ins>
      <w:r w:rsidR="002C534C">
        <w:rPr>
          <w:rFonts w:ascii="微软雅黑" w:eastAsia="微软雅黑" w:hAnsi="微软雅黑" w:hint="eastAsia"/>
          <w:b/>
          <w:sz w:val="44"/>
          <w:szCs w:val="44"/>
        </w:rPr>
        <w:t>终端</w:t>
      </w:r>
      <w:r w:rsidR="00272FF8">
        <w:rPr>
          <w:rFonts w:ascii="微软雅黑" w:eastAsia="微软雅黑" w:hAnsi="微软雅黑" w:hint="eastAsia"/>
          <w:b/>
          <w:sz w:val="44"/>
          <w:szCs w:val="44"/>
        </w:rPr>
        <w:t>安全配置基线</w:t>
      </w:r>
    </w:p>
    <w:p w14:paraId="3891ADE3" w14:textId="7D61609C" w:rsidR="00F63E78" w:rsidRPr="00D76DE7" w:rsidRDefault="00F63E78" w:rsidP="00272FF8">
      <w:pPr>
        <w:spacing w:line="360" w:lineRule="auto"/>
        <w:jc w:val="center"/>
        <w:rPr>
          <w:rFonts w:ascii="微软雅黑" w:eastAsia="微软雅黑" w:hAnsi="微软雅黑"/>
          <w:b/>
          <w:sz w:val="44"/>
          <w:szCs w:val="44"/>
        </w:rPr>
      </w:pPr>
      <w:ins w:id="3" w:author="孟晓阳" w:date="2018-12-04T17:32:00Z">
        <w:r>
          <w:rPr>
            <w:rFonts w:ascii="微软雅黑" w:eastAsia="微软雅黑" w:hAnsi="微软雅黑" w:hint="eastAsia"/>
            <w:b/>
            <w:sz w:val="44"/>
            <w:szCs w:val="44"/>
          </w:rPr>
          <w:t>（讨论</w:t>
        </w:r>
        <w:r>
          <w:rPr>
            <w:rFonts w:ascii="微软雅黑" w:eastAsia="微软雅黑" w:hAnsi="微软雅黑"/>
            <w:b/>
            <w:sz w:val="44"/>
            <w:szCs w:val="44"/>
          </w:rPr>
          <w:t>稿</w:t>
        </w:r>
        <w:r>
          <w:rPr>
            <w:rFonts w:ascii="微软雅黑" w:eastAsia="微软雅黑" w:hAnsi="微软雅黑" w:hint="eastAsia"/>
            <w:b/>
            <w:sz w:val="44"/>
            <w:szCs w:val="44"/>
          </w:rPr>
          <w:t>）</w:t>
        </w:r>
      </w:ins>
    </w:p>
    <w:p w14:paraId="36C340B0" w14:textId="0E764622" w:rsidR="00272FF8" w:rsidDel="00F63E78" w:rsidRDefault="00272FF8" w:rsidP="00272FF8">
      <w:pPr>
        <w:spacing w:line="360" w:lineRule="auto"/>
        <w:jc w:val="center"/>
        <w:rPr>
          <w:del w:id="4" w:author="孟晓阳" w:date="2018-12-04T17:33:00Z"/>
        </w:rPr>
      </w:pPr>
    </w:p>
    <w:p w14:paraId="7B9577D3" w14:textId="77777777" w:rsidR="00272FF8" w:rsidRDefault="00272FF8" w:rsidP="00272FF8">
      <w:pPr>
        <w:spacing w:line="360" w:lineRule="auto"/>
        <w:jc w:val="center"/>
      </w:pPr>
    </w:p>
    <w:p w14:paraId="3022DC54" w14:textId="77777777" w:rsidR="00272FF8" w:rsidRDefault="00272FF8" w:rsidP="00272FF8">
      <w:pPr>
        <w:spacing w:line="360" w:lineRule="auto"/>
        <w:jc w:val="center"/>
      </w:pPr>
    </w:p>
    <w:p w14:paraId="446B53F6" w14:textId="77777777" w:rsidR="00272FF8" w:rsidRDefault="00272FF8" w:rsidP="00272FF8">
      <w:pPr>
        <w:spacing w:line="360" w:lineRule="auto"/>
        <w:jc w:val="center"/>
      </w:pPr>
    </w:p>
    <w:p w14:paraId="6480EF37" w14:textId="77777777" w:rsidR="00272FF8" w:rsidRDefault="00272FF8" w:rsidP="00272FF8">
      <w:pPr>
        <w:spacing w:line="360" w:lineRule="auto"/>
        <w:jc w:val="center"/>
      </w:pPr>
    </w:p>
    <w:p w14:paraId="4165EB92" w14:textId="77777777" w:rsidR="00272FF8" w:rsidRDefault="00272FF8" w:rsidP="00272FF8">
      <w:pPr>
        <w:spacing w:line="360" w:lineRule="auto"/>
        <w:jc w:val="center"/>
      </w:pPr>
    </w:p>
    <w:p w14:paraId="7E0B0AAA" w14:textId="77777777" w:rsidR="00272FF8" w:rsidRDefault="00272FF8" w:rsidP="00272FF8">
      <w:pPr>
        <w:spacing w:line="360" w:lineRule="auto"/>
        <w:jc w:val="center"/>
      </w:pPr>
    </w:p>
    <w:p w14:paraId="08A518AB" w14:textId="77777777" w:rsidR="00272FF8" w:rsidRDefault="00272FF8" w:rsidP="00272FF8">
      <w:pPr>
        <w:spacing w:line="360" w:lineRule="auto"/>
        <w:jc w:val="center"/>
      </w:pPr>
    </w:p>
    <w:p w14:paraId="40B003CE" w14:textId="77777777" w:rsidR="00272FF8" w:rsidRDefault="00272FF8" w:rsidP="00272FF8">
      <w:pPr>
        <w:spacing w:line="360" w:lineRule="auto"/>
        <w:jc w:val="center"/>
      </w:pPr>
    </w:p>
    <w:p w14:paraId="3B8ECBB4" w14:textId="77777777" w:rsidR="00272FF8" w:rsidRDefault="00272FF8" w:rsidP="00272FF8">
      <w:pPr>
        <w:spacing w:line="360" w:lineRule="auto"/>
        <w:jc w:val="center"/>
      </w:pPr>
    </w:p>
    <w:p w14:paraId="7029985F" w14:textId="77777777" w:rsidR="00272FF8" w:rsidRDefault="00272FF8" w:rsidP="00272FF8">
      <w:pPr>
        <w:spacing w:line="360" w:lineRule="auto"/>
        <w:jc w:val="center"/>
      </w:pPr>
    </w:p>
    <w:p w14:paraId="06C76881" w14:textId="77777777" w:rsidR="00272FF8" w:rsidRDefault="00272FF8" w:rsidP="00272FF8">
      <w:pPr>
        <w:spacing w:line="360" w:lineRule="auto"/>
        <w:jc w:val="center"/>
      </w:pPr>
    </w:p>
    <w:p w14:paraId="2B00D73C" w14:textId="77777777" w:rsidR="00272FF8" w:rsidRDefault="00272FF8" w:rsidP="00272FF8">
      <w:pPr>
        <w:spacing w:line="360" w:lineRule="auto"/>
        <w:jc w:val="center"/>
      </w:pPr>
    </w:p>
    <w:p w14:paraId="5A4DDF61" w14:textId="698EEBF7" w:rsidR="00272FF8" w:rsidRDefault="00272FF8" w:rsidP="00272FF8">
      <w:pPr>
        <w:spacing w:line="360" w:lineRule="auto"/>
        <w:jc w:val="center"/>
        <w:rPr>
          <w:rFonts w:asciiTheme="minorEastAsia" w:eastAsiaTheme="minorEastAsia" w:hAnsiTheme="minorEastAsia"/>
          <w:b/>
          <w:sz w:val="28"/>
          <w:szCs w:val="28"/>
        </w:rPr>
      </w:pPr>
      <w:r>
        <w:rPr>
          <w:rFonts w:asciiTheme="minorEastAsia" w:eastAsiaTheme="minorEastAsia" w:hAnsiTheme="minorEastAsia"/>
          <w:b/>
          <w:sz w:val="28"/>
          <w:szCs w:val="28"/>
        </w:rPr>
        <w:t>2018年</w:t>
      </w:r>
      <w:r w:rsidR="00701712">
        <w:rPr>
          <w:rFonts w:asciiTheme="minorEastAsia" w:eastAsiaTheme="minorEastAsia" w:hAnsiTheme="minorEastAsia"/>
          <w:b/>
          <w:sz w:val="28"/>
          <w:szCs w:val="28"/>
        </w:rPr>
        <w:t>12</w:t>
      </w:r>
      <w:r>
        <w:rPr>
          <w:rFonts w:asciiTheme="minorEastAsia" w:eastAsiaTheme="minorEastAsia" w:hAnsiTheme="minorEastAsia"/>
          <w:b/>
          <w:sz w:val="28"/>
          <w:szCs w:val="28"/>
        </w:rPr>
        <w:t>月</w:t>
      </w:r>
      <w:r w:rsidR="003379C1">
        <w:rPr>
          <w:rFonts w:asciiTheme="minorEastAsia" w:eastAsiaTheme="minorEastAsia" w:hAnsiTheme="minorEastAsia"/>
          <w:b/>
          <w:sz w:val="28"/>
          <w:szCs w:val="28"/>
        </w:rPr>
        <w:t>4</w:t>
      </w:r>
      <w:r>
        <w:rPr>
          <w:rFonts w:asciiTheme="minorEastAsia" w:eastAsiaTheme="minorEastAsia" w:hAnsiTheme="minorEastAsia"/>
          <w:b/>
          <w:sz w:val="28"/>
          <w:szCs w:val="28"/>
        </w:rPr>
        <w:t>日</w:t>
      </w:r>
    </w:p>
    <w:p w14:paraId="787F6A1F" w14:textId="77777777" w:rsidR="00272FF8" w:rsidRDefault="00272FF8" w:rsidP="00272FF8">
      <w:pPr>
        <w:widowControl/>
        <w:spacing w:line="360" w:lineRule="auto"/>
        <w:jc w:val="left"/>
      </w:pPr>
      <w:r>
        <w:br w:type="page"/>
      </w:r>
    </w:p>
    <w:sdt>
      <w:sdtPr>
        <w:rPr>
          <w:rFonts w:ascii="Arial" w:hAnsi="Arial"/>
          <w:b w:val="0"/>
          <w:bCs w:val="0"/>
          <w:color w:val="auto"/>
          <w:kern w:val="2"/>
          <w:sz w:val="24"/>
          <w:szCs w:val="24"/>
          <w:lang w:val="zh-CN"/>
        </w:rPr>
        <w:id w:val="-1931186459"/>
      </w:sdtPr>
      <w:sdtEndPr>
        <w:rPr>
          <w:i/>
        </w:rPr>
      </w:sdtEndPr>
      <w:sdtContent>
        <w:p w14:paraId="4B1717F4" w14:textId="77777777" w:rsidR="00236404" w:rsidRPr="00A259D5" w:rsidRDefault="00236404" w:rsidP="00236404">
          <w:pPr>
            <w:pStyle w:val="TOC1"/>
            <w:numPr>
              <w:ilvl w:val="0"/>
              <w:numId w:val="0"/>
            </w:numPr>
            <w:spacing w:line="360" w:lineRule="auto"/>
          </w:pPr>
          <w:r w:rsidRPr="00A259D5">
            <w:rPr>
              <w:lang w:val="zh-CN"/>
            </w:rPr>
            <w:t>目录</w:t>
          </w:r>
        </w:p>
        <w:p w14:paraId="23BB9006" w14:textId="77777777" w:rsidR="00367DFF" w:rsidRPr="00367DFF" w:rsidRDefault="00236404">
          <w:pPr>
            <w:pStyle w:val="10"/>
            <w:rPr>
              <w:ins w:id="5" w:author="林泽奇" w:date="2018-12-04T20:40:00Z"/>
              <w:rFonts w:asciiTheme="minorHAnsi" w:eastAsiaTheme="minorEastAsia" w:hAnsiTheme="minorHAnsi" w:cstheme="minorBidi"/>
              <w:b w:val="0"/>
              <w:bCs w:val="0"/>
              <w:caps w:val="0"/>
              <w:noProof/>
              <w:sz w:val="21"/>
              <w:szCs w:val="22"/>
            </w:rPr>
          </w:pPr>
          <w:r w:rsidRPr="00367DFF">
            <w:rPr>
              <w:rPrChange w:id="6" w:author="林泽奇" w:date="2018-12-04T20:40:00Z">
                <w:rPr/>
              </w:rPrChange>
            </w:rPr>
            <w:fldChar w:fldCharType="begin"/>
          </w:r>
          <w:r w:rsidRPr="00367DFF">
            <w:instrText xml:space="preserve"> TOC \o "1-3" \h \z \u </w:instrText>
          </w:r>
          <w:r w:rsidRPr="00367DFF">
            <w:rPr>
              <w:rPrChange w:id="7" w:author="林泽奇" w:date="2018-12-04T20:40:00Z">
                <w:rPr>
                  <w:caps w:val="0"/>
                  <w:lang w:val="zh-CN"/>
                </w:rPr>
              </w:rPrChange>
            </w:rPr>
            <w:fldChar w:fldCharType="separate"/>
          </w:r>
          <w:ins w:id="8" w:author="林泽奇" w:date="2018-12-04T20:40:00Z">
            <w:r w:rsidR="00367DFF" w:rsidRPr="00367DFF">
              <w:rPr>
                <w:rStyle w:val="af5"/>
                <w:noProof/>
                <w:rPrChange w:id="9" w:author="林泽奇" w:date="2018-12-04T20:40:00Z">
                  <w:rPr>
                    <w:rStyle w:val="af5"/>
                    <w:noProof/>
                  </w:rPr>
                </w:rPrChange>
              </w:rPr>
              <w:fldChar w:fldCharType="begin"/>
            </w:r>
            <w:r w:rsidR="00367DFF" w:rsidRPr="00367DFF">
              <w:rPr>
                <w:rStyle w:val="af5"/>
                <w:noProof/>
              </w:rPr>
              <w:instrText xml:space="preserve"> </w:instrText>
            </w:r>
            <w:r w:rsidR="00367DFF" w:rsidRPr="00367DFF">
              <w:rPr>
                <w:noProof/>
              </w:rPr>
              <w:instrText>HYPERLINK \l "_Toc531719353"</w:instrText>
            </w:r>
            <w:r w:rsidR="00367DFF" w:rsidRPr="00367DFF">
              <w:rPr>
                <w:rStyle w:val="af5"/>
                <w:noProof/>
              </w:rPr>
              <w:instrText xml:space="preserve"> </w:instrText>
            </w:r>
            <w:r w:rsidR="00367DFF" w:rsidRPr="00367DFF">
              <w:rPr>
                <w:rStyle w:val="af5"/>
                <w:noProof/>
                <w:rPrChange w:id="10" w:author="林泽奇" w:date="2018-12-04T20:40:00Z">
                  <w:rPr>
                    <w:rStyle w:val="af5"/>
                    <w:noProof/>
                  </w:rPr>
                </w:rPrChange>
              </w:rPr>
              <w:fldChar w:fldCharType="separate"/>
            </w:r>
            <w:r w:rsidR="00367DFF" w:rsidRPr="00367DFF">
              <w:rPr>
                <w:rStyle w:val="af5"/>
                <w:rFonts w:hint="eastAsia"/>
                <w:noProof/>
              </w:rPr>
              <w:t>一、</w:t>
            </w:r>
            <w:r w:rsidR="00367DFF" w:rsidRPr="00367DFF">
              <w:rPr>
                <w:rFonts w:asciiTheme="minorHAnsi" w:eastAsiaTheme="minorEastAsia" w:hAnsiTheme="minorHAnsi" w:cstheme="minorBidi"/>
                <w:b w:val="0"/>
                <w:bCs w:val="0"/>
                <w:caps w:val="0"/>
                <w:noProof/>
                <w:sz w:val="21"/>
                <w:szCs w:val="22"/>
              </w:rPr>
              <w:tab/>
            </w:r>
            <w:r w:rsidR="00367DFF" w:rsidRPr="00367DFF">
              <w:rPr>
                <w:rStyle w:val="af5"/>
                <w:rFonts w:hint="eastAsia"/>
                <w:noProof/>
              </w:rPr>
              <w:t>概述</w:t>
            </w:r>
            <w:r w:rsidR="00367DFF" w:rsidRPr="00367DFF">
              <w:rPr>
                <w:noProof/>
                <w:webHidden/>
              </w:rPr>
              <w:tab/>
            </w:r>
            <w:r w:rsidR="00367DFF" w:rsidRPr="00367DFF">
              <w:rPr>
                <w:noProof/>
                <w:webHidden/>
                <w:rPrChange w:id="11" w:author="林泽奇" w:date="2018-12-04T20:40:00Z">
                  <w:rPr>
                    <w:noProof/>
                    <w:webHidden/>
                  </w:rPr>
                </w:rPrChange>
              </w:rPr>
              <w:fldChar w:fldCharType="begin"/>
            </w:r>
            <w:r w:rsidR="00367DFF" w:rsidRPr="00367DFF">
              <w:rPr>
                <w:noProof/>
                <w:webHidden/>
              </w:rPr>
              <w:instrText xml:space="preserve"> PAGEREF _Toc531719353 \h </w:instrText>
            </w:r>
          </w:ins>
          <w:r w:rsidR="00367DFF" w:rsidRPr="00367DFF">
            <w:rPr>
              <w:noProof/>
              <w:webHidden/>
              <w:rPrChange w:id="12" w:author="林泽奇" w:date="2018-12-04T20:40:00Z">
                <w:rPr>
                  <w:noProof/>
                  <w:webHidden/>
                </w:rPr>
              </w:rPrChange>
            </w:rPr>
          </w:r>
          <w:r w:rsidR="00367DFF" w:rsidRPr="00367DFF">
            <w:rPr>
              <w:noProof/>
              <w:webHidden/>
              <w:rPrChange w:id="13" w:author="林泽奇" w:date="2018-12-04T20:40:00Z">
                <w:rPr>
                  <w:noProof/>
                  <w:webHidden/>
                </w:rPr>
              </w:rPrChange>
            </w:rPr>
            <w:fldChar w:fldCharType="separate"/>
          </w:r>
          <w:ins w:id="14" w:author="林泽奇" w:date="2018-12-04T20:40:00Z">
            <w:r w:rsidR="00367DFF" w:rsidRPr="00367DFF">
              <w:rPr>
                <w:noProof/>
                <w:webHidden/>
              </w:rPr>
              <w:t>4</w:t>
            </w:r>
            <w:r w:rsidR="00367DFF" w:rsidRPr="00367DFF">
              <w:rPr>
                <w:noProof/>
                <w:webHidden/>
                <w:rPrChange w:id="15" w:author="林泽奇" w:date="2018-12-04T20:40:00Z">
                  <w:rPr>
                    <w:noProof/>
                    <w:webHidden/>
                  </w:rPr>
                </w:rPrChange>
              </w:rPr>
              <w:fldChar w:fldCharType="end"/>
            </w:r>
            <w:r w:rsidR="00367DFF" w:rsidRPr="00367DFF">
              <w:rPr>
                <w:rStyle w:val="af5"/>
                <w:noProof/>
                <w:rPrChange w:id="16" w:author="林泽奇" w:date="2018-12-04T20:40:00Z">
                  <w:rPr>
                    <w:rStyle w:val="af5"/>
                    <w:noProof/>
                  </w:rPr>
                </w:rPrChange>
              </w:rPr>
              <w:fldChar w:fldCharType="end"/>
            </w:r>
          </w:ins>
        </w:p>
        <w:p w14:paraId="6D910CA5" w14:textId="77777777" w:rsidR="00367DFF" w:rsidRPr="00367DFF" w:rsidRDefault="00367DFF">
          <w:pPr>
            <w:pStyle w:val="10"/>
            <w:rPr>
              <w:ins w:id="17" w:author="林泽奇" w:date="2018-12-04T20:40:00Z"/>
              <w:rFonts w:asciiTheme="minorHAnsi" w:eastAsiaTheme="minorEastAsia" w:hAnsiTheme="minorHAnsi" w:cstheme="minorBidi"/>
              <w:b w:val="0"/>
              <w:bCs w:val="0"/>
              <w:caps w:val="0"/>
              <w:noProof/>
              <w:sz w:val="21"/>
              <w:szCs w:val="22"/>
            </w:rPr>
          </w:pPr>
          <w:ins w:id="18" w:author="林泽奇" w:date="2018-12-04T20:40:00Z">
            <w:r w:rsidRPr="00367DFF">
              <w:rPr>
                <w:rStyle w:val="af5"/>
                <w:noProof/>
                <w:rPrChange w:id="19"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"_Toc531719354"</w:instrText>
            </w:r>
            <w:r w:rsidRPr="00367DFF">
              <w:rPr>
                <w:rStyle w:val="af5"/>
                <w:noProof/>
              </w:rPr>
              <w:instrText xml:space="preserve"> </w:instrText>
            </w:r>
            <w:r w:rsidRPr="00367DFF">
              <w:rPr>
                <w:rStyle w:val="af5"/>
                <w:noProof/>
                <w:rPrChange w:id="20" w:author="林泽奇" w:date="2018-12-04T20:40:00Z">
                  <w:rPr>
                    <w:rStyle w:val="af5"/>
                    <w:noProof/>
                  </w:rPr>
                </w:rPrChange>
              </w:rPr>
              <w:fldChar w:fldCharType="separate"/>
            </w:r>
            <w:r w:rsidRPr="00367DFF">
              <w:rPr>
                <w:rStyle w:val="af5"/>
                <w:rFonts w:hint="eastAsia"/>
                <w:noProof/>
              </w:rPr>
              <w:t>二、</w:t>
            </w:r>
            <w:r w:rsidRPr="00367DFF">
              <w:rPr>
                <w:rFonts w:asciiTheme="minorHAnsi" w:eastAsiaTheme="minorEastAsia" w:hAnsiTheme="minorHAnsi" w:cstheme="minorBidi"/>
                <w:b w:val="0"/>
                <w:bCs w:val="0"/>
                <w:caps w:val="0"/>
                <w:noProof/>
                <w:sz w:val="21"/>
                <w:szCs w:val="22"/>
              </w:rPr>
              <w:tab/>
            </w:r>
            <w:r w:rsidRPr="00367DFF">
              <w:rPr>
                <w:rStyle w:val="af5"/>
                <w:rFonts w:hint="eastAsia"/>
                <w:noProof/>
              </w:rPr>
              <w:t>操作系统配置要求</w:t>
            </w:r>
            <w:r w:rsidRPr="00367DFF">
              <w:rPr>
                <w:noProof/>
                <w:webHidden/>
              </w:rPr>
              <w:tab/>
            </w:r>
            <w:r w:rsidRPr="00367DFF">
              <w:rPr>
                <w:noProof/>
                <w:webHidden/>
                <w:rPrChange w:id="21" w:author="林泽奇" w:date="2018-12-04T20:40:00Z">
                  <w:rPr>
                    <w:noProof/>
                    <w:webHidden/>
                  </w:rPr>
                </w:rPrChange>
              </w:rPr>
              <w:fldChar w:fldCharType="begin"/>
            </w:r>
            <w:r w:rsidRPr="00367DFF">
              <w:rPr>
                <w:noProof/>
                <w:webHidden/>
              </w:rPr>
              <w:instrText xml:space="preserve"> PAGEREF _Toc531719354 \h </w:instrText>
            </w:r>
          </w:ins>
          <w:r w:rsidRPr="00367DFF">
            <w:rPr>
              <w:noProof/>
              <w:webHidden/>
              <w:rPrChange w:id="22" w:author="林泽奇" w:date="2018-12-04T20:40:00Z">
                <w:rPr>
                  <w:noProof/>
                  <w:webHidden/>
                </w:rPr>
              </w:rPrChange>
            </w:rPr>
          </w:r>
          <w:r w:rsidRPr="00367DFF">
            <w:rPr>
              <w:noProof/>
              <w:webHidden/>
              <w:rPrChange w:id="23" w:author="林泽奇" w:date="2018-12-04T20:40:00Z">
                <w:rPr>
                  <w:noProof/>
                  <w:webHidden/>
                </w:rPr>
              </w:rPrChange>
            </w:rPr>
            <w:fldChar w:fldCharType="separate"/>
          </w:r>
          <w:ins w:id="24" w:author="林泽奇" w:date="2018-12-04T20:40:00Z">
            <w:r w:rsidRPr="00367DFF">
              <w:rPr>
                <w:noProof/>
                <w:webHidden/>
              </w:rPr>
              <w:t>4</w:t>
            </w:r>
            <w:r w:rsidRPr="00367DFF">
              <w:rPr>
                <w:noProof/>
                <w:webHidden/>
                <w:rPrChange w:id="25" w:author="林泽奇" w:date="2018-12-04T20:40:00Z">
                  <w:rPr>
                    <w:noProof/>
                    <w:webHidden/>
                  </w:rPr>
                </w:rPrChange>
              </w:rPr>
              <w:fldChar w:fldCharType="end"/>
            </w:r>
            <w:r w:rsidRPr="00367DFF">
              <w:rPr>
                <w:rStyle w:val="af5"/>
                <w:noProof/>
                <w:rPrChange w:id="26" w:author="林泽奇" w:date="2018-12-04T20:40:00Z">
                  <w:rPr>
                    <w:rStyle w:val="af5"/>
                    <w:noProof/>
                  </w:rPr>
                </w:rPrChange>
              </w:rPr>
              <w:fldChar w:fldCharType="end"/>
            </w:r>
          </w:ins>
        </w:p>
        <w:p w14:paraId="709F074E" w14:textId="77777777" w:rsidR="00367DFF" w:rsidRPr="00367DFF" w:rsidRDefault="00367DFF">
          <w:pPr>
            <w:pStyle w:val="21"/>
            <w:tabs>
              <w:tab w:val="left" w:pos="960"/>
              <w:tab w:val="right" w:leader="dot" w:pos="8296"/>
            </w:tabs>
            <w:rPr>
              <w:ins w:id="27" w:author="林泽奇" w:date="2018-12-04T20:40:00Z"/>
              <w:rFonts w:asciiTheme="minorHAnsi" w:eastAsiaTheme="minorEastAsia" w:hAnsiTheme="minorHAnsi" w:cstheme="minorBidi"/>
              <w:smallCaps w:val="0"/>
              <w:noProof/>
              <w:sz w:val="21"/>
              <w:szCs w:val="22"/>
            </w:rPr>
          </w:pPr>
          <w:ins w:id="28" w:author="林泽奇" w:date="2018-12-04T20:40:00Z">
            <w:r w:rsidRPr="00367DFF">
              <w:rPr>
                <w:rStyle w:val="af5"/>
                <w:noProof/>
                <w:rPrChange w:id="29"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"_Toc531719356"</w:instrText>
            </w:r>
            <w:r w:rsidRPr="00367DFF">
              <w:rPr>
                <w:rStyle w:val="af5"/>
                <w:noProof/>
              </w:rPr>
              <w:instrText xml:space="preserve"> </w:instrText>
            </w:r>
            <w:r w:rsidRPr="00367DFF">
              <w:rPr>
                <w:rStyle w:val="af5"/>
                <w:noProof/>
                <w:rPrChange w:id="30" w:author="林泽奇" w:date="2018-12-04T20:40:00Z">
                  <w:rPr>
                    <w:rStyle w:val="af5"/>
                    <w:noProof/>
                  </w:rPr>
                </w:rPrChange>
              </w:rPr>
              <w:fldChar w:fldCharType="separate"/>
            </w:r>
            <w:r w:rsidRPr="00367DFF">
              <w:rPr>
                <w:rStyle w:val="af5"/>
                <w:noProof/>
                <w14:scene3d>
                  <w14:camera w14:prst="orthographicFront"/>
                  <w14:lightRig w14:rig="threePt" w14:dir="t">
                    <w14:rot w14:lat="0" w14:lon="0" w14:rev="0"/>
                  </w14:lightRig>
                </w14:scene3d>
              </w:rPr>
              <w:t>2.1</w:t>
            </w:r>
            <w:r w:rsidRPr="00367DFF">
              <w:rPr>
                <w:rFonts w:asciiTheme="minorHAnsi" w:eastAsiaTheme="minorEastAsia" w:hAnsiTheme="minorHAnsi" w:cstheme="minorBidi"/>
                <w:smallCaps w:val="0"/>
                <w:noProof/>
                <w:sz w:val="21"/>
                <w:szCs w:val="22"/>
              </w:rPr>
              <w:tab/>
            </w:r>
            <w:r w:rsidRPr="00367DFF">
              <w:rPr>
                <w:rStyle w:val="af5"/>
                <w:rFonts w:hint="eastAsia"/>
                <w:noProof/>
              </w:rPr>
              <w:t>账号与审计</w:t>
            </w:r>
            <w:r w:rsidRPr="00367DFF">
              <w:rPr>
                <w:noProof/>
                <w:webHidden/>
              </w:rPr>
              <w:tab/>
            </w:r>
            <w:r w:rsidRPr="00367DFF">
              <w:rPr>
                <w:noProof/>
                <w:webHidden/>
                <w:rPrChange w:id="31" w:author="林泽奇" w:date="2018-12-04T20:40:00Z">
                  <w:rPr>
                    <w:noProof/>
                    <w:webHidden/>
                  </w:rPr>
                </w:rPrChange>
              </w:rPr>
              <w:fldChar w:fldCharType="begin"/>
            </w:r>
            <w:r w:rsidRPr="00367DFF">
              <w:rPr>
                <w:noProof/>
                <w:webHidden/>
              </w:rPr>
              <w:instrText xml:space="preserve"> PAGEREF _Toc531719356 \h </w:instrText>
            </w:r>
          </w:ins>
          <w:r w:rsidRPr="00367DFF">
            <w:rPr>
              <w:noProof/>
              <w:webHidden/>
              <w:rPrChange w:id="32" w:author="林泽奇" w:date="2018-12-04T20:40:00Z">
                <w:rPr>
                  <w:noProof/>
                  <w:webHidden/>
                </w:rPr>
              </w:rPrChange>
            </w:rPr>
          </w:r>
          <w:r w:rsidRPr="00367DFF">
            <w:rPr>
              <w:noProof/>
              <w:webHidden/>
              <w:rPrChange w:id="33" w:author="林泽奇" w:date="2018-12-04T20:40:00Z">
                <w:rPr>
                  <w:noProof/>
                  <w:webHidden/>
                </w:rPr>
              </w:rPrChange>
            </w:rPr>
            <w:fldChar w:fldCharType="separate"/>
          </w:r>
          <w:ins w:id="34" w:author="林泽奇" w:date="2018-12-04T20:40:00Z">
            <w:r w:rsidRPr="00367DFF">
              <w:rPr>
                <w:noProof/>
                <w:webHidden/>
              </w:rPr>
              <w:t>4</w:t>
            </w:r>
            <w:r w:rsidRPr="00367DFF">
              <w:rPr>
                <w:noProof/>
                <w:webHidden/>
                <w:rPrChange w:id="35" w:author="林泽奇" w:date="2018-12-04T20:40:00Z">
                  <w:rPr>
                    <w:noProof/>
                    <w:webHidden/>
                  </w:rPr>
                </w:rPrChange>
              </w:rPr>
              <w:fldChar w:fldCharType="end"/>
            </w:r>
            <w:r w:rsidRPr="00367DFF">
              <w:rPr>
                <w:rStyle w:val="af5"/>
                <w:noProof/>
                <w:rPrChange w:id="36" w:author="林泽奇" w:date="2018-12-04T20:40:00Z">
                  <w:rPr>
                    <w:rStyle w:val="af5"/>
                    <w:noProof/>
                  </w:rPr>
                </w:rPrChange>
              </w:rPr>
              <w:fldChar w:fldCharType="end"/>
            </w:r>
          </w:ins>
        </w:p>
        <w:p w14:paraId="1FE834CC" w14:textId="77777777" w:rsidR="00367DFF" w:rsidRPr="00367DFF" w:rsidRDefault="00367DFF">
          <w:pPr>
            <w:pStyle w:val="32"/>
            <w:tabs>
              <w:tab w:val="left" w:pos="1440"/>
              <w:tab w:val="right" w:leader="dot" w:pos="8296"/>
            </w:tabs>
            <w:rPr>
              <w:ins w:id="37" w:author="林泽奇" w:date="2018-12-04T20:40:00Z"/>
              <w:rFonts w:asciiTheme="minorHAnsi" w:eastAsiaTheme="minorEastAsia" w:hAnsiTheme="minorHAnsi" w:cstheme="minorBidi"/>
              <w:i w:val="0"/>
              <w:iCs w:val="0"/>
              <w:noProof/>
              <w:sz w:val="21"/>
              <w:szCs w:val="22"/>
            </w:rPr>
          </w:pPr>
          <w:ins w:id="38" w:author="林泽奇" w:date="2018-12-04T20:40:00Z">
            <w:r w:rsidRPr="00367DFF">
              <w:rPr>
                <w:rStyle w:val="af5"/>
                <w:i w:val="0"/>
                <w:noProof/>
                <w:rPrChange w:id="39" w:author="林泽奇" w:date="2018-12-04T20:40:00Z">
                  <w:rPr>
                    <w:rStyle w:val="af5"/>
                    <w:noProof/>
                  </w:rPr>
                </w:rPrChange>
              </w:rPr>
              <w:fldChar w:fldCharType="begin"/>
            </w:r>
            <w:r w:rsidRPr="00367DFF">
              <w:rPr>
                <w:rStyle w:val="af5"/>
                <w:i w:val="0"/>
                <w:noProof/>
                <w:rPrChange w:id="40" w:author="林泽奇" w:date="2018-12-04T20:40:00Z">
                  <w:rPr>
                    <w:rStyle w:val="af5"/>
                    <w:noProof/>
                  </w:rPr>
                </w:rPrChange>
              </w:rPr>
              <w:instrText xml:space="preserve"> </w:instrText>
            </w:r>
            <w:r w:rsidRPr="00367DFF">
              <w:rPr>
                <w:i w:val="0"/>
                <w:noProof/>
                <w:rPrChange w:id="41" w:author="林泽奇" w:date="2018-12-04T20:40:00Z">
                  <w:rPr>
                    <w:noProof/>
                  </w:rPr>
                </w:rPrChange>
              </w:rPr>
              <w:instrText>HYPERLINK \l "_Toc531719360"</w:instrText>
            </w:r>
            <w:r w:rsidRPr="00367DFF">
              <w:rPr>
                <w:rStyle w:val="af5"/>
                <w:i w:val="0"/>
                <w:noProof/>
                <w:rPrChange w:id="42" w:author="林泽奇" w:date="2018-12-04T20:40:00Z">
                  <w:rPr>
                    <w:rStyle w:val="af5"/>
                    <w:noProof/>
                  </w:rPr>
                </w:rPrChange>
              </w:rPr>
              <w:instrText xml:space="preserve"> </w:instrText>
            </w:r>
            <w:r w:rsidRPr="00367DFF">
              <w:rPr>
                <w:rStyle w:val="af5"/>
                <w:i w:val="0"/>
                <w:noProof/>
                <w:rPrChange w:id="43" w:author="林泽奇" w:date="2018-12-04T20:40:00Z">
                  <w:rPr>
                    <w:rStyle w:val="af5"/>
                    <w:noProof/>
                  </w:rPr>
                </w:rPrChange>
              </w:rPr>
              <w:fldChar w:fldCharType="separate"/>
            </w:r>
            <w:r w:rsidRPr="00367DFF">
              <w:rPr>
                <w:rStyle w:val="af5"/>
                <w:i w:val="0"/>
                <w:noProof/>
                <w:lang w:val="en-GB"/>
                <w:rPrChange w:id="44" w:author="林泽奇" w:date="2018-12-04T20:40:00Z">
                  <w:rPr>
                    <w:rStyle w:val="af5"/>
                    <w:noProof/>
                    <w:lang w:val="en-GB"/>
                  </w:rPr>
                </w:rPrChange>
              </w:rPr>
              <w:t>2.1.1.</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45" w:author="林泽奇" w:date="2018-12-04T20:40:00Z">
                  <w:rPr>
                    <w:rStyle w:val="af5"/>
                    <w:rFonts w:hint="eastAsia"/>
                    <w:noProof/>
                    <w:lang w:val="en-GB"/>
                  </w:rPr>
                </w:rPrChange>
              </w:rPr>
              <w:t>设置密码策略</w:t>
            </w:r>
            <w:r w:rsidRPr="00367DFF">
              <w:rPr>
                <w:i w:val="0"/>
                <w:noProof/>
                <w:webHidden/>
                <w:rPrChange w:id="46" w:author="林泽奇" w:date="2018-12-04T20:40:00Z">
                  <w:rPr>
                    <w:noProof/>
                    <w:webHidden/>
                  </w:rPr>
                </w:rPrChange>
              </w:rPr>
              <w:tab/>
            </w:r>
            <w:r w:rsidRPr="00367DFF">
              <w:rPr>
                <w:i w:val="0"/>
                <w:noProof/>
                <w:webHidden/>
                <w:rPrChange w:id="47" w:author="林泽奇" w:date="2018-12-04T20:40:00Z">
                  <w:rPr>
                    <w:noProof/>
                    <w:webHidden/>
                  </w:rPr>
                </w:rPrChange>
              </w:rPr>
              <w:fldChar w:fldCharType="begin"/>
            </w:r>
            <w:r w:rsidRPr="00367DFF">
              <w:rPr>
                <w:i w:val="0"/>
                <w:noProof/>
                <w:webHidden/>
                <w:rPrChange w:id="48" w:author="林泽奇" w:date="2018-12-04T20:40:00Z">
                  <w:rPr>
                    <w:noProof/>
                    <w:webHidden/>
                  </w:rPr>
                </w:rPrChange>
              </w:rPr>
              <w:instrText xml:space="preserve"> PAGEREF _Toc531719360 \h </w:instrText>
            </w:r>
          </w:ins>
          <w:r w:rsidRPr="00367DFF">
            <w:rPr>
              <w:i w:val="0"/>
              <w:noProof/>
              <w:webHidden/>
              <w:rPrChange w:id="49" w:author="林泽奇" w:date="2018-12-04T20:40:00Z">
                <w:rPr>
                  <w:i w:val="0"/>
                  <w:noProof/>
                  <w:webHidden/>
                </w:rPr>
              </w:rPrChange>
            </w:rPr>
          </w:r>
          <w:r w:rsidRPr="00367DFF">
            <w:rPr>
              <w:i w:val="0"/>
              <w:noProof/>
              <w:webHidden/>
              <w:rPrChange w:id="50" w:author="林泽奇" w:date="2018-12-04T20:40:00Z">
                <w:rPr>
                  <w:noProof/>
                  <w:webHidden/>
                </w:rPr>
              </w:rPrChange>
            </w:rPr>
            <w:fldChar w:fldCharType="separate"/>
          </w:r>
          <w:ins w:id="51" w:author="林泽奇" w:date="2018-12-04T20:40:00Z">
            <w:r w:rsidRPr="00367DFF">
              <w:rPr>
                <w:i w:val="0"/>
                <w:noProof/>
                <w:webHidden/>
                <w:rPrChange w:id="52" w:author="林泽奇" w:date="2018-12-04T20:40:00Z">
                  <w:rPr>
                    <w:noProof/>
                    <w:webHidden/>
                  </w:rPr>
                </w:rPrChange>
              </w:rPr>
              <w:t>4</w:t>
            </w:r>
            <w:r w:rsidRPr="00367DFF">
              <w:rPr>
                <w:i w:val="0"/>
                <w:noProof/>
                <w:webHidden/>
                <w:rPrChange w:id="53" w:author="林泽奇" w:date="2018-12-04T20:40:00Z">
                  <w:rPr>
                    <w:noProof/>
                    <w:webHidden/>
                  </w:rPr>
                </w:rPrChange>
              </w:rPr>
              <w:fldChar w:fldCharType="end"/>
            </w:r>
            <w:r w:rsidRPr="00367DFF">
              <w:rPr>
                <w:rStyle w:val="af5"/>
                <w:i w:val="0"/>
                <w:noProof/>
                <w:rPrChange w:id="54" w:author="林泽奇" w:date="2018-12-04T20:40:00Z">
                  <w:rPr>
                    <w:rStyle w:val="af5"/>
                    <w:noProof/>
                  </w:rPr>
                </w:rPrChange>
              </w:rPr>
              <w:fldChar w:fldCharType="end"/>
            </w:r>
          </w:ins>
        </w:p>
        <w:p w14:paraId="2A3E3A85" w14:textId="77777777" w:rsidR="00367DFF" w:rsidRPr="00367DFF" w:rsidRDefault="00367DFF">
          <w:pPr>
            <w:pStyle w:val="32"/>
            <w:tabs>
              <w:tab w:val="left" w:pos="1440"/>
              <w:tab w:val="right" w:leader="dot" w:pos="8296"/>
            </w:tabs>
            <w:rPr>
              <w:ins w:id="55" w:author="林泽奇" w:date="2018-12-04T20:40:00Z"/>
              <w:rFonts w:asciiTheme="minorHAnsi" w:eastAsiaTheme="minorEastAsia" w:hAnsiTheme="minorHAnsi" w:cstheme="minorBidi"/>
              <w:i w:val="0"/>
              <w:iCs w:val="0"/>
              <w:noProof/>
              <w:sz w:val="21"/>
              <w:szCs w:val="22"/>
            </w:rPr>
          </w:pPr>
          <w:ins w:id="56" w:author="林泽奇" w:date="2018-12-04T20:40:00Z">
            <w:r w:rsidRPr="00367DFF">
              <w:rPr>
                <w:rStyle w:val="af5"/>
                <w:i w:val="0"/>
                <w:noProof/>
                <w:rPrChange w:id="57" w:author="林泽奇" w:date="2018-12-04T20:40:00Z">
                  <w:rPr>
                    <w:rStyle w:val="af5"/>
                    <w:noProof/>
                  </w:rPr>
                </w:rPrChange>
              </w:rPr>
              <w:fldChar w:fldCharType="begin"/>
            </w:r>
            <w:r w:rsidRPr="00367DFF">
              <w:rPr>
                <w:rStyle w:val="af5"/>
                <w:i w:val="0"/>
                <w:noProof/>
                <w:rPrChange w:id="58" w:author="林泽奇" w:date="2018-12-04T20:40:00Z">
                  <w:rPr>
                    <w:rStyle w:val="af5"/>
                    <w:noProof/>
                  </w:rPr>
                </w:rPrChange>
              </w:rPr>
              <w:instrText xml:space="preserve"> </w:instrText>
            </w:r>
            <w:r w:rsidRPr="00367DFF">
              <w:rPr>
                <w:i w:val="0"/>
                <w:noProof/>
                <w:rPrChange w:id="59" w:author="林泽奇" w:date="2018-12-04T20:40:00Z">
                  <w:rPr>
                    <w:noProof/>
                  </w:rPr>
                </w:rPrChange>
              </w:rPr>
              <w:instrText>HYPERLINK \l "_Toc531719361"</w:instrText>
            </w:r>
            <w:r w:rsidRPr="00367DFF">
              <w:rPr>
                <w:rStyle w:val="af5"/>
                <w:i w:val="0"/>
                <w:noProof/>
                <w:rPrChange w:id="60" w:author="林泽奇" w:date="2018-12-04T20:40:00Z">
                  <w:rPr>
                    <w:rStyle w:val="af5"/>
                    <w:noProof/>
                  </w:rPr>
                </w:rPrChange>
              </w:rPr>
              <w:instrText xml:space="preserve"> </w:instrText>
            </w:r>
            <w:r w:rsidRPr="00367DFF">
              <w:rPr>
                <w:rStyle w:val="af5"/>
                <w:i w:val="0"/>
                <w:noProof/>
                <w:rPrChange w:id="61" w:author="林泽奇" w:date="2018-12-04T20:40:00Z">
                  <w:rPr>
                    <w:rStyle w:val="af5"/>
                    <w:noProof/>
                  </w:rPr>
                </w:rPrChange>
              </w:rPr>
              <w:fldChar w:fldCharType="separate"/>
            </w:r>
            <w:r w:rsidRPr="00367DFF">
              <w:rPr>
                <w:rStyle w:val="af5"/>
                <w:i w:val="0"/>
                <w:noProof/>
                <w:lang w:val="en-GB"/>
                <w:rPrChange w:id="62" w:author="林泽奇" w:date="2018-12-04T20:40:00Z">
                  <w:rPr>
                    <w:rStyle w:val="af5"/>
                    <w:noProof/>
                    <w:lang w:val="en-GB"/>
                  </w:rPr>
                </w:rPrChange>
              </w:rPr>
              <w:t>2.1.2.</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63" w:author="林泽奇" w:date="2018-12-04T20:40:00Z">
                  <w:rPr>
                    <w:rStyle w:val="af5"/>
                    <w:rFonts w:hint="eastAsia"/>
                    <w:noProof/>
                    <w:lang w:val="en-GB"/>
                  </w:rPr>
                </w:rPrChange>
              </w:rPr>
              <w:t>设置帐号锁定</w:t>
            </w:r>
            <w:r w:rsidRPr="00367DFF">
              <w:rPr>
                <w:i w:val="0"/>
                <w:noProof/>
                <w:webHidden/>
                <w:rPrChange w:id="64" w:author="林泽奇" w:date="2018-12-04T20:40:00Z">
                  <w:rPr>
                    <w:noProof/>
                    <w:webHidden/>
                  </w:rPr>
                </w:rPrChange>
              </w:rPr>
              <w:tab/>
            </w:r>
            <w:r w:rsidRPr="00367DFF">
              <w:rPr>
                <w:i w:val="0"/>
                <w:noProof/>
                <w:webHidden/>
                <w:rPrChange w:id="65" w:author="林泽奇" w:date="2018-12-04T20:40:00Z">
                  <w:rPr>
                    <w:noProof/>
                    <w:webHidden/>
                  </w:rPr>
                </w:rPrChange>
              </w:rPr>
              <w:fldChar w:fldCharType="begin"/>
            </w:r>
            <w:r w:rsidRPr="00367DFF">
              <w:rPr>
                <w:i w:val="0"/>
                <w:noProof/>
                <w:webHidden/>
                <w:rPrChange w:id="66" w:author="林泽奇" w:date="2018-12-04T20:40:00Z">
                  <w:rPr>
                    <w:noProof/>
                    <w:webHidden/>
                  </w:rPr>
                </w:rPrChange>
              </w:rPr>
              <w:instrText xml:space="preserve"> PAGEREF _Toc531719361 \h </w:instrText>
            </w:r>
          </w:ins>
          <w:r w:rsidRPr="00367DFF">
            <w:rPr>
              <w:i w:val="0"/>
              <w:noProof/>
              <w:webHidden/>
              <w:rPrChange w:id="67" w:author="林泽奇" w:date="2018-12-04T20:40:00Z">
                <w:rPr>
                  <w:i w:val="0"/>
                  <w:noProof/>
                  <w:webHidden/>
                </w:rPr>
              </w:rPrChange>
            </w:rPr>
          </w:r>
          <w:r w:rsidRPr="00367DFF">
            <w:rPr>
              <w:i w:val="0"/>
              <w:noProof/>
              <w:webHidden/>
              <w:rPrChange w:id="68" w:author="林泽奇" w:date="2018-12-04T20:40:00Z">
                <w:rPr>
                  <w:noProof/>
                  <w:webHidden/>
                </w:rPr>
              </w:rPrChange>
            </w:rPr>
            <w:fldChar w:fldCharType="separate"/>
          </w:r>
          <w:ins w:id="69" w:author="林泽奇" w:date="2018-12-04T20:40:00Z">
            <w:r w:rsidRPr="00367DFF">
              <w:rPr>
                <w:i w:val="0"/>
                <w:noProof/>
                <w:webHidden/>
                <w:rPrChange w:id="70" w:author="林泽奇" w:date="2018-12-04T20:40:00Z">
                  <w:rPr>
                    <w:noProof/>
                    <w:webHidden/>
                  </w:rPr>
                </w:rPrChange>
              </w:rPr>
              <w:t>5</w:t>
            </w:r>
            <w:r w:rsidRPr="00367DFF">
              <w:rPr>
                <w:i w:val="0"/>
                <w:noProof/>
                <w:webHidden/>
                <w:rPrChange w:id="71" w:author="林泽奇" w:date="2018-12-04T20:40:00Z">
                  <w:rPr>
                    <w:noProof/>
                    <w:webHidden/>
                  </w:rPr>
                </w:rPrChange>
              </w:rPr>
              <w:fldChar w:fldCharType="end"/>
            </w:r>
            <w:r w:rsidRPr="00367DFF">
              <w:rPr>
                <w:rStyle w:val="af5"/>
                <w:i w:val="0"/>
                <w:noProof/>
                <w:rPrChange w:id="72" w:author="林泽奇" w:date="2018-12-04T20:40:00Z">
                  <w:rPr>
                    <w:rStyle w:val="af5"/>
                    <w:noProof/>
                  </w:rPr>
                </w:rPrChange>
              </w:rPr>
              <w:fldChar w:fldCharType="end"/>
            </w:r>
          </w:ins>
        </w:p>
        <w:p w14:paraId="3057D3F0" w14:textId="77777777" w:rsidR="00367DFF" w:rsidRPr="00367DFF" w:rsidRDefault="00367DFF">
          <w:pPr>
            <w:pStyle w:val="32"/>
            <w:tabs>
              <w:tab w:val="left" w:pos="1440"/>
              <w:tab w:val="right" w:leader="dot" w:pos="8296"/>
            </w:tabs>
            <w:rPr>
              <w:ins w:id="73" w:author="林泽奇" w:date="2018-12-04T20:40:00Z"/>
              <w:rFonts w:asciiTheme="minorHAnsi" w:eastAsiaTheme="minorEastAsia" w:hAnsiTheme="minorHAnsi" w:cstheme="minorBidi"/>
              <w:i w:val="0"/>
              <w:iCs w:val="0"/>
              <w:noProof/>
              <w:sz w:val="21"/>
              <w:szCs w:val="22"/>
            </w:rPr>
          </w:pPr>
          <w:ins w:id="74" w:author="林泽奇" w:date="2018-12-04T20:40:00Z">
            <w:r w:rsidRPr="00367DFF">
              <w:rPr>
                <w:rStyle w:val="af5"/>
                <w:i w:val="0"/>
                <w:noProof/>
                <w:rPrChange w:id="75" w:author="林泽奇" w:date="2018-12-04T20:40:00Z">
                  <w:rPr>
                    <w:rStyle w:val="af5"/>
                    <w:noProof/>
                  </w:rPr>
                </w:rPrChange>
              </w:rPr>
              <w:fldChar w:fldCharType="begin"/>
            </w:r>
            <w:r w:rsidRPr="00367DFF">
              <w:rPr>
                <w:rStyle w:val="af5"/>
                <w:i w:val="0"/>
                <w:noProof/>
                <w:rPrChange w:id="76" w:author="林泽奇" w:date="2018-12-04T20:40:00Z">
                  <w:rPr>
                    <w:rStyle w:val="af5"/>
                    <w:noProof/>
                  </w:rPr>
                </w:rPrChange>
              </w:rPr>
              <w:instrText xml:space="preserve"> </w:instrText>
            </w:r>
            <w:r w:rsidRPr="00367DFF">
              <w:rPr>
                <w:i w:val="0"/>
                <w:noProof/>
                <w:rPrChange w:id="77" w:author="林泽奇" w:date="2018-12-04T20:40:00Z">
                  <w:rPr>
                    <w:noProof/>
                  </w:rPr>
                </w:rPrChange>
              </w:rPr>
              <w:instrText>HYPERLINK \l "_Toc531719362"</w:instrText>
            </w:r>
            <w:r w:rsidRPr="00367DFF">
              <w:rPr>
                <w:rStyle w:val="af5"/>
                <w:i w:val="0"/>
                <w:noProof/>
                <w:rPrChange w:id="78" w:author="林泽奇" w:date="2018-12-04T20:40:00Z">
                  <w:rPr>
                    <w:rStyle w:val="af5"/>
                    <w:noProof/>
                  </w:rPr>
                </w:rPrChange>
              </w:rPr>
              <w:instrText xml:space="preserve"> </w:instrText>
            </w:r>
            <w:r w:rsidRPr="00367DFF">
              <w:rPr>
                <w:rStyle w:val="af5"/>
                <w:i w:val="0"/>
                <w:noProof/>
                <w:rPrChange w:id="79" w:author="林泽奇" w:date="2018-12-04T20:40:00Z">
                  <w:rPr>
                    <w:rStyle w:val="af5"/>
                    <w:noProof/>
                  </w:rPr>
                </w:rPrChange>
              </w:rPr>
              <w:fldChar w:fldCharType="separate"/>
            </w:r>
            <w:r w:rsidRPr="00367DFF">
              <w:rPr>
                <w:rStyle w:val="af5"/>
                <w:i w:val="0"/>
                <w:noProof/>
                <w:lang w:val="en-GB"/>
                <w:rPrChange w:id="80" w:author="林泽奇" w:date="2018-12-04T20:40:00Z">
                  <w:rPr>
                    <w:rStyle w:val="af5"/>
                    <w:noProof/>
                    <w:lang w:val="en-GB"/>
                  </w:rPr>
                </w:rPrChange>
              </w:rPr>
              <w:t>2.1.3.</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81" w:author="林泽奇" w:date="2018-12-04T20:40:00Z">
                  <w:rPr>
                    <w:rStyle w:val="af5"/>
                    <w:rFonts w:hint="eastAsia"/>
                    <w:noProof/>
                    <w:lang w:val="en-GB"/>
                  </w:rPr>
                </w:rPrChange>
              </w:rPr>
              <w:t>设置必要的审核</w:t>
            </w:r>
            <w:r w:rsidRPr="00367DFF">
              <w:rPr>
                <w:i w:val="0"/>
                <w:noProof/>
                <w:webHidden/>
                <w:rPrChange w:id="82" w:author="林泽奇" w:date="2018-12-04T20:40:00Z">
                  <w:rPr>
                    <w:noProof/>
                    <w:webHidden/>
                  </w:rPr>
                </w:rPrChange>
              </w:rPr>
              <w:tab/>
            </w:r>
            <w:r w:rsidRPr="00367DFF">
              <w:rPr>
                <w:i w:val="0"/>
                <w:noProof/>
                <w:webHidden/>
                <w:rPrChange w:id="83" w:author="林泽奇" w:date="2018-12-04T20:40:00Z">
                  <w:rPr>
                    <w:noProof/>
                    <w:webHidden/>
                  </w:rPr>
                </w:rPrChange>
              </w:rPr>
              <w:fldChar w:fldCharType="begin"/>
            </w:r>
            <w:r w:rsidRPr="00367DFF">
              <w:rPr>
                <w:i w:val="0"/>
                <w:noProof/>
                <w:webHidden/>
                <w:rPrChange w:id="84" w:author="林泽奇" w:date="2018-12-04T20:40:00Z">
                  <w:rPr>
                    <w:noProof/>
                    <w:webHidden/>
                  </w:rPr>
                </w:rPrChange>
              </w:rPr>
              <w:instrText xml:space="preserve"> PAGEREF _Toc531719362 \h </w:instrText>
            </w:r>
          </w:ins>
          <w:r w:rsidRPr="00367DFF">
            <w:rPr>
              <w:i w:val="0"/>
              <w:noProof/>
              <w:webHidden/>
              <w:rPrChange w:id="85" w:author="林泽奇" w:date="2018-12-04T20:40:00Z">
                <w:rPr>
                  <w:i w:val="0"/>
                  <w:noProof/>
                  <w:webHidden/>
                </w:rPr>
              </w:rPrChange>
            </w:rPr>
          </w:r>
          <w:r w:rsidRPr="00367DFF">
            <w:rPr>
              <w:i w:val="0"/>
              <w:noProof/>
              <w:webHidden/>
              <w:rPrChange w:id="86" w:author="林泽奇" w:date="2018-12-04T20:40:00Z">
                <w:rPr>
                  <w:noProof/>
                  <w:webHidden/>
                </w:rPr>
              </w:rPrChange>
            </w:rPr>
            <w:fldChar w:fldCharType="separate"/>
          </w:r>
          <w:ins w:id="87" w:author="林泽奇" w:date="2018-12-04T20:40:00Z">
            <w:r w:rsidRPr="00367DFF">
              <w:rPr>
                <w:i w:val="0"/>
                <w:noProof/>
                <w:webHidden/>
                <w:rPrChange w:id="88" w:author="林泽奇" w:date="2018-12-04T20:40:00Z">
                  <w:rPr>
                    <w:noProof/>
                    <w:webHidden/>
                  </w:rPr>
                </w:rPrChange>
              </w:rPr>
              <w:t>6</w:t>
            </w:r>
            <w:r w:rsidRPr="00367DFF">
              <w:rPr>
                <w:i w:val="0"/>
                <w:noProof/>
                <w:webHidden/>
                <w:rPrChange w:id="89" w:author="林泽奇" w:date="2018-12-04T20:40:00Z">
                  <w:rPr>
                    <w:noProof/>
                    <w:webHidden/>
                  </w:rPr>
                </w:rPrChange>
              </w:rPr>
              <w:fldChar w:fldCharType="end"/>
            </w:r>
            <w:r w:rsidRPr="00367DFF">
              <w:rPr>
                <w:rStyle w:val="af5"/>
                <w:i w:val="0"/>
                <w:noProof/>
                <w:rPrChange w:id="90" w:author="林泽奇" w:date="2018-12-04T20:40:00Z">
                  <w:rPr>
                    <w:rStyle w:val="af5"/>
                    <w:noProof/>
                  </w:rPr>
                </w:rPrChange>
              </w:rPr>
              <w:fldChar w:fldCharType="end"/>
            </w:r>
          </w:ins>
        </w:p>
        <w:p w14:paraId="346A6CF0" w14:textId="77777777" w:rsidR="00367DFF" w:rsidRPr="00367DFF" w:rsidRDefault="00367DFF">
          <w:pPr>
            <w:pStyle w:val="32"/>
            <w:tabs>
              <w:tab w:val="left" w:pos="1440"/>
              <w:tab w:val="right" w:leader="dot" w:pos="8296"/>
            </w:tabs>
            <w:rPr>
              <w:ins w:id="91" w:author="林泽奇" w:date="2018-12-04T20:40:00Z"/>
              <w:rFonts w:asciiTheme="minorHAnsi" w:eastAsiaTheme="minorEastAsia" w:hAnsiTheme="minorHAnsi" w:cstheme="minorBidi"/>
              <w:i w:val="0"/>
              <w:iCs w:val="0"/>
              <w:noProof/>
              <w:sz w:val="21"/>
              <w:szCs w:val="22"/>
            </w:rPr>
          </w:pPr>
          <w:ins w:id="92" w:author="林泽奇" w:date="2018-12-04T20:40:00Z">
            <w:r w:rsidRPr="00367DFF">
              <w:rPr>
                <w:rStyle w:val="af5"/>
                <w:i w:val="0"/>
                <w:noProof/>
                <w:rPrChange w:id="93" w:author="林泽奇" w:date="2018-12-04T20:40:00Z">
                  <w:rPr>
                    <w:rStyle w:val="af5"/>
                    <w:noProof/>
                  </w:rPr>
                </w:rPrChange>
              </w:rPr>
              <w:fldChar w:fldCharType="begin"/>
            </w:r>
            <w:r w:rsidRPr="00367DFF">
              <w:rPr>
                <w:rStyle w:val="af5"/>
                <w:i w:val="0"/>
                <w:noProof/>
                <w:rPrChange w:id="94" w:author="林泽奇" w:date="2018-12-04T20:40:00Z">
                  <w:rPr>
                    <w:rStyle w:val="af5"/>
                    <w:noProof/>
                  </w:rPr>
                </w:rPrChange>
              </w:rPr>
              <w:instrText xml:space="preserve"> </w:instrText>
            </w:r>
            <w:r w:rsidRPr="00367DFF">
              <w:rPr>
                <w:i w:val="0"/>
                <w:noProof/>
                <w:rPrChange w:id="95" w:author="林泽奇" w:date="2018-12-04T20:40:00Z">
                  <w:rPr>
                    <w:noProof/>
                  </w:rPr>
                </w:rPrChange>
              </w:rPr>
              <w:instrText>HYPERLINK \l "_Toc531719363"</w:instrText>
            </w:r>
            <w:r w:rsidRPr="00367DFF">
              <w:rPr>
                <w:rStyle w:val="af5"/>
                <w:i w:val="0"/>
                <w:noProof/>
                <w:rPrChange w:id="96" w:author="林泽奇" w:date="2018-12-04T20:40:00Z">
                  <w:rPr>
                    <w:rStyle w:val="af5"/>
                    <w:noProof/>
                  </w:rPr>
                </w:rPrChange>
              </w:rPr>
              <w:instrText xml:space="preserve"> </w:instrText>
            </w:r>
            <w:r w:rsidRPr="00367DFF">
              <w:rPr>
                <w:rStyle w:val="af5"/>
                <w:i w:val="0"/>
                <w:noProof/>
                <w:rPrChange w:id="97" w:author="林泽奇" w:date="2018-12-04T20:40:00Z">
                  <w:rPr>
                    <w:rStyle w:val="af5"/>
                    <w:noProof/>
                  </w:rPr>
                </w:rPrChange>
              </w:rPr>
              <w:fldChar w:fldCharType="separate"/>
            </w:r>
            <w:r w:rsidRPr="00367DFF">
              <w:rPr>
                <w:rStyle w:val="af5"/>
                <w:i w:val="0"/>
                <w:noProof/>
                <w:lang w:val="en-GB"/>
                <w:rPrChange w:id="98" w:author="林泽奇" w:date="2018-12-04T20:40:00Z">
                  <w:rPr>
                    <w:rStyle w:val="af5"/>
                    <w:noProof/>
                    <w:lang w:val="en-GB"/>
                  </w:rPr>
                </w:rPrChange>
              </w:rPr>
              <w:t>2.1.4.</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99" w:author="林泽奇" w:date="2018-12-04T20:40:00Z">
                  <w:rPr>
                    <w:rStyle w:val="af5"/>
                    <w:rFonts w:hint="eastAsia"/>
                    <w:noProof/>
                    <w:lang w:val="en-GB"/>
                  </w:rPr>
                </w:rPrChange>
              </w:rPr>
              <w:t>设置审核日志策略</w:t>
            </w:r>
            <w:r w:rsidRPr="00367DFF">
              <w:rPr>
                <w:i w:val="0"/>
                <w:noProof/>
                <w:webHidden/>
                <w:rPrChange w:id="100" w:author="林泽奇" w:date="2018-12-04T20:40:00Z">
                  <w:rPr>
                    <w:noProof/>
                    <w:webHidden/>
                  </w:rPr>
                </w:rPrChange>
              </w:rPr>
              <w:tab/>
            </w:r>
            <w:r w:rsidRPr="00367DFF">
              <w:rPr>
                <w:i w:val="0"/>
                <w:noProof/>
                <w:webHidden/>
                <w:rPrChange w:id="101" w:author="林泽奇" w:date="2018-12-04T20:40:00Z">
                  <w:rPr>
                    <w:noProof/>
                    <w:webHidden/>
                  </w:rPr>
                </w:rPrChange>
              </w:rPr>
              <w:fldChar w:fldCharType="begin"/>
            </w:r>
            <w:r w:rsidRPr="00367DFF">
              <w:rPr>
                <w:i w:val="0"/>
                <w:noProof/>
                <w:webHidden/>
                <w:rPrChange w:id="102" w:author="林泽奇" w:date="2018-12-04T20:40:00Z">
                  <w:rPr>
                    <w:noProof/>
                    <w:webHidden/>
                  </w:rPr>
                </w:rPrChange>
              </w:rPr>
              <w:instrText xml:space="preserve"> PAGEREF _Toc531719363 \h </w:instrText>
            </w:r>
          </w:ins>
          <w:r w:rsidRPr="00367DFF">
            <w:rPr>
              <w:i w:val="0"/>
              <w:noProof/>
              <w:webHidden/>
              <w:rPrChange w:id="103" w:author="林泽奇" w:date="2018-12-04T20:40:00Z">
                <w:rPr>
                  <w:i w:val="0"/>
                  <w:noProof/>
                  <w:webHidden/>
                </w:rPr>
              </w:rPrChange>
            </w:rPr>
          </w:r>
          <w:r w:rsidRPr="00367DFF">
            <w:rPr>
              <w:i w:val="0"/>
              <w:noProof/>
              <w:webHidden/>
              <w:rPrChange w:id="104" w:author="林泽奇" w:date="2018-12-04T20:40:00Z">
                <w:rPr>
                  <w:noProof/>
                  <w:webHidden/>
                </w:rPr>
              </w:rPrChange>
            </w:rPr>
            <w:fldChar w:fldCharType="separate"/>
          </w:r>
          <w:ins w:id="105" w:author="林泽奇" w:date="2018-12-04T20:40:00Z">
            <w:r w:rsidRPr="00367DFF">
              <w:rPr>
                <w:i w:val="0"/>
                <w:noProof/>
                <w:webHidden/>
                <w:rPrChange w:id="106" w:author="林泽奇" w:date="2018-12-04T20:40:00Z">
                  <w:rPr>
                    <w:noProof/>
                    <w:webHidden/>
                  </w:rPr>
                </w:rPrChange>
              </w:rPr>
              <w:t>7</w:t>
            </w:r>
            <w:r w:rsidRPr="00367DFF">
              <w:rPr>
                <w:i w:val="0"/>
                <w:noProof/>
                <w:webHidden/>
                <w:rPrChange w:id="107" w:author="林泽奇" w:date="2018-12-04T20:40:00Z">
                  <w:rPr>
                    <w:noProof/>
                    <w:webHidden/>
                  </w:rPr>
                </w:rPrChange>
              </w:rPr>
              <w:fldChar w:fldCharType="end"/>
            </w:r>
            <w:r w:rsidRPr="00367DFF">
              <w:rPr>
                <w:rStyle w:val="af5"/>
                <w:i w:val="0"/>
                <w:noProof/>
                <w:rPrChange w:id="108" w:author="林泽奇" w:date="2018-12-04T20:40:00Z">
                  <w:rPr>
                    <w:rStyle w:val="af5"/>
                    <w:noProof/>
                  </w:rPr>
                </w:rPrChange>
              </w:rPr>
              <w:fldChar w:fldCharType="end"/>
            </w:r>
          </w:ins>
        </w:p>
        <w:p w14:paraId="71E2095A" w14:textId="77777777" w:rsidR="00367DFF" w:rsidRPr="00367DFF" w:rsidRDefault="00367DFF">
          <w:pPr>
            <w:pStyle w:val="32"/>
            <w:tabs>
              <w:tab w:val="left" w:pos="1440"/>
              <w:tab w:val="right" w:leader="dot" w:pos="8296"/>
            </w:tabs>
            <w:rPr>
              <w:ins w:id="109" w:author="林泽奇" w:date="2018-12-04T20:40:00Z"/>
              <w:rFonts w:asciiTheme="minorHAnsi" w:eastAsiaTheme="minorEastAsia" w:hAnsiTheme="minorHAnsi" w:cstheme="minorBidi"/>
              <w:i w:val="0"/>
              <w:iCs w:val="0"/>
              <w:noProof/>
              <w:sz w:val="21"/>
              <w:szCs w:val="22"/>
            </w:rPr>
          </w:pPr>
          <w:ins w:id="110" w:author="林泽奇" w:date="2018-12-04T20:40:00Z">
            <w:r w:rsidRPr="00367DFF">
              <w:rPr>
                <w:rStyle w:val="af5"/>
                <w:i w:val="0"/>
                <w:noProof/>
                <w:rPrChange w:id="111" w:author="林泽奇" w:date="2018-12-04T20:40:00Z">
                  <w:rPr>
                    <w:rStyle w:val="af5"/>
                    <w:noProof/>
                  </w:rPr>
                </w:rPrChange>
              </w:rPr>
              <w:fldChar w:fldCharType="begin"/>
            </w:r>
            <w:r w:rsidRPr="00367DFF">
              <w:rPr>
                <w:rStyle w:val="af5"/>
                <w:i w:val="0"/>
                <w:noProof/>
                <w:rPrChange w:id="112" w:author="林泽奇" w:date="2018-12-04T20:40:00Z">
                  <w:rPr>
                    <w:rStyle w:val="af5"/>
                    <w:noProof/>
                  </w:rPr>
                </w:rPrChange>
              </w:rPr>
              <w:instrText xml:space="preserve"> </w:instrText>
            </w:r>
            <w:r w:rsidRPr="00367DFF">
              <w:rPr>
                <w:i w:val="0"/>
                <w:noProof/>
                <w:rPrChange w:id="113" w:author="林泽奇" w:date="2018-12-04T20:40:00Z">
                  <w:rPr>
                    <w:noProof/>
                  </w:rPr>
                </w:rPrChange>
              </w:rPr>
              <w:instrText>HYPERLINK \l "_Toc531719364"</w:instrText>
            </w:r>
            <w:r w:rsidRPr="00367DFF">
              <w:rPr>
                <w:rStyle w:val="af5"/>
                <w:i w:val="0"/>
                <w:noProof/>
                <w:rPrChange w:id="114" w:author="林泽奇" w:date="2018-12-04T20:40:00Z">
                  <w:rPr>
                    <w:rStyle w:val="af5"/>
                    <w:noProof/>
                  </w:rPr>
                </w:rPrChange>
              </w:rPr>
              <w:instrText xml:space="preserve"> </w:instrText>
            </w:r>
            <w:r w:rsidRPr="00367DFF">
              <w:rPr>
                <w:rStyle w:val="af5"/>
                <w:i w:val="0"/>
                <w:noProof/>
                <w:rPrChange w:id="115" w:author="林泽奇" w:date="2018-12-04T20:40:00Z">
                  <w:rPr>
                    <w:rStyle w:val="af5"/>
                    <w:noProof/>
                  </w:rPr>
                </w:rPrChange>
              </w:rPr>
              <w:fldChar w:fldCharType="separate"/>
            </w:r>
            <w:r w:rsidRPr="00367DFF">
              <w:rPr>
                <w:rStyle w:val="af5"/>
                <w:i w:val="0"/>
                <w:noProof/>
                <w:lang w:val="en-GB"/>
                <w:rPrChange w:id="116" w:author="林泽奇" w:date="2018-12-04T20:40:00Z">
                  <w:rPr>
                    <w:rStyle w:val="af5"/>
                    <w:noProof/>
                    <w:lang w:val="en-GB"/>
                  </w:rPr>
                </w:rPrChange>
              </w:rPr>
              <w:t>2.1.5.</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117" w:author="林泽奇" w:date="2018-12-04T20:40:00Z">
                  <w:rPr>
                    <w:rStyle w:val="af5"/>
                    <w:rFonts w:hint="eastAsia"/>
                    <w:noProof/>
                    <w:lang w:val="en-GB"/>
                  </w:rPr>
                </w:rPrChange>
              </w:rPr>
              <w:t>设置</w:t>
            </w:r>
            <w:r w:rsidRPr="00367DFF">
              <w:rPr>
                <w:rStyle w:val="af5"/>
                <w:i w:val="0"/>
                <w:noProof/>
                <w:lang w:val="en-GB"/>
                <w:rPrChange w:id="118" w:author="林泽奇" w:date="2018-12-04T20:40:00Z">
                  <w:rPr>
                    <w:rStyle w:val="af5"/>
                    <w:noProof/>
                    <w:lang w:val="en-GB"/>
                  </w:rPr>
                </w:rPrChange>
              </w:rPr>
              <w:t xml:space="preserve">NTP </w:t>
            </w:r>
            <w:r w:rsidRPr="00367DFF">
              <w:rPr>
                <w:i w:val="0"/>
                <w:noProof/>
                <w:webHidden/>
                <w:rPrChange w:id="119" w:author="林泽奇" w:date="2018-12-04T20:40:00Z">
                  <w:rPr>
                    <w:noProof/>
                    <w:webHidden/>
                  </w:rPr>
                </w:rPrChange>
              </w:rPr>
              <w:tab/>
            </w:r>
            <w:r w:rsidRPr="00367DFF">
              <w:rPr>
                <w:i w:val="0"/>
                <w:noProof/>
                <w:webHidden/>
                <w:rPrChange w:id="120" w:author="林泽奇" w:date="2018-12-04T20:40:00Z">
                  <w:rPr>
                    <w:noProof/>
                    <w:webHidden/>
                  </w:rPr>
                </w:rPrChange>
              </w:rPr>
              <w:fldChar w:fldCharType="begin"/>
            </w:r>
            <w:r w:rsidRPr="00367DFF">
              <w:rPr>
                <w:i w:val="0"/>
                <w:noProof/>
                <w:webHidden/>
                <w:rPrChange w:id="121" w:author="林泽奇" w:date="2018-12-04T20:40:00Z">
                  <w:rPr>
                    <w:noProof/>
                    <w:webHidden/>
                  </w:rPr>
                </w:rPrChange>
              </w:rPr>
              <w:instrText xml:space="preserve"> PAGEREF _Toc531719364 \h </w:instrText>
            </w:r>
          </w:ins>
          <w:r w:rsidRPr="00367DFF">
            <w:rPr>
              <w:i w:val="0"/>
              <w:noProof/>
              <w:webHidden/>
              <w:rPrChange w:id="122" w:author="林泽奇" w:date="2018-12-04T20:40:00Z">
                <w:rPr>
                  <w:i w:val="0"/>
                  <w:noProof/>
                  <w:webHidden/>
                </w:rPr>
              </w:rPrChange>
            </w:rPr>
          </w:r>
          <w:r w:rsidRPr="00367DFF">
            <w:rPr>
              <w:i w:val="0"/>
              <w:noProof/>
              <w:webHidden/>
              <w:rPrChange w:id="123" w:author="林泽奇" w:date="2018-12-04T20:40:00Z">
                <w:rPr>
                  <w:noProof/>
                  <w:webHidden/>
                </w:rPr>
              </w:rPrChange>
            </w:rPr>
            <w:fldChar w:fldCharType="separate"/>
          </w:r>
          <w:ins w:id="124" w:author="林泽奇" w:date="2018-12-04T20:40:00Z">
            <w:r w:rsidRPr="00367DFF">
              <w:rPr>
                <w:i w:val="0"/>
                <w:noProof/>
                <w:webHidden/>
                <w:rPrChange w:id="125" w:author="林泽奇" w:date="2018-12-04T20:40:00Z">
                  <w:rPr>
                    <w:noProof/>
                    <w:webHidden/>
                  </w:rPr>
                </w:rPrChange>
              </w:rPr>
              <w:t>8</w:t>
            </w:r>
            <w:r w:rsidRPr="00367DFF">
              <w:rPr>
                <w:i w:val="0"/>
                <w:noProof/>
                <w:webHidden/>
                <w:rPrChange w:id="126" w:author="林泽奇" w:date="2018-12-04T20:40:00Z">
                  <w:rPr>
                    <w:noProof/>
                    <w:webHidden/>
                  </w:rPr>
                </w:rPrChange>
              </w:rPr>
              <w:fldChar w:fldCharType="end"/>
            </w:r>
            <w:r w:rsidRPr="00367DFF">
              <w:rPr>
                <w:rStyle w:val="af5"/>
                <w:i w:val="0"/>
                <w:noProof/>
                <w:rPrChange w:id="127" w:author="林泽奇" w:date="2018-12-04T20:40:00Z">
                  <w:rPr>
                    <w:rStyle w:val="af5"/>
                    <w:noProof/>
                  </w:rPr>
                </w:rPrChange>
              </w:rPr>
              <w:fldChar w:fldCharType="end"/>
            </w:r>
          </w:ins>
        </w:p>
        <w:p w14:paraId="078DBD8E" w14:textId="77777777" w:rsidR="00367DFF" w:rsidRPr="00367DFF" w:rsidRDefault="00367DFF">
          <w:pPr>
            <w:pStyle w:val="21"/>
            <w:tabs>
              <w:tab w:val="left" w:pos="960"/>
              <w:tab w:val="right" w:leader="dot" w:pos="8296"/>
            </w:tabs>
            <w:rPr>
              <w:ins w:id="128" w:author="林泽奇" w:date="2018-12-04T20:40:00Z"/>
              <w:rFonts w:asciiTheme="minorHAnsi" w:eastAsiaTheme="minorEastAsia" w:hAnsiTheme="minorHAnsi" w:cstheme="minorBidi"/>
              <w:smallCaps w:val="0"/>
              <w:noProof/>
              <w:sz w:val="21"/>
              <w:szCs w:val="22"/>
            </w:rPr>
          </w:pPr>
          <w:ins w:id="129" w:author="林泽奇" w:date="2018-12-04T20:40:00Z">
            <w:r w:rsidRPr="00367DFF">
              <w:rPr>
                <w:rStyle w:val="af5"/>
                <w:noProof/>
                <w:rPrChange w:id="130"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"_Toc531719365"</w:instrText>
            </w:r>
            <w:r w:rsidRPr="00367DFF">
              <w:rPr>
                <w:rStyle w:val="af5"/>
                <w:noProof/>
              </w:rPr>
              <w:instrText xml:space="preserve"> </w:instrText>
            </w:r>
            <w:r w:rsidRPr="00367DFF">
              <w:rPr>
                <w:rStyle w:val="af5"/>
                <w:noProof/>
                <w:rPrChange w:id="131" w:author="林泽奇" w:date="2018-12-04T20:40:00Z">
                  <w:rPr>
                    <w:rStyle w:val="af5"/>
                    <w:noProof/>
                  </w:rPr>
                </w:rPrChange>
              </w:rPr>
              <w:fldChar w:fldCharType="separate"/>
            </w:r>
            <w:r w:rsidRPr="00367DFF">
              <w:rPr>
                <w:rStyle w:val="af5"/>
                <w:noProof/>
                <w14:scene3d>
                  <w14:camera w14:prst="orthographicFront"/>
                  <w14:lightRig w14:rig="threePt" w14:dir="t">
                    <w14:rot w14:lat="0" w14:lon="0" w14:rev="0"/>
                  </w14:lightRig>
                </w14:scene3d>
              </w:rPr>
              <w:t>2.2</w:t>
            </w:r>
            <w:r w:rsidRPr="00367DFF">
              <w:rPr>
                <w:rFonts w:asciiTheme="minorHAnsi" w:eastAsiaTheme="minorEastAsia" w:hAnsiTheme="minorHAnsi" w:cstheme="minorBidi"/>
                <w:smallCaps w:val="0"/>
                <w:noProof/>
                <w:sz w:val="21"/>
                <w:szCs w:val="22"/>
              </w:rPr>
              <w:tab/>
            </w:r>
            <w:r w:rsidRPr="00367DFF">
              <w:rPr>
                <w:rStyle w:val="af5"/>
                <w:rFonts w:hint="eastAsia"/>
                <w:noProof/>
              </w:rPr>
              <w:t>资源控制</w:t>
            </w:r>
            <w:r w:rsidRPr="00367DFF">
              <w:rPr>
                <w:noProof/>
                <w:webHidden/>
              </w:rPr>
              <w:tab/>
            </w:r>
            <w:r w:rsidRPr="00367DFF">
              <w:rPr>
                <w:noProof/>
                <w:webHidden/>
                <w:rPrChange w:id="132" w:author="林泽奇" w:date="2018-12-04T20:40:00Z">
                  <w:rPr>
                    <w:noProof/>
                    <w:webHidden/>
                  </w:rPr>
                </w:rPrChange>
              </w:rPr>
              <w:fldChar w:fldCharType="begin"/>
            </w:r>
            <w:r w:rsidRPr="00367DFF">
              <w:rPr>
                <w:noProof/>
                <w:webHidden/>
              </w:rPr>
              <w:instrText xml:space="preserve"> PAGEREF _Toc531719365 \h </w:instrText>
            </w:r>
          </w:ins>
          <w:r w:rsidRPr="00367DFF">
            <w:rPr>
              <w:noProof/>
              <w:webHidden/>
              <w:rPrChange w:id="133" w:author="林泽奇" w:date="2018-12-04T20:40:00Z">
                <w:rPr>
                  <w:noProof/>
                  <w:webHidden/>
                </w:rPr>
              </w:rPrChange>
            </w:rPr>
          </w:r>
          <w:r w:rsidRPr="00367DFF">
            <w:rPr>
              <w:noProof/>
              <w:webHidden/>
              <w:rPrChange w:id="134" w:author="林泽奇" w:date="2018-12-04T20:40:00Z">
                <w:rPr>
                  <w:noProof/>
                  <w:webHidden/>
                </w:rPr>
              </w:rPrChange>
            </w:rPr>
            <w:fldChar w:fldCharType="separate"/>
          </w:r>
          <w:ins w:id="135" w:author="林泽奇" w:date="2018-12-04T20:40:00Z">
            <w:r w:rsidRPr="00367DFF">
              <w:rPr>
                <w:noProof/>
                <w:webHidden/>
              </w:rPr>
              <w:t>8</w:t>
            </w:r>
            <w:r w:rsidRPr="00367DFF">
              <w:rPr>
                <w:noProof/>
                <w:webHidden/>
                <w:rPrChange w:id="136" w:author="林泽奇" w:date="2018-12-04T20:40:00Z">
                  <w:rPr>
                    <w:noProof/>
                    <w:webHidden/>
                  </w:rPr>
                </w:rPrChange>
              </w:rPr>
              <w:fldChar w:fldCharType="end"/>
            </w:r>
            <w:r w:rsidRPr="00367DFF">
              <w:rPr>
                <w:rStyle w:val="af5"/>
                <w:noProof/>
                <w:rPrChange w:id="137" w:author="林泽奇" w:date="2018-12-04T20:40:00Z">
                  <w:rPr>
                    <w:rStyle w:val="af5"/>
                    <w:noProof/>
                  </w:rPr>
                </w:rPrChange>
              </w:rPr>
              <w:fldChar w:fldCharType="end"/>
            </w:r>
          </w:ins>
        </w:p>
        <w:p w14:paraId="63ADADCD" w14:textId="77777777" w:rsidR="00367DFF" w:rsidRPr="00367DFF" w:rsidRDefault="00367DFF">
          <w:pPr>
            <w:pStyle w:val="32"/>
            <w:tabs>
              <w:tab w:val="left" w:pos="1440"/>
              <w:tab w:val="right" w:leader="dot" w:pos="8296"/>
            </w:tabs>
            <w:rPr>
              <w:ins w:id="138" w:author="林泽奇" w:date="2018-12-04T20:40:00Z"/>
              <w:rFonts w:asciiTheme="minorHAnsi" w:eastAsiaTheme="minorEastAsia" w:hAnsiTheme="minorHAnsi" w:cstheme="minorBidi"/>
              <w:i w:val="0"/>
              <w:iCs w:val="0"/>
              <w:noProof/>
              <w:sz w:val="21"/>
              <w:szCs w:val="22"/>
            </w:rPr>
          </w:pPr>
          <w:ins w:id="139" w:author="林泽奇" w:date="2018-12-04T20:40:00Z">
            <w:r w:rsidRPr="00367DFF">
              <w:rPr>
                <w:rStyle w:val="af5"/>
                <w:i w:val="0"/>
                <w:noProof/>
                <w:rPrChange w:id="140" w:author="林泽奇" w:date="2018-12-04T20:40:00Z">
                  <w:rPr>
                    <w:rStyle w:val="af5"/>
                    <w:noProof/>
                  </w:rPr>
                </w:rPrChange>
              </w:rPr>
              <w:fldChar w:fldCharType="begin"/>
            </w:r>
            <w:r w:rsidRPr="00367DFF">
              <w:rPr>
                <w:rStyle w:val="af5"/>
                <w:i w:val="0"/>
                <w:noProof/>
                <w:rPrChange w:id="141" w:author="林泽奇" w:date="2018-12-04T20:40:00Z">
                  <w:rPr>
                    <w:rStyle w:val="af5"/>
                    <w:noProof/>
                  </w:rPr>
                </w:rPrChange>
              </w:rPr>
              <w:instrText xml:space="preserve"> </w:instrText>
            </w:r>
            <w:r w:rsidRPr="00367DFF">
              <w:rPr>
                <w:i w:val="0"/>
                <w:noProof/>
                <w:rPrChange w:id="142" w:author="林泽奇" w:date="2018-12-04T20:40:00Z">
                  <w:rPr>
                    <w:noProof/>
                  </w:rPr>
                </w:rPrChange>
              </w:rPr>
              <w:instrText>HYPERLINK \l "_Toc531719367"</w:instrText>
            </w:r>
            <w:r w:rsidRPr="00367DFF">
              <w:rPr>
                <w:rStyle w:val="af5"/>
                <w:i w:val="0"/>
                <w:noProof/>
                <w:rPrChange w:id="143" w:author="林泽奇" w:date="2018-12-04T20:40:00Z">
                  <w:rPr>
                    <w:rStyle w:val="af5"/>
                    <w:noProof/>
                  </w:rPr>
                </w:rPrChange>
              </w:rPr>
              <w:instrText xml:space="preserve"> </w:instrText>
            </w:r>
            <w:r w:rsidRPr="00367DFF">
              <w:rPr>
                <w:rStyle w:val="af5"/>
                <w:i w:val="0"/>
                <w:noProof/>
                <w:rPrChange w:id="144" w:author="林泽奇" w:date="2018-12-04T20:40:00Z">
                  <w:rPr>
                    <w:rStyle w:val="af5"/>
                    <w:noProof/>
                  </w:rPr>
                </w:rPrChange>
              </w:rPr>
              <w:fldChar w:fldCharType="separate"/>
            </w:r>
            <w:r w:rsidRPr="00367DFF">
              <w:rPr>
                <w:rStyle w:val="af5"/>
                <w:i w:val="0"/>
                <w:noProof/>
                <w:lang w:val="en-GB"/>
                <w:rPrChange w:id="145" w:author="林泽奇" w:date="2018-12-04T20:40:00Z">
                  <w:rPr>
                    <w:rStyle w:val="af5"/>
                    <w:noProof/>
                    <w:lang w:val="en-GB"/>
                  </w:rPr>
                </w:rPrChange>
              </w:rPr>
              <w:t>2.2.1.</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146" w:author="林泽奇" w:date="2018-12-04T20:40:00Z">
                  <w:rPr>
                    <w:rStyle w:val="af5"/>
                    <w:rFonts w:hint="eastAsia"/>
                    <w:noProof/>
                    <w:lang w:val="en-GB"/>
                  </w:rPr>
                </w:rPrChange>
              </w:rPr>
              <w:t>登录超时管理</w:t>
            </w:r>
            <w:r w:rsidRPr="00367DFF">
              <w:rPr>
                <w:i w:val="0"/>
                <w:noProof/>
                <w:webHidden/>
                <w:rPrChange w:id="147" w:author="林泽奇" w:date="2018-12-04T20:40:00Z">
                  <w:rPr>
                    <w:noProof/>
                    <w:webHidden/>
                  </w:rPr>
                </w:rPrChange>
              </w:rPr>
              <w:tab/>
            </w:r>
            <w:r w:rsidRPr="00367DFF">
              <w:rPr>
                <w:i w:val="0"/>
                <w:noProof/>
                <w:webHidden/>
                <w:rPrChange w:id="148" w:author="林泽奇" w:date="2018-12-04T20:40:00Z">
                  <w:rPr>
                    <w:noProof/>
                    <w:webHidden/>
                  </w:rPr>
                </w:rPrChange>
              </w:rPr>
              <w:fldChar w:fldCharType="begin"/>
            </w:r>
            <w:r w:rsidRPr="00367DFF">
              <w:rPr>
                <w:i w:val="0"/>
                <w:noProof/>
                <w:webHidden/>
                <w:rPrChange w:id="149" w:author="林泽奇" w:date="2018-12-04T20:40:00Z">
                  <w:rPr>
                    <w:noProof/>
                    <w:webHidden/>
                  </w:rPr>
                </w:rPrChange>
              </w:rPr>
              <w:instrText xml:space="preserve"> PAGEREF _Toc531719367 \h </w:instrText>
            </w:r>
          </w:ins>
          <w:r w:rsidRPr="00367DFF">
            <w:rPr>
              <w:i w:val="0"/>
              <w:noProof/>
              <w:webHidden/>
              <w:rPrChange w:id="150" w:author="林泽奇" w:date="2018-12-04T20:40:00Z">
                <w:rPr>
                  <w:i w:val="0"/>
                  <w:noProof/>
                  <w:webHidden/>
                </w:rPr>
              </w:rPrChange>
            </w:rPr>
          </w:r>
          <w:r w:rsidRPr="00367DFF">
            <w:rPr>
              <w:i w:val="0"/>
              <w:noProof/>
              <w:webHidden/>
              <w:rPrChange w:id="151" w:author="林泽奇" w:date="2018-12-04T20:40:00Z">
                <w:rPr>
                  <w:noProof/>
                  <w:webHidden/>
                </w:rPr>
              </w:rPrChange>
            </w:rPr>
            <w:fldChar w:fldCharType="separate"/>
          </w:r>
          <w:ins w:id="152" w:author="林泽奇" w:date="2018-12-04T20:40:00Z">
            <w:r w:rsidRPr="00367DFF">
              <w:rPr>
                <w:i w:val="0"/>
                <w:noProof/>
                <w:webHidden/>
                <w:rPrChange w:id="153" w:author="林泽奇" w:date="2018-12-04T20:40:00Z">
                  <w:rPr>
                    <w:noProof/>
                    <w:webHidden/>
                  </w:rPr>
                </w:rPrChange>
              </w:rPr>
              <w:t>8</w:t>
            </w:r>
            <w:r w:rsidRPr="00367DFF">
              <w:rPr>
                <w:i w:val="0"/>
                <w:noProof/>
                <w:webHidden/>
                <w:rPrChange w:id="154" w:author="林泽奇" w:date="2018-12-04T20:40:00Z">
                  <w:rPr>
                    <w:noProof/>
                    <w:webHidden/>
                  </w:rPr>
                </w:rPrChange>
              </w:rPr>
              <w:fldChar w:fldCharType="end"/>
            </w:r>
            <w:r w:rsidRPr="00367DFF">
              <w:rPr>
                <w:rStyle w:val="af5"/>
                <w:i w:val="0"/>
                <w:noProof/>
                <w:rPrChange w:id="155" w:author="林泽奇" w:date="2018-12-04T20:40:00Z">
                  <w:rPr>
                    <w:rStyle w:val="af5"/>
                    <w:noProof/>
                  </w:rPr>
                </w:rPrChange>
              </w:rPr>
              <w:fldChar w:fldCharType="end"/>
            </w:r>
          </w:ins>
        </w:p>
        <w:p w14:paraId="18F17AAD" w14:textId="77777777" w:rsidR="00367DFF" w:rsidRPr="00367DFF" w:rsidRDefault="00367DFF">
          <w:pPr>
            <w:pStyle w:val="32"/>
            <w:tabs>
              <w:tab w:val="left" w:pos="1440"/>
              <w:tab w:val="right" w:leader="dot" w:pos="8296"/>
            </w:tabs>
            <w:rPr>
              <w:ins w:id="156" w:author="林泽奇" w:date="2018-12-04T20:40:00Z"/>
              <w:rFonts w:asciiTheme="minorHAnsi" w:eastAsiaTheme="minorEastAsia" w:hAnsiTheme="minorHAnsi" w:cstheme="minorBidi"/>
              <w:i w:val="0"/>
              <w:iCs w:val="0"/>
              <w:noProof/>
              <w:sz w:val="21"/>
              <w:szCs w:val="22"/>
            </w:rPr>
          </w:pPr>
          <w:ins w:id="157" w:author="林泽奇" w:date="2018-12-04T20:40:00Z">
            <w:r w:rsidRPr="00367DFF">
              <w:rPr>
                <w:rStyle w:val="af5"/>
                <w:i w:val="0"/>
                <w:noProof/>
                <w:rPrChange w:id="158" w:author="林泽奇" w:date="2018-12-04T20:40:00Z">
                  <w:rPr>
                    <w:rStyle w:val="af5"/>
                    <w:noProof/>
                  </w:rPr>
                </w:rPrChange>
              </w:rPr>
              <w:fldChar w:fldCharType="begin"/>
            </w:r>
            <w:r w:rsidRPr="00367DFF">
              <w:rPr>
                <w:rStyle w:val="af5"/>
                <w:i w:val="0"/>
                <w:noProof/>
                <w:rPrChange w:id="159" w:author="林泽奇" w:date="2018-12-04T20:40:00Z">
                  <w:rPr>
                    <w:rStyle w:val="af5"/>
                    <w:noProof/>
                  </w:rPr>
                </w:rPrChange>
              </w:rPr>
              <w:instrText xml:space="preserve"> </w:instrText>
            </w:r>
            <w:r w:rsidRPr="00367DFF">
              <w:rPr>
                <w:i w:val="0"/>
                <w:noProof/>
                <w:rPrChange w:id="160" w:author="林泽奇" w:date="2018-12-04T20:40:00Z">
                  <w:rPr>
                    <w:noProof/>
                  </w:rPr>
                </w:rPrChange>
              </w:rPr>
              <w:instrText>HYPERLINK \l "_Toc531719368"</w:instrText>
            </w:r>
            <w:r w:rsidRPr="00367DFF">
              <w:rPr>
                <w:rStyle w:val="af5"/>
                <w:i w:val="0"/>
                <w:noProof/>
                <w:rPrChange w:id="161" w:author="林泽奇" w:date="2018-12-04T20:40:00Z">
                  <w:rPr>
                    <w:rStyle w:val="af5"/>
                    <w:noProof/>
                  </w:rPr>
                </w:rPrChange>
              </w:rPr>
              <w:instrText xml:space="preserve"> </w:instrText>
            </w:r>
            <w:r w:rsidRPr="00367DFF">
              <w:rPr>
                <w:rStyle w:val="af5"/>
                <w:i w:val="0"/>
                <w:noProof/>
                <w:rPrChange w:id="162" w:author="林泽奇" w:date="2018-12-04T20:40:00Z">
                  <w:rPr>
                    <w:rStyle w:val="af5"/>
                    <w:noProof/>
                  </w:rPr>
                </w:rPrChange>
              </w:rPr>
              <w:fldChar w:fldCharType="separate"/>
            </w:r>
            <w:r w:rsidRPr="00367DFF">
              <w:rPr>
                <w:rStyle w:val="af5"/>
                <w:i w:val="0"/>
                <w:noProof/>
                <w:lang w:val="en-GB"/>
                <w:rPrChange w:id="163" w:author="林泽奇" w:date="2018-12-04T20:40:00Z">
                  <w:rPr>
                    <w:rStyle w:val="af5"/>
                    <w:noProof/>
                    <w:lang w:val="en-GB"/>
                  </w:rPr>
                </w:rPrChange>
              </w:rPr>
              <w:t>2.2.2.</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164" w:author="林泽奇" w:date="2018-12-04T20:40:00Z">
                  <w:rPr>
                    <w:rStyle w:val="af5"/>
                    <w:rFonts w:hint="eastAsia"/>
                    <w:noProof/>
                    <w:lang w:val="en-GB"/>
                  </w:rPr>
                </w:rPrChange>
              </w:rPr>
              <w:t>远程登录超时配置</w:t>
            </w:r>
            <w:r w:rsidRPr="00367DFF">
              <w:rPr>
                <w:i w:val="0"/>
                <w:noProof/>
                <w:webHidden/>
                <w:rPrChange w:id="165" w:author="林泽奇" w:date="2018-12-04T20:40:00Z">
                  <w:rPr>
                    <w:noProof/>
                    <w:webHidden/>
                  </w:rPr>
                </w:rPrChange>
              </w:rPr>
              <w:tab/>
            </w:r>
            <w:r w:rsidRPr="00367DFF">
              <w:rPr>
                <w:i w:val="0"/>
                <w:noProof/>
                <w:webHidden/>
                <w:rPrChange w:id="166" w:author="林泽奇" w:date="2018-12-04T20:40:00Z">
                  <w:rPr>
                    <w:noProof/>
                    <w:webHidden/>
                  </w:rPr>
                </w:rPrChange>
              </w:rPr>
              <w:fldChar w:fldCharType="begin"/>
            </w:r>
            <w:r w:rsidRPr="00367DFF">
              <w:rPr>
                <w:i w:val="0"/>
                <w:noProof/>
                <w:webHidden/>
                <w:rPrChange w:id="167" w:author="林泽奇" w:date="2018-12-04T20:40:00Z">
                  <w:rPr>
                    <w:noProof/>
                    <w:webHidden/>
                  </w:rPr>
                </w:rPrChange>
              </w:rPr>
              <w:instrText xml:space="preserve"> PAGEREF _Toc531719368 \h </w:instrText>
            </w:r>
          </w:ins>
          <w:r w:rsidRPr="00367DFF">
            <w:rPr>
              <w:i w:val="0"/>
              <w:noProof/>
              <w:webHidden/>
              <w:rPrChange w:id="168" w:author="林泽奇" w:date="2018-12-04T20:40:00Z">
                <w:rPr>
                  <w:i w:val="0"/>
                  <w:noProof/>
                  <w:webHidden/>
                </w:rPr>
              </w:rPrChange>
            </w:rPr>
          </w:r>
          <w:r w:rsidRPr="00367DFF">
            <w:rPr>
              <w:i w:val="0"/>
              <w:noProof/>
              <w:webHidden/>
              <w:rPrChange w:id="169" w:author="林泽奇" w:date="2018-12-04T20:40:00Z">
                <w:rPr>
                  <w:noProof/>
                  <w:webHidden/>
                </w:rPr>
              </w:rPrChange>
            </w:rPr>
            <w:fldChar w:fldCharType="separate"/>
          </w:r>
          <w:ins w:id="170" w:author="林泽奇" w:date="2018-12-04T20:40:00Z">
            <w:r w:rsidRPr="00367DFF">
              <w:rPr>
                <w:i w:val="0"/>
                <w:noProof/>
                <w:webHidden/>
                <w:rPrChange w:id="171" w:author="林泽奇" w:date="2018-12-04T20:40:00Z">
                  <w:rPr>
                    <w:noProof/>
                    <w:webHidden/>
                  </w:rPr>
                </w:rPrChange>
              </w:rPr>
              <w:t>9</w:t>
            </w:r>
            <w:r w:rsidRPr="00367DFF">
              <w:rPr>
                <w:i w:val="0"/>
                <w:noProof/>
                <w:webHidden/>
                <w:rPrChange w:id="172" w:author="林泽奇" w:date="2018-12-04T20:40:00Z">
                  <w:rPr>
                    <w:noProof/>
                    <w:webHidden/>
                  </w:rPr>
                </w:rPrChange>
              </w:rPr>
              <w:fldChar w:fldCharType="end"/>
            </w:r>
            <w:r w:rsidRPr="00367DFF">
              <w:rPr>
                <w:rStyle w:val="af5"/>
                <w:i w:val="0"/>
                <w:noProof/>
                <w:rPrChange w:id="173" w:author="林泽奇" w:date="2018-12-04T20:40:00Z">
                  <w:rPr>
                    <w:rStyle w:val="af5"/>
                    <w:noProof/>
                  </w:rPr>
                </w:rPrChange>
              </w:rPr>
              <w:fldChar w:fldCharType="end"/>
            </w:r>
          </w:ins>
        </w:p>
        <w:p w14:paraId="02FBF33A" w14:textId="77777777" w:rsidR="00367DFF" w:rsidRPr="00367DFF" w:rsidRDefault="00367DFF">
          <w:pPr>
            <w:pStyle w:val="32"/>
            <w:tabs>
              <w:tab w:val="left" w:pos="1440"/>
              <w:tab w:val="right" w:leader="dot" w:pos="8296"/>
            </w:tabs>
            <w:rPr>
              <w:ins w:id="174" w:author="林泽奇" w:date="2018-12-04T20:40:00Z"/>
              <w:rFonts w:asciiTheme="minorHAnsi" w:eastAsiaTheme="minorEastAsia" w:hAnsiTheme="minorHAnsi" w:cstheme="minorBidi"/>
              <w:i w:val="0"/>
              <w:iCs w:val="0"/>
              <w:noProof/>
              <w:sz w:val="21"/>
              <w:szCs w:val="22"/>
            </w:rPr>
          </w:pPr>
          <w:ins w:id="175" w:author="林泽奇" w:date="2018-12-04T20:40:00Z">
            <w:r w:rsidRPr="00367DFF">
              <w:rPr>
                <w:rStyle w:val="af5"/>
                <w:i w:val="0"/>
                <w:noProof/>
                <w:rPrChange w:id="176" w:author="林泽奇" w:date="2018-12-04T20:40:00Z">
                  <w:rPr>
                    <w:rStyle w:val="af5"/>
                    <w:noProof/>
                  </w:rPr>
                </w:rPrChange>
              </w:rPr>
              <w:fldChar w:fldCharType="begin"/>
            </w:r>
            <w:r w:rsidRPr="00367DFF">
              <w:rPr>
                <w:rStyle w:val="af5"/>
                <w:i w:val="0"/>
                <w:noProof/>
                <w:rPrChange w:id="177" w:author="林泽奇" w:date="2018-12-04T20:40:00Z">
                  <w:rPr>
                    <w:rStyle w:val="af5"/>
                    <w:noProof/>
                  </w:rPr>
                </w:rPrChange>
              </w:rPr>
              <w:instrText xml:space="preserve"> </w:instrText>
            </w:r>
            <w:r w:rsidRPr="00367DFF">
              <w:rPr>
                <w:i w:val="0"/>
                <w:noProof/>
                <w:rPrChange w:id="178" w:author="林泽奇" w:date="2018-12-04T20:40:00Z">
                  <w:rPr>
                    <w:noProof/>
                  </w:rPr>
                </w:rPrChange>
              </w:rPr>
              <w:instrText>HYPERLINK \l "_Toc531719369"</w:instrText>
            </w:r>
            <w:r w:rsidRPr="00367DFF">
              <w:rPr>
                <w:rStyle w:val="af5"/>
                <w:i w:val="0"/>
                <w:noProof/>
                <w:rPrChange w:id="179" w:author="林泽奇" w:date="2018-12-04T20:40:00Z">
                  <w:rPr>
                    <w:rStyle w:val="af5"/>
                    <w:noProof/>
                  </w:rPr>
                </w:rPrChange>
              </w:rPr>
              <w:instrText xml:space="preserve"> </w:instrText>
            </w:r>
            <w:r w:rsidRPr="00367DFF">
              <w:rPr>
                <w:rStyle w:val="af5"/>
                <w:i w:val="0"/>
                <w:noProof/>
                <w:rPrChange w:id="180" w:author="林泽奇" w:date="2018-12-04T20:40:00Z">
                  <w:rPr>
                    <w:rStyle w:val="af5"/>
                    <w:noProof/>
                  </w:rPr>
                </w:rPrChange>
              </w:rPr>
              <w:fldChar w:fldCharType="separate"/>
            </w:r>
            <w:r w:rsidRPr="00367DFF">
              <w:rPr>
                <w:rStyle w:val="af5"/>
                <w:i w:val="0"/>
                <w:noProof/>
                <w:lang w:val="en-GB"/>
                <w:rPrChange w:id="181" w:author="林泽奇" w:date="2018-12-04T20:40:00Z">
                  <w:rPr>
                    <w:rStyle w:val="af5"/>
                    <w:noProof/>
                    <w:lang w:val="en-GB"/>
                  </w:rPr>
                </w:rPrChange>
              </w:rPr>
              <w:t>2.2.3.</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182" w:author="林泽奇" w:date="2018-12-04T20:40:00Z">
                  <w:rPr>
                    <w:rStyle w:val="af5"/>
                    <w:rFonts w:hint="eastAsia"/>
                    <w:noProof/>
                    <w:lang w:val="en-GB"/>
                  </w:rPr>
                </w:rPrChange>
              </w:rPr>
              <w:t>远程维护</w:t>
            </w:r>
            <w:r w:rsidRPr="00367DFF">
              <w:rPr>
                <w:i w:val="0"/>
                <w:noProof/>
                <w:webHidden/>
                <w:rPrChange w:id="183" w:author="林泽奇" w:date="2018-12-04T20:40:00Z">
                  <w:rPr>
                    <w:noProof/>
                    <w:webHidden/>
                  </w:rPr>
                </w:rPrChange>
              </w:rPr>
              <w:tab/>
            </w:r>
            <w:r w:rsidRPr="00367DFF">
              <w:rPr>
                <w:i w:val="0"/>
                <w:noProof/>
                <w:webHidden/>
                <w:rPrChange w:id="184" w:author="林泽奇" w:date="2018-12-04T20:40:00Z">
                  <w:rPr>
                    <w:noProof/>
                    <w:webHidden/>
                  </w:rPr>
                </w:rPrChange>
              </w:rPr>
              <w:fldChar w:fldCharType="begin"/>
            </w:r>
            <w:r w:rsidRPr="00367DFF">
              <w:rPr>
                <w:i w:val="0"/>
                <w:noProof/>
                <w:webHidden/>
                <w:rPrChange w:id="185" w:author="林泽奇" w:date="2018-12-04T20:40:00Z">
                  <w:rPr>
                    <w:noProof/>
                    <w:webHidden/>
                  </w:rPr>
                </w:rPrChange>
              </w:rPr>
              <w:instrText xml:space="preserve"> PAGEREF _Toc531719369 \h </w:instrText>
            </w:r>
          </w:ins>
          <w:r w:rsidRPr="00367DFF">
            <w:rPr>
              <w:i w:val="0"/>
              <w:noProof/>
              <w:webHidden/>
              <w:rPrChange w:id="186" w:author="林泽奇" w:date="2018-12-04T20:40:00Z">
                <w:rPr>
                  <w:i w:val="0"/>
                  <w:noProof/>
                  <w:webHidden/>
                </w:rPr>
              </w:rPrChange>
            </w:rPr>
          </w:r>
          <w:r w:rsidRPr="00367DFF">
            <w:rPr>
              <w:i w:val="0"/>
              <w:noProof/>
              <w:webHidden/>
              <w:rPrChange w:id="187" w:author="林泽奇" w:date="2018-12-04T20:40:00Z">
                <w:rPr>
                  <w:noProof/>
                  <w:webHidden/>
                </w:rPr>
              </w:rPrChange>
            </w:rPr>
            <w:fldChar w:fldCharType="separate"/>
          </w:r>
          <w:ins w:id="188" w:author="林泽奇" w:date="2018-12-04T20:40:00Z">
            <w:r w:rsidRPr="00367DFF">
              <w:rPr>
                <w:i w:val="0"/>
                <w:noProof/>
                <w:webHidden/>
                <w:rPrChange w:id="189" w:author="林泽奇" w:date="2018-12-04T20:40:00Z">
                  <w:rPr>
                    <w:noProof/>
                    <w:webHidden/>
                  </w:rPr>
                </w:rPrChange>
              </w:rPr>
              <w:t>9</w:t>
            </w:r>
            <w:r w:rsidRPr="00367DFF">
              <w:rPr>
                <w:i w:val="0"/>
                <w:noProof/>
                <w:webHidden/>
                <w:rPrChange w:id="190" w:author="林泽奇" w:date="2018-12-04T20:40:00Z">
                  <w:rPr>
                    <w:noProof/>
                    <w:webHidden/>
                  </w:rPr>
                </w:rPrChange>
              </w:rPr>
              <w:fldChar w:fldCharType="end"/>
            </w:r>
            <w:r w:rsidRPr="00367DFF">
              <w:rPr>
                <w:rStyle w:val="af5"/>
                <w:i w:val="0"/>
                <w:noProof/>
                <w:rPrChange w:id="191" w:author="林泽奇" w:date="2018-12-04T20:40:00Z">
                  <w:rPr>
                    <w:rStyle w:val="af5"/>
                    <w:noProof/>
                  </w:rPr>
                </w:rPrChange>
              </w:rPr>
              <w:fldChar w:fldCharType="end"/>
            </w:r>
          </w:ins>
        </w:p>
        <w:p w14:paraId="16AEAA46" w14:textId="77777777" w:rsidR="00367DFF" w:rsidRPr="00367DFF" w:rsidRDefault="00367DFF">
          <w:pPr>
            <w:pStyle w:val="32"/>
            <w:tabs>
              <w:tab w:val="left" w:pos="1440"/>
              <w:tab w:val="right" w:leader="dot" w:pos="8296"/>
            </w:tabs>
            <w:rPr>
              <w:ins w:id="192" w:author="林泽奇" w:date="2018-12-04T20:40:00Z"/>
              <w:rFonts w:asciiTheme="minorHAnsi" w:eastAsiaTheme="minorEastAsia" w:hAnsiTheme="minorHAnsi" w:cstheme="minorBidi"/>
              <w:i w:val="0"/>
              <w:iCs w:val="0"/>
              <w:noProof/>
              <w:sz w:val="21"/>
              <w:szCs w:val="22"/>
            </w:rPr>
          </w:pPr>
          <w:ins w:id="193" w:author="林泽奇" w:date="2018-12-04T20:40:00Z">
            <w:r w:rsidRPr="00367DFF">
              <w:rPr>
                <w:rStyle w:val="af5"/>
                <w:i w:val="0"/>
                <w:noProof/>
                <w:rPrChange w:id="194" w:author="林泽奇" w:date="2018-12-04T20:40:00Z">
                  <w:rPr>
                    <w:rStyle w:val="af5"/>
                    <w:noProof/>
                  </w:rPr>
                </w:rPrChange>
              </w:rPr>
              <w:fldChar w:fldCharType="begin"/>
            </w:r>
            <w:r w:rsidRPr="00367DFF">
              <w:rPr>
                <w:rStyle w:val="af5"/>
                <w:i w:val="0"/>
                <w:noProof/>
                <w:rPrChange w:id="195" w:author="林泽奇" w:date="2018-12-04T20:40:00Z">
                  <w:rPr>
                    <w:rStyle w:val="af5"/>
                    <w:noProof/>
                  </w:rPr>
                </w:rPrChange>
              </w:rPr>
              <w:instrText xml:space="preserve"> </w:instrText>
            </w:r>
            <w:r w:rsidRPr="00367DFF">
              <w:rPr>
                <w:i w:val="0"/>
                <w:noProof/>
                <w:rPrChange w:id="196" w:author="林泽奇" w:date="2018-12-04T20:40:00Z">
                  <w:rPr>
                    <w:noProof/>
                  </w:rPr>
                </w:rPrChange>
              </w:rPr>
              <w:instrText>HYPERLINK \l "_Toc531719370"</w:instrText>
            </w:r>
            <w:r w:rsidRPr="00367DFF">
              <w:rPr>
                <w:rStyle w:val="af5"/>
                <w:i w:val="0"/>
                <w:noProof/>
                <w:rPrChange w:id="197" w:author="林泽奇" w:date="2018-12-04T20:40:00Z">
                  <w:rPr>
                    <w:rStyle w:val="af5"/>
                    <w:noProof/>
                  </w:rPr>
                </w:rPrChange>
              </w:rPr>
              <w:instrText xml:space="preserve"> </w:instrText>
            </w:r>
            <w:r w:rsidRPr="00367DFF">
              <w:rPr>
                <w:rStyle w:val="af5"/>
                <w:i w:val="0"/>
                <w:noProof/>
                <w:rPrChange w:id="198" w:author="林泽奇" w:date="2018-12-04T20:40:00Z">
                  <w:rPr>
                    <w:rStyle w:val="af5"/>
                    <w:noProof/>
                  </w:rPr>
                </w:rPrChange>
              </w:rPr>
              <w:fldChar w:fldCharType="separate"/>
            </w:r>
            <w:r w:rsidRPr="00367DFF">
              <w:rPr>
                <w:rStyle w:val="af5"/>
                <w:i w:val="0"/>
                <w:noProof/>
                <w:lang w:val="en-GB"/>
                <w:rPrChange w:id="199" w:author="林泽奇" w:date="2018-12-04T20:40:00Z">
                  <w:rPr>
                    <w:rStyle w:val="af5"/>
                    <w:noProof/>
                    <w:lang w:val="en-GB"/>
                  </w:rPr>
                </w:rPrChange>
              </w:rPr>
              <w:t>2.2.4.</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200" w:author="林泽奇" w:date="2018-12-04T20:40:00Z">
                  <w:rPr>
                    <w:rStyle w:val="af5"/>
                    <w:rFonts w:hint="eastAsia"/>
                    <w:noProof/>
                    <w:lang w:val="en-GB"/>
                  </w:rPr>
                </w:rPrChange>
              </w:rPr>
              <w:t>屏保密码保护</w:t>
            </w:r>
            <w:r w:rsidRPr="00367DFF">
              <w:rPr>
                <w:i w:val="0"/>
                <w:noProof/>
                <w:webHidden/>
                <w:rPrChange w:id="201" w:author="林泽奇" w:date="2018-12-04T20:40:00Z">
                  <w:rPr>
                    <w:noProof/>
                    <w:webHidden/>
                  </w:rPr>
                </w:rPrChange>
              </w:rPr>
              <w:tab/>
            </w:r>
            <w:r w:rsidRPr="00367DFF">
              <w:rPr>
                <w:i w:val="0"/>
                <w:noProof/>
                <w:webHidden/>
                <w:rPrChange w:id="202" w:author="林泽奇" w:date="2018-12-04T20:40:00Z">
                  <w:rPr>
                    <w:noProof/>
                    <w:webHidden/>
                  </w:rPr>
                </w:rPrChange>
              </w:rPr>
              <w:fldChar w:fldCharType="begin"/>
            </w:r>
            <w:r w:rsidRPr="00367DFF">
              <w:rPr>
                <w:i w:val="0"/>
                <w:noProof/>
                <w:webHidden/>
                <w:rPrChange w:id="203" w:author="林泽奇" w:date="2018-12-04T20:40:00Z">
                  <w:rPr>
                    <w:noProof/>
                    <w:webHidden/>
                  </w:rPr>
                </w:rPrChange>
              </w:rPr>
              <w:instrText xml:space="preserve"> PAGEREF _Toc531719370 \h </w:instrText>
            </w:r>
          </w:ins>
          <w:r w:rsidRPr="00367DFF">
            <w:rPr>
              <w:i w:val="0"/>
              <w:noProof/>
              <w:webHidden/>
              <w:rPrChange w:id="204" w:author="林泽奇" w:date="2018-12-04T20:40:00Z">
                <w:rPr>
                  <w:i w:val="0"/>
                  <w:noProof/>
                  <w:webHidden/>
                </w:rPr>
              </w:rPrChange>
            </w:rPr>
          </w:r>
          <w:r w:rsidRPr="00367DFF">
            <w:rPr>
              <w:i w:val="0"/>
              <w:noProof/>
              <w:webHidden/>
              <w:rPrChange w:id="205" w:author="林泽奇" w:date="2018-12-04T20:40:00Z">
                <w:rPr>
                  <w:noProof/>
                  <w:webHidden/>
                </w:rPr>
              </w:rPrChange>
            </w:rPr>
            <w:fldChar w:fldCharType="separate"/>
          </w:r>
          <w:ins w:id="206" w:author="林泽奇" w:date="2018-12-04T20:40:00Z">
            <w:r w:rsidRPr="00367DFF">
              <w:rPr>
                <w:i w:val="0"/>
                <w:noProof/>
                <w:webHidden/>
                <w:rPrChange w:id="207" w:author="林泽奇" w:date="2018-12-04T20:40:00Z">
                  <w:rPr>
                    <w:noProof/>
                    <w:webHidden/>
                  </w:rPr>
                </w:rPrChange>
              </w:rPr>
              <w:t>9</w:t>
            </w:r>
            <w:r w:rsidRPr="00367DFF">
              <w:rPr>
                <w:i w:val="0"/>
                <w:noProof/>
                <w:webHidden/>
                <w:rPrChange w:id="208" w:author="林泽奇" w:date="2018-12-04T20:40:00Z">
                  <w:rPr>
                    <w:noProof/>
                    <w:webHidden/>
                  </w:rPr>
                </w:rPrChange>
              </w:rPr>
              <w:fldChar w:fldCharType="end"/>
            </w:r>
            <w:r w:rsidRPr="00367DFF">
              <w:rPr>
                <w:rStyle w:val="af5"/>
                <w:i w:val="0"/>
                <w:noProof/>
                <w:rPrChange w:id="209" w:author="林泽奇" w:date="2018-12-04T20:40:00Z">
                  <w:rPr>
                    <w:rStyle w:val="af5"/>
                    <w:noProof/>
                  </w:rPr>
                </w:rPrChange>
              </w:rPr>
              <w:fldChar w:fldCharType="end"/>
            </w:r>
          </w:ins>
        </w:p>
        <w:p w14:paraId="45C70DBB" w14:textId="77777777" w:rsidR="00367DFF" w:rsidRPr="00367DFF" w:rsidRDefault="00367DFF">
          <w:pPr>
            <w:pStyle w:val="21"/>
            <w:tabs>
              <w:tab w:val="left" w:pos="960"/>
              <w:tab w:val="right" w:leader="dot" w:pos="8296"/>
            </w:tabs>
            <w:rPr>
              <w:ins w:id="210" w:author="林泽奇" w:date="2018-12-04T20:40:00Z"/>
              <w:rFonts w:asciiTheme="minorHAnsi" w:eastAsiaTheme="minorEastAsia" w:hAnsiTheme="minorHAnsi" w:cstheme="minorBidi"/>
              <w:smallCaps w:val="0"/>
              <w:noProof/>
              <w:sz w:val="21"/>
              <w:szCs w:val="22"/>
            </w:rPr>
          </w:pPr>
          <w:ins w:id="211" w:author="林泽奇" w:date="2018-12-04T20:40:00Z">
            <w:r w:rsidRPr="00367DFF">
              <w:rPr>
                <w:rStyle w:val="af5"/>
                <w:noProof/>
                <w:rPrChange w:id="212"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"_Toc531719371"</w:instrText>
            </w:r>
            <w:r w:rsidRPr="00367DFF">
              <w:rPr>
                <w:rStyle w:val="af5"/>
                <w:noProof/>
              </w:rPr>
              <w:instrText xml:space="preserve"> </w:instrText>
            </w:r>
            <w:r w:rsidRPr="00367DFF">
              <w:rPr>
                <w:rStyle w:val="af5"/>
                <w:noProof/>
                <w:rPrChange w:id="213" w:author="林泽奇" w:date="2018-12-04T20:40:00Z">
                  <w:rPr>
                    <w:rStyle w:val="af5"/>
                    <w:noProof/>
                  </w:rPr>
                </w:rPrChange>
              </w:rPr>
              <w:fldChar w:fldCharType="separate"/>
            </w:r>
            <w:r w:rsidRPr="00367DFF">
              <w:rPr>
                <w:rStyle w:val="af5"/>
                <w:noProof/>
                <w14:scene3d>
                  <w14:camera w14:prst="orthographicFront"/>
                  <w14:lightRig w14:rig="threePt" w14:dir="t">
                    <w14:rot w14:lat="0" w14:lon="0" w14:rev="0"/>
                  </w14:lightRig>
                </w14:scene3d>
              </w:rPr>
              <w:t>2.3</w:t>
            </w:r>
            <w:r w:rsidRPr="00367DFF">
              <w:rPr>
                <w:rFonts w:asciiTheme="minorHAnsi" w:eastAsiaTheme="minorEastAsia" w:hAnsiTheme="minorHAnsi" w:cstheme="minorBidi"/>
                <w:smallCaps w:val="0"/>
                <w:noProof/>
                <w:sz w:val="21"/>
                <w:szCs w:val="22"/>
              </w:rPr>
              <w:tab/>
            </w:r>
            <w:r w:rsidRPr="00367DFF">
              <w:rPr>
                <w:rStyle w:val="af5"/>
                <w:rFonts w:hint="eastAsia"/>
                <w:noProof/>
              </w:rPr>
              <w:t>安全策略设置</w:t>
            </w:r>
            <w:r w:rsidRPr="00367DFF">
              <w:rPr>
                <w:noProof/>
                <w:webHidden/>
              </w:rPr>
              <w:tab/>
            </w:r>
            <w:r w:rsidRPr="00367DFF">
              <w:rPr>
                <w:noProof/>
                <w:webHidden/>
                <w:rPrChange w:id="214" w:author="林泽奇" w:date="2018-12-04T20:40:00Z">
                  <w:rPr>
                    <w:noProof/>
                    <w:webHidden/>
                  </w:rPr>
                </w:rPrChange>
              </w:rPr>
              <w:fldChar w:fldCharType="begin"/>
            </w:r>
            <w:r w:rsidRPr="00367DFF">
              <w:rPr>
                <w:noProof/>
                <w:webHidden/>
              </w:rPr>
              <w:instrText xml:space="preserve"> PAGEREF _Toc531719371 \h </w:instrText>
            </w:r>
          </w:ins>
          <w:r w:rsidRPr="00367DFF">
            <w:rPr>
              <w:noProof/>
              <w:webHidden/>
              <w:rPrChange w:id="215" w:author="林泽奇" w:date="2018-12-04T20:40:00Z">
                <w:rPr>
                  <w:noProof/>
                  <w:webHidden/>
                </w:rPr>
              </w:rPrChange>
            </w:rPr>
          </w:r>
          <w:r w:rsidRPr="00367DFF">
            <w:rPr>
              <w:noProof/>
              <w:webHidden/>
              <w:rPrChange w:id="216" w:author="林泽奇" w:date="2018-12-04T20:40:00Z">
                <w:rPr>
                  <w:noProof/>
                  <w:webHidden/>
                </w:rPr>
              </w:rPrChange>
            </w:rPr>
            <w:fldChar w:fldCharType="separate"/>
          </w:r>
          <w:ins w:id="217" w:author="林泽奇" w:date="2018-12-04T20:40:00Z">
            <w:r w:rsidRPr="00367DFF">
              <w:rPr>
                <w:noProof/>
                <w:webHidden/>
              </w:rPr>
              <w:t>10</w:t>
            </w:r>
            <w:r w:rsidRPr="00367DFF">
              <w:rPr>
                <w:noProof/>
                <w:webHidden/>
                <w:rPrChange w:id="218" w:author="林泽奇" w:date="2018-12-04T20:40:00Z">
                  <w:rPr>
                    <w:noProof/>
                    <w:webHidden/>
                  </w:rPr>
                </w:rPrChange>
              </w:rPr>
              <w:fldChar w:fldCharType="end"/>
            </w:r>
            <w:r w:rsidRPr="00367DFF">
              <w:rPr>
                <w:rStyle w:val="af5"/>
                <w:noProof/>
                <w:rPrChange w:id="219" w:author="林泽奇" w:date="2018-12-04T20:40:00Z">
                  <w:rPr>
                    <w:rStyle w:val="af5"/>
                    <w:noProof/>
                  </w:rPr>
                </w:rPrChange>
              </w:rPr>
              <w:fldChar w:fldCharType="end"/>
            </w:r>
          </w:ins>
        </w:p>
        <w:p w14:paraId="0066A8A9" w14:textId="77777777" w:rsidR="00367DFF" w:rsidRPr="00367DFF" w:rsidRDefault="00367DFF">
          <w:pPr>
            <w:pStyle w:val="32"/>
            <w:tabs>
              <w:tab w:val="left" w:pos="1440"/>
              <w:tab w:val="right" w:leader="dot" w:pos="8296"/>
            </w:tabs>
            <w:rPr>
              <w:ins w:id="220" w:author="林泽奇" w:date="2018-12-04T20:40:00Z"/>
              <w:rFonts w:asciiTheme="minorHAnsi" w:eastAsiaTheme="minorEastAsia" w:hAnsiTheme="minorHAnsi" w:cstheme="minorBidi"/>
              <w:i w:val="0"/>
              <w:iCs w:val="0"/>
              <w:noProof/>
              <w:sz w:val="21"/>
              <w:szCs w:val="22"/>
            </w:rPr>
          </w:pPr>
          <w:ins w:id="221" w:author="林泽奇" w:date="2018-12-04T20:40:00Z">
            <w:r w:rsidRPr="00367DFF">
              <w:rPr>
                <w:rStyle w:val="af5"/>
                <w:i w:val="0"/>
                <w:noProof/>
                <w:rPrChange w:id="222" w:author="林泽奇" w:date="2018-12-04T20:40:00Z">
                  <w:rPr>
                    <w:rStyle w:val="af5"/>
                    <w:noProof/>
                  </w:rPr>
                </w:rPrChange>
              </w:rPr>
              <w:fldChar w:fldCharType="begin"/>
            </w:r>
            <w:r w:rsidRPr="00367DFF">
              <w:rPr>
                <w:rStyle w:val="af5"/>
                <w:i w:val="0"/>
                <w:noProof/>
                <w:rPrChange w:id="223" w:author="林泽奇" w:date="2018-12-04T20:40:00Z">
                  <w:rPr>
                    <w:rStyle w:val="af5"/>
                    <w:noProof/>
                  </w:rPr>
                </w:rPrChange>
              </w:rPr>
              <w:instrText xml:space="preserve"> </w:instrText>
            </w:r>
            <w:r w:rsidRPr="00367DFF">
              <w:rPr>
                <w:i w:val="0"/>
                <w:noProof/>
                <w:rPrChange w:id="224" w:author="林泽奇" w:date="2018-12-04T20:40:00Z">
                  <w:rPr>
                    <w:noProof/>
                  </w:rPr>
                </w:rPrChange>
              </w:rPr>
              <w:instrText>HYPERLINK \l "_Toc531719373"</w:instrText>
            </w:r>
            <w:r w:rsidRPr="00367DFF">
              <w:rPr>
                <w:rStyle w:val="af5"/>
                <w:i w:val="0"/>
                <w:noProof/>
                <w:rPrChange w:id="225" w:author="林泽奇" w:date="2018-12-04T20:40:00Z">
                  <w:rPr>
                    <w:rStyle w:val="af5"/>
                    <w:noProof/>
                  </w:rPr>
                </w:rPrChange>
              </w:rPr>
              <w:instrText xml:space="preserve"> </w:instrText>
            </w:r>
            <w:r w:rsidRPr="00367DFF">
              <w:rPr>
                <w:rStyle w:val="af5"/>
                <w:i w:val="0"/>
                <w:noProof/>
                <w:rPrChange w:id="226" w:author="林泽奇" w:date="2018-12-04T20:40:00Z">
                  <w:rPr>
                    <w:rStyle w:val="af5"/>
                    <w:noProof/>
                  </w:rPr>
                </w:rPrChange>
              </w:rPr>
              <w:fldChar w:fldCharType="separate"/>
            </w:r>
            <w:r w:rsidRPr="00367DFF">
              <w:rPr>
                <w:rStyle w:val="af5"/>
                <w:i w:val="0"/>
                <w:noProof/>
                <w:lang w:val="en-GB"/>
                <w:rPrChange w:id="227" w:author="林泽奇" w:date="2018-12-04T20:40:00Z">
                  <w:rPr>
                    <w:rStyle w:val="af5"/>
                    <w:noProof/>
                    <w:lang w:val="en-GB"/>
                  </w:rPr>
                </w:rPrChange>
              </w:rPr>
              <w:t>2.3.1.</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228" w:author="林泽奇" w:date="2018-12-04T20:40:00Z">
                  <w:rPr>
                    <w:rStyle w:val="af5"/>
                    <w:rFonts w:hint="eastAsia"/>
                    <w:noProof/>
                    <w:lang w:val="en-GB"/>
                  </w:rPr>
                </w:rPrChange>
              </w:rPr>
              <w:t>禁止远程枚举帐号与共享</w:t>
            </w:r>
            <w:r w:rsidRPr="00367DFF">
              <w:rPr>
                <w:i w:val="0"/>
                <w:noProof/>
                <w:webHidden/>
                <w:rPrChange w:id="229" w:author="林泽奇" w:date="2018-12-04T20:40:00Z">
                  <w:rPr>
                    <w:noProof/>
                    <w:webHidden/>
                  </w:rPr>
                </w:rPrChange>
              </w:rPr>
              <w:tab/>
            </w:r>
            <w:r w:rsidRPr="00367DFF">
              <w:rPr>
                <w:i w:val="0"/>
                <w:noProof/>
                <w:webHidden/>
                <w:rPrChange w:id="230" w:author="林泽奇" w:date="2018-12-04T20:40:00Z">
                  <w:rPr>
                    <w:noProof/>
                    <w:webHidden/>
                  </w:rPr>
                </w:rPrChange>
              </w:rPr>
              <w:fldChar w:fldCharType="begin"/>
            </w:r>
            <w:r w:rsidRPr="00367DFF">
              <w:rPr>
                <w:i w:val="0"/>
                <w:noProof/>
                <w:webHidden/>
                <w:rPrChange w:id="231" w:author="林泽奇" w:date="2018-12-04T20:40:00Z">
                  <w:rPr>
                    <w:noProof/>
                    <w:webHidden/>
                  </w:rPr>
                </w:rPrChange>
              </w:rPr>
              <w:instrText xml:space="preserve"> PAGEREF _Toc531719373 \h </w:instrText>
            </w:r>
          </w:ins>
          <w:r w:rsidRPr="00367DFF">
            <w:rPr>
              <w:i w:val="0"/>
              <w:noProof/>
              <w:webHidden/>
              <w:rPrChange w:id="232" w:author="林泽奇" w:date="2018-12-04T20:40:00Z">
                <w:rPr>
                  <w:i w:val="0"/>
                  <w:noProof/>
                  <w:webHidden/>
                </w:rPr>
              </w:rPrChange>
            </w:rPr>
          </w:r>
          <w:r w:rsidRPr="00367DFF">
            <w:rPr>
              <w:i w:val="0"/>
              <w:noProof/>
              <w:webHidden/>
              <w:rPrChange w:id="233" w:author="林泽奇" w:date="2018-12-04T20:40:00Z">
                <w:rPr>
                  <w:noProof/>
                  <w:webHidden/>
                </w:rPr>
              </w:rPrChange>
            </w:rPr>
            <w:fldChar w:fldCharType="separate"/>
          </w:r>
          <w:ins w:id="234" w:author="林泽奇" w:date="2018-12-04T20:40:00Z">
            <w:r w:rsidRPr="00367DFF">
              <w:rPr>
                <w:i w:val="0"/>
                <w:noProof/>
                <w:webHidden/>
                <w:rPrChange w:id="235" w:author="林泽奇" w:date="2018-12-04T20:40:00Z">
                  <w:rPr>
                    <w:noProof/>
                    <w:webHidden/>
                  </w:rPr>
                </w:rPrChange>
              </w:rPr>
              <w:t>10</w:t>
            </w:r>
            <w:r w:rsidRPr="00367DFF">
              <w:rPr>
                <w:i w:val="0"/>
                <w:noProof/>
                <w:webHidden/>
                <w:rPrChange w:id="236" w:author="林泽奇" w:date="2018-12-04T20:40:00Z">
                  <w:rPr>
                    <w:noProof/>
                    <w:webHidden/>
                  </w:rPr>
                </w:rPrChange>
              </w:rPr>
              <w:fldChar w:fldCharType="end"/>
            </w:r>
            <w:r w:rsidRPr="00367DFF">
              <w:rPr>
                <w:rStyle w:val="af5"/>
                <w:i w:val="0"/>
                <w:noProof/>
                <w:rPrChange w:id="237" w:author="林泽奇" w:date="2018-12-04T20:40:00Z">
                  <w:rPr>
                    <w:rStyle w:val="af5"/>
                    <w:noProof/>
                  </w:rPr>
                </w:rPrChange>
              </w:rPr>
              <w:fldChar w:fldCharType="end"/>
            </w:r>
          </w:ins>
        </w:p>
        <w:p w14:paraId="7D611A2E" w14:textId="77777777" w:rsidR="00367DFF" w:rsidRPr="00367DFF" w:rsidRDefault="00367DFF">
          <w:pPr>
            <w:pStyle w:val="32"/>
            <w:tabs>
              <w:tab w:val="left" w:pos="1440"/>
              <w:tab w:val="right" w:leader="dot" w:pos="8296"/>
            </w:tabs>
            <w:rPr>
              <w:ins w:id="238" w:author="林泽奇" w:date="2018-12-04T20:40:00Z"/>
              <w:rFonts w:asciiTheme="minorHAnsi" w:eastAsiaTheme="minorEastAsia" w:hAnsiTheme="minorHAnsi" w:cstheme="minorBidi"/>
              <w:i w:val="0"/>
              <w:iCs w:val="0"/>
              <w:noProof/>
              <w:sz w:val="21"/>
              <w:szCs w:val="22"/>
            </w:rPr>
          </w:pPr>
          <w:ins w:id="239" w:author="林泽奇" w:date="2018-12-04T20:40:00Z">
            <w:r w:rsidRPr="00367DFF">
              <w:rPr>
                <w:rStyle w:val="af5"/>
                <w:i w:val="0"/>
                <w:noProof/>
                <w:rPrChange w:id="240" w:author="林泽奇" w:date="2018-12-04T20:40:00Z">
                  <w:rPr>
                    <w:rStyle w:val="af5"/>
                    <w:noProof/>
                  </w:rPr>
                </w:rPrChange>
              </w:rPr>
              <w:fldChar w:fldCharType="begin"/>
            </w:r>
            <w:r w:rsidRPr="00367DFF">
              <w:rPr>
                <w:rStyle w:val="af5"/>
                <w:i w:val="0"/>
                <w:noProof/>
                <w:rPrChange w:id="241" w:author="林泽奇" w:date="2018-12-04T20:40:00Z">
                  <w:rPr>
                    <w:rStyle w:val="af5"/>
                    <w:noProof/>
                  </w:rPr>
                </w:rPrChange>
              </w:rPr>
              <w:instrText xml:space="preserve"> </w:instrText>
            </w:r>
            <w:r w:rsidRPr="00367DFF">
              <w:rPr>
                <w:i w:val="0"/>
                <w:noProof/>
                <w:rPrChange w:id="242" w:author="林泽奇" w:date="2018-12-04T20:40:00Z">
                  <w:rPr>
                    <w:noProof/>
                  </w:rPr>
                </w:rPrChange>
              </w:rPr>
              <w:instrText>HYPERLINK \l "_Toc531719374"</w:instrText>
            </w:r>
            <w:r w:rsidRPr="00367DFF">
              <w:rPr>
                <w:rStyle w:val="af5"/>
                <w:i w:val="0"/>
                <w:noProof/>
                <w:rPrChange w:id="243" w:author="林泽奇" w:date="2018-12-04T20:40:00Z">
                  <w:rPr>
                    <w:rStyle w:val="af5"/>
                    <w:noProof/>
                  </w:rPr>
                </w:rPrChange>
              </w:rPr>
              <w:instrText xml:space="preserve"> </w:instrText>
            </w:r>
            <w:r w:rsidRPr="00367DFF">
              <w:rPr>
                <w:rStyle w:val="af5"/>
                <w:i w:val="0"/>
                <w:noProof/>
                <w:rPrChange w:id="244" w:author="林泽奇" w:date="2018-12-04T20:40:00Z">
                  <w:rPr>
                    <w:rStyle w:val="af5"/>
                    <w:noProof/>
                  </w:rPr>
                </w:rPrChange>
              </w:rPr>
              <w:fldChar w:fldCharType="separate"/>
            </w:r>
            <w:r w:rsidRPr="00367DFF">
              <w:rPr>
                <w:rStyle w:val="af5"/>
                <w:i w:val="0"/>
                <w:noProof/>
                <w:lang w:val="en-GB"/>
                <w:rPrChange w:id="245" w:author="林泽奇" w:date="2018-12-04T20:40:00Z">
                  <w:rPr>
                    <w:rStyle w:val="af5"/>
                    <w:noProof/>
                    <w:lang w:val="en-GB"/>
                  </w:rPr>
                </w:rPrChange>
              </w:rPr>
              <w:t>2.3.2.</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246" w:author="林泽奇" w:date="2018-12-04T20:40:00Z">
                  <w:rPr>
                    <w:rStyle w:val="af5"/>
                    <w:rFonts w:hint="eastAsia"/>
                    <w:noProof/>
                    <w:lang w:val="en-GB"/>
                  </w:rPr>
                </w:rPrChange>
              </w:rPr>
              <w:t>设置登录消息提示标题</w:t>
            </w:r>
            <w:r w:rsidRPr="00367DFF">
              <w:rPr>
                <w:i w:val="0"/>
                <w:noProof/>
                <w:webHidden/>
                <w:rPrChange w:id="247" w:author="林泽奇" w:date="2018-12-04T20:40:00Z">
                  <w:rPr>
                    <w:noProof/>
                    <w:webHidden/>
                  </w:rPr>
                </w:rPrChange>
              </w:rPr>
              <w:tab/>
            </w:r>
            <w:r w:rsidRPr="00367DFF">
              <w:rPr>
                <w:i w:val="0"/>
                <w:noProof/>
                <w:webHidden/>
                <w:rPrChange w:id="248" w:author="林泽奇" w:date="2018-12-04T20:40:00Z">
                  <w:rPr>
                    <w:noProof/>
                    <w:webHidden/>
                  </w:rPr>
                </w:rPrChange>
              </w:rPr>
              <w:fldChar w:fldCharType="begin"/>
            </w:r>
            <w:r w:rsidRPr="00367DFF">
              <w:rPr>
                <w:i w:val="0"/>
                <w:noProof/>
                <w:webHidden/>
                <w:rPrChange w:id="249" w:author="林泽奇" w:date="2018-12-04T20:40:00Z">
                  <w:rPr>
                    <w:noProof/>
                    <w:webHidden/>
                  </w:rPr>
                </w:rPrChange>
              </w:rPr>
              <w:instrText xml:space="preserve"> PAGEREF _Toc531719374 \h </w:instrText>
            </w:r>
          </w:ins>
          <w:r w:rsidRPr="00367DFF">
            <w:rPr>
              <w:i w:val="0"/>
              <w:noProof/>
              <w:webHidden/>
              <w:rPrChange w:id="250" w:author="林泽奇" w:date="2018-12-04T20:40:00Z">
                <w:rPr>
                  <w:i w:val="0"/>
                  <w:noProof/>
                  <w:webHidden/>
                </w:rPr>
              </w:rPrChange>
            </w:rPr>
          </w:r>
          <w:r w:rsidRPr="00367DFF">
            <w:rPr>
              <w:i w:val="0"/>
              <w:noProof/>
              <w:webHidden/>
              <w:rPrChange w:id="251" w:author="林泽奇" w:date="2018-12-04T20:40:00Z">
                <w:rPr>
                  <w:noProof/>
                  <w:webHidden/>
                </w:rPr>
              </w:rPrChange>
            </w:rPr>
            <w:fldChar w:fldCharType="separate"/>
          </w:r>
          <w:ins w:id="252" w:author="林泽奇" w:date="2018-12-04T20:40:00Z">
            <w:r w:rsidRPr="00367DFF">
              <w:rPr>
                <w:i w:val="0"/>
                <w:noProof/>
                <w:webHidden/>
                <w:rPrChange w:id="253" w:author="林泽奇" w:date="2018-12-04T20:40:00Z">
                  <w:rPr>
                    <w:noProof/>
                    <w:webHidden/>
                  </w:rPr>
                </w:rPrChange>
              </w:rPr>
              <w:t>11</w:t>
            </w:r>
            <w:r w:rsidRPr="00367DFF">
              <w:rPr>
                <w:i w:val="0"/>
                <w:noProof/>
                <w:webHidden/>
                <w:rPrChange w:id="254" w:author="林泽奇" w:date="2018-12-04T20:40:00Z">
                  <w:rPr>
                    <w:noProof/>
                    <w:webHidden/>
                  </w:rPr>
                </w:rPrChange>
              </w:rPr>
              <w:fldChar w:fldCharType="end"/>
            </w:r>
            <w:r w:rsidRPr="00367DFF">
              <w:rPr>
                <w:rStyle w:val="af5"/>
                <w:i w:val="0"/>
                <w:noProof/>
                <w:rPrChange w:id="255" w:author="林泽奇" w:date="2018-12-04T20:40:00Z">
                  <w:rPr>
                    <w:rStyle w:val="af5"/>
                    <w:noProof/>
                  </w:rPr>
                </w:rPrChange>
              </w:rPr>
              <w:fldChar w:fldCharType="end"/>
            </w:r>
          </w:ins>
        </w:p>
        <w:p w14:paraId="11365F29" w14:textId="77777777" w:rsidR="00367DFF" w:rsidRPr="00367DFF" w:rsidRDefault="00367DFF">
          <w:pPr>
            <w:pStyle w:val="32"/>
            <w:tabs>
              <w:tab w:val="left" w:pos="1440"/>
              <w:tab w:val="right" w:leader="dot" w:pos="8296"/>
            </w:tabs>
            <w:rPr>
              <w:ins w:id="256" w:author="林泽奇" w:date="2018-12-04T20:40:00Z"/>
              <w:rFonts w:asciiTheme="minorHAnsi" w:eastAsiaTheme="minorEastAsia" w:hAnsiTheme="minorHAnsi" w:cstheme="minorBidi"/>
              <w:i w:val="0"/>
              <w:iCs w:val="0"/>
              <w:noProof/>
              <w:sz w:val="21"/>
              <w:szCs w:val="22"/>
            </w:rPr>
          </w:pPr>
          <w:ins w:id="257" w:author="林泽奇" w:date="2018-12-04T20:40:00Z">
            <w:r w:rsidRPr="00367DFF">
              <w:rPr>
                <w:rStyle w:val="af5"/>
                <w:i w:val="0"/>
                <w:noProof/>
                <w:rPrChange w:id="258" w:author="林泽奇" w:date="2018-12-04T20:40:00Z">
                  <w:rPr>
                    <w:rStyle w:val="af5"/>
                    <w:noProof/>
                  </w:rPr>
                </w:rPrChange>
              </w:rPr>
              <w:fldChar w:fldCharType="begin"/>
            </w:r>
            <w:r w:rsidRPr="00367DFF">
              <w:rPr>
                <w:rStyle w:val="af5"/>
                <w:i w:val="0"/>
                <w:noProof/>
                <w:rPrChange w:id="259" w:author="林泽奇" w:date="2018-12-04T20:40:00Z">
                  <w:rPr>
                    <w:rStyle w:val="af5"/>
                    <w:noProof/>
                  </w:rPr>
                </w:rPrChange>
              </w:rPr>
              <w:instrText xml:space="preserve"> </w:instrText>
            </w:r>
            <w:r w:rsidRPr="00367DFF">
              <w:rPr>
                <w:i w:val="0"/>
                <w:noProof/>
                <w:rPrChange w:id="260" w:author="林泽奇" w:date="2018-12-04T20:40:00Z">
                  <w:rPr>
                    <w:noProof/>
                  </w:rPr>
                </w:rPrChange>
              </w:rPr>
              <w:instrText>HYPERLINK \l "_Toc531719375"</w:instrText>
            </w:r>
            <w:r w:rsidRPr="00367DFF">
              <w:rPr>
                <w:rStyle w:val="af5"/>
                <w:i w:val="0"/>
                <w:noProof/>
                <w:rPrChange w:id="261" w:author="林泽奇" w:date="2018-12-04T20:40:00Z">
                  <w:rPr>
                    <w:rStyle w:val="af5"/>
                    <w:noProof/>
                  </w:rPr>
                </w:rPrChange>
              </w:rPr>
              <w:instrText xml:space="preserve"> </w:instrText>
            </w:r>
            <w:r w:rsidRPr="00367DFF">
              <w:rPr>
                <w:rStyle w:val="af5"/>
                <w:i w:val="0"/>
                <w:noProof/>
                <w:rPrChange w:id="262" w:author="林泽奇" w:date="2018-12-04T20:40:00Z">
                  <w:rPr>
                    <w:rStyle w:val="af5"/>
                    <w:noProof/>
                  </w:rPr>
                </w:rPrChange>
              </w:rPr>
              <w:fldChar w:fldCharType="separate"/>
            </w:r>
            <w:r w:rsidRPr="00367DFF">
              <w:rPr>
                <w:rStyle w:val="af5"/>
                <w:i w:val="0"/>
                <w:noProof/>
                <w:lang w:val="en-GB"/>
                <w:rPrChange w:id="263" w:author="林泽奇" w:date="2018-12-04T20:40:00Z">
                  <w:rPr>
                    <w:rStyle w:val="af5"/>
                    <w:noProof/>
                    <w:lang w:val="en-GB"/>
                  </w:rPr>
                </w:rPrChange>
              </w:rPr>
              <w:t>2.3.3.</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264" w:author="林泽奇" w:date="2018-12-04T20:40:00Z">
                  <w:rPr>
                    <w:rStyle w:val="af5"/>
                    <w:rFonts w:hint="eastAsia"/>
                    <w:noProof/>
                    <w:lang w:val="en-GB"/>
                  </w:rPr>
                </w:rPrChange>
              </w:rPr>
              <w:t>设置登录消息提示正文</w:t>
            </w:r>
            <w:r w:rsidRPr="00367DFF">
              <w:rPr>
                <w:i w:val="0"/>
                <w:noProof/>
                <w:webHidden/>
                <w:rPrChange w:id="265" w:author="林泽奇" w:date="2018-12-04T20:40:00Z">
                  <w:rPr>
                    <w:noProof/>
                    <w:webHidden/>
                  </w:rPr>
                </w:rPrChange>
              </w:rPr>
              <w:tab/>
            </w:r>
            <w:r w:rsidRPr="00367DFF">
              <w:rPr>
                <w:i w:val="0"/>
                <w:noProof/>
                <w:webHidden/>
                <w:rPrChange w:id="266" w:author="林泽奇" w:date="2018-12-04T20:40:00Z">
                  <w:rPr>
                    <w:noProof/>
                    <w:webHidden/>
                  </w:rPr>
                </w:rPrChange>
              </w:rPr>
              <w:fldChar w:fldCharType="begin"/>
            </w:r>
            <w:r w:rsidRPr="00367DFF">
              <w:rPr>
                <w:i w:val="0"/>
                <w:noProof/>
                <w:webHidden/>
                <w:rPrChange w:id="267" w:author="林泽奇" w:date="2018-12-04T20:40:00Z">
                  <w:rPr>
                    <w:noProof/>
                    <w:webHidden/>
                  </w:rPr>
                </w:rPrChange>
              </w:rPr>
              <w:instrText xml:space="preserve"> PAGEREF _Toc531719375 \h </w:instrText>
            </w:r>
          </w:ins>
          <w:r w:rsidRPr="00367DFF">
            <w:rPr>
              <w:i w:val="0"/>
              <w:noProof/>
              <w:webHidden/>
              <w:rPrChange w:id="268" w:author="林泽奇" w:date="2018-12-04T20:40:00Z">
                <w:rPr>
                  <w:i w:val="0"/>
                  <w:noProof/>
                  <w:webHidden/>
                </w:rPr>
              </w:rPrChange>
            </w:rPr>
          </w:r>
          <w:r w:rsidRPr="00367DFF">
            <w:rPr>
              <w:i w:val="0"/>
              <w:noProof/>
              <w:webHidden/>
              <w:rPrChange w:id="269" w:author="林泽奇" w:date="2018-12-04T20:40:00Z">
                <w:rPr>
                  <w:noProof/>
                  <w:webHidden/>
                </w:rPr>
              </w:rPrChange>
            </w:rPr>
            <w:fldChar w:fldCharType="separate"/>
          </w:r>
          <w:ins w:id="270" w:author="林泽奇" w:date="2018-12-04T20:40:00Z">
            <w:r w:rsidRPr="00367DFF">
              <w:rPr>
                <w:i w:val="0"/>
                <w:noProof/>
                <w:webHidden/>
                <w:rPrChange w:id="271" w:author="林泽奇" w:date="2018-12-04T20:40:00Z">
                  <w:rPr>
                    <w:noProof/>
                    <w:webHidden/>
                  </w:rPr>
                </w:rPrChange>
              </w:rPr>
              <w:t>12</w:t>
            </w:r>
            <w:r w:rsidRPr="00367DFF">
              <w:rPr>
                <w:i w:val="0"/>
                <w:noProof/>
                <w:webHidden/>
                <w:rPrChange w:id="272" w:author="林泽奇" w:date="2018-12-04T20:40:00Z">
                  <w:rPr>
                    <w:noProof/>
                    <w:webHidden/>
                  </w:rPr>
                </w:rPrChange>
              </w:rPr>
              <w:fldChar w:fldCharType="end"/>
            </w:r>
            <w:r w:rsidRPr="00367DFF">
              <w:rPr>
                <w:rStyle w:val="af5"/>
                <w:i w:val="0"/>
                <w:noProof/>
                <w:rPrChange w:id="273" w:author="林泽奇" w:date="2018-12-04T20:40:00Z">
                  <w:rPr>
                    <w:rStyle w:val="af5"/>
                    <w:noProof/>
                  </w:rPr>
                </w:rPrChange>
              </w:rPr>
              <w:fldChar w:fldCharType="end"/>
            </w:r>
          </w:ins>
        </w:p>
        <w:p w14:paraId="6DED60EA" w14:textId="77777777" w:rsidR="00367DFF" w:rsidRPr="00367DFF" w:rsidRDefault="00367DFF">
          <w:pPr>
            <w:pStyle w:val="32"/>
            <w:tabs>
              <w:tab w:val="left" w:pos="1440"/>
              <w:tab w:val="right" w:leader="dot" w:pos="8296"/>
            </w:tabs>
            <w:rPr>
              <w:ins w:id="274" w:author="林泽奇" w:date="2018-12-04T20:40:00Z"/>
              <w:rFonts w:asciiTheme="minorHAnsi" w:eastAsiaTheme="minorEastAsia" w:hAnsiTheme="minorHAnsi" w:cstheme="minorBidi"/>
              <w:i w:val="0"/>
              <w:iCs w:val="0"/>
              <w:noProof/>
              <w:sz w:val="21"/>
              <w:szCs w:val="22"/>
            </w:rPr>
          </w:pPr>
          <w:ins w:id="275" w:author="林泽奇" w:date="2018-12-04T20:40:00Z">
            <w:r w:rsidRPr="00367DFF">
              <w:rPr>
                <w:rStyle w:val="af5"/>
                <w:i w:val="0"/>
                <w:noProof/>
                <w:rPrChange w:id="276" w:author="林泽奇" w:date="2018-12-04T20:40:00Z">
                  <w:rPr>
                    <w:rStyle w:val="af5"/>
                    <w:noProof/>
                  </w:rPr>
                </w:rPrChange>
              </w:rPr>
              <w:fldChar w:fldCharType="begin"/>
            </w:r>
            <w:r w:rsidRPr="00367DFF">
              <w:rPr>
                <w:rStyle w:val="af5"/>
                <w:i w:val="0"/>
                <w:noProof/>
                <w:rPrChange w:id="277" w:author="林泽奇" w:date="2018-12-04T20:40:00Z">
                  <w:rPr>
                    <w:rStyle w:val="af5"/>
                    <w:noProof/>
                  </w:rPr>
                </w:rPrChange>
              </w:rPr>
              <w:instrText xml:space="preserve"> </w:instrText>
            </w:r>
            <w:r w:rsidRPr="00367DFF">
              <w:rPr>
                <w:i w:val="0"/>
                <w:noProof/>
                <w:rPrChange w:id="278" w:author="林泽奇" w:date="2018-12-04T20:40:00Z">
                  <w:rPr>
                    <w:noProof/>
                  </w:rPr>
                </w:rPrChange>
              </w:rPr>
              <w:instrText>HYPERLINK \l "_Toc531719376"</w:instrText>
            </w:r>
            <w:r w:rsidRPr="00367DFF">
              <w:rPr>
                <w:rStyle w:val="af5"/>
                <w:i w:val="0"/>
                <w:noProof/>
                <w:rPrChange w:id="279" w:author="林泽奇" w:date="2018-12-04T20:40:00Z">
                  <w:rPr>
                    <w:rStyle w:val="af5"/>
                    <w:noProof/>
                  </w:rPr>
                </w:rPrChange>
              </w:rPr>
              <w:instrText xml:space="preserve"> </w:instrText>
            </w:r>
            <w:r w:rsidRPr="00367DFF">
              <w:rPr>
                <w:rStyle w:val="af5"/>
                <w:i w:val="0"/>
                <w:noProof/>
                <w:rPrChange w:id="280" w:author="林泽奇" w:date="2018-12-04T20:40:00Z">
                  <w:rPr>
                    <w:rStyle w:val="af5"/>
                    <w:noProof/>
                  </w:rPr>
                </w:rPrChange>
              </w:rPr>
              <w:fldChar w:fldCharType="separate"/>
            </w:r>
            <w:r w:rsidRPr="00367DFF">
              <w:rPr>
                <w:rStyle w:val="af5"/>
                <w:i w:val="0"/>
                <w:noProof/>
                <w:lang w:val="en-GB"/>
                <w:rPrChange w:id="281" w:author="林泽奇" w:date="2018-12-04T20:40:00Z">
                  <w:rPr>
                    <w:rStyle w:val="af5"/>
                    <w:noProof/>
                    <w:lang w:val="en-GB"/>
                  </w:rPr>
                </w:rPrChange>
              </w:rPr>
              <w:t>2.3.4.</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282" w:author="林泽奇" w:date="2018-12-04T20:40:00Z">
                  <w:rPr>
                    <w:rStyle w:val="af5"/>
                    <w:rFonts w:hint="eastAsia"/>
                    <w:noProof/>
                    <w:lang w:val="en-GB"/>
                  </w:rPr>
                </w:rPrChange>
              </w:rPr>
              <w:t>禁止自动登录</w:t>
            </w:r>
            <w:r w:rsidRPr="00367DFF">
              <w:rPr>
                <w:i w:val="0"/>
                <w:noProof/>
                <w:webHidden/>
                <w:rPrChange w:id="283" w:author="林泽奇" w:date="2018-12-04T20:40:00Z">
                  <w:rPr>
                    <w:noProof/>
                    <w:webHidden/>
                  </w:rPr>
                </w:rPrChange>
              </w:rPr>
              <w:tab/>
            </w:r>
            <w:r w:rsidRPr="00367DFF">
              <w:rPr>
                <w:i w:val="0"/>
                <w:noProof/>
                <w:webHidden/>
                <w:rPrChange w:id="284" w:author="林泽奇" w:date="2018-12-04T20:40:00Z">
                  <w:rPr>
                    <w:noProof/>
                    <w:webHidden/>
                  </w:rPr>
                </w:rPrChange>
              </w:rPr>
              <w:fldChar w:fldCharType="begin"/>
            </w:r>
            <w:r w:rsidRPr="00367DFF">
              <w:rPr>
                <w:i w:val="0"/>
                <w:noProof/>
                <w:webHidden/>
                <w:rPrChange w:id="285" w:author="林泽奇" w:date="2018-12-04T20:40:00Z">
                  <w:rPr>
                    <w:noProof/>
                    <w:webHidden/>
                  </w:rPr>
                </w:rPrChange>
              </w:rPr>
              <w:instrText xml:space="preserve"> PAGEREF _Toc531719376 \h </w:instrText>
            </w:r>
          </w:ins>
          <w:r w:rsidRPr="00367DFF">
            <w:rPr>
              <w:i w:val="0"/>
              <w:noProof/>
              <w:webHidden/>
              <w:rPrChange w:id="286" w:author="林泽奇" w:date="2018-12-04T20:40:00Z">
                <w:rPr>
                  <w:i w:val="0"/>
                  <w:noProof/>
                  <w:webHidden/>
                </w:rPr>
              </w:rPrChange>
            </w:rPr>
          </w:r>
          <w:r w:rsidRPr="00367DFF">
            <w:rPr>
              <w:i w:val="0"/>
              <w:noProof/>
              <w:webHidden/>
              <w:rPrChange w:id="287" w:author="林泽奇" w:date="2018-12-04T20:40:00Z">
                <w:rPr>
                  <w:noProof/>
                  <w:webHidden/>
                </w:rPr>
              </w:rPrChange>
            </w:rPr>
            <w:fldChar w:fldCharType="separate"/>
          </w:r>
          <w:ins w:id="288" w:author="林泽奇" w:date="2018-12-04T20:40:00Z">
            <w:r w:rsidRPr="00367DFF">
              <w:rPr>
                <w:i w:val="0"/>
                <w:noProof/>
                <w:webHidden/>
                <w:rPrChange w:id="289" w:author="林泽奇" w:date="2018-12-04T20:40:00Z">
                  <w:rPr>
                    <w:noProof/>
                    <w:webHidden/>
                  </w:rPr>
                </w:rPrChange>
              </w:rPr>
              <w:t>13</w:t>
            </w:r>
            <w:r w:rsidRPr="00367DFF">
              <w:rPr>
                <w:i w:val="0"/>
                <w:noProof/>
                <w:webHidden/>
                <w:rPrChange w:id="290" w:author="林泽奇" w:date="2018-12-04T20:40:00Z">
                  <w:rPr>
                    <w:noProof/>
                    <w:webHidden/>
                  </w:rPr>
                </w:rPrChange>
              </w:rPr>
              <w:fldChar w:fldCharType="end"/>
            </w:r>
            <w:r w:rsidRPr="00367DFF">
              <w:rPr>
                <w:rStyle w:val="af5"/>
                <w:i w:val="0"/>
                <w:noProof/>
                <w:rPrChange w:id="291" w:author="林泽奇" w:date="2018-12-04T20:40:00Z">
                  <w:rPr>
                    <w:rStyle w:val="af5"/>
                    <w:noProof/>
                  </w:rPr>
                </w:rPrChange>
              </w:rPr>
              <w:fldChar w:fldCharType="end"/>
            </w:r>
          </w:ins>
        </w:p>
        <w:p w14:paraId="46ABD39D" w14:textId="77777777" w:rsidR="00367DFF" w:rsidRPr="00367DFF" w:rsidRDefault="00367DFF">
          <w:pPr>
            <w:pStyle w:val="32"/>
            <w:tabs>
              <w:tab w:val="left" w:pos="1440"/>
              <w:tab w:val="right" w:leader="dot" w:pos="8296"/>
            </w:tabs>
            <w:rPr>
              <w:ins w:id="292" w:author="林泽奇" w:date="2018-12-04T20:40:00Z"/>
              <w:rFonts w:asciiTheme="minorHAnsi" w:eastAsiaTheme="minorEastAsia" w:hAnsiTheme="minorHAnsi" w:cstheme="minorBidi"/>
              <w:i w:val="0"/>
              <w:iCs w:val="0"/>
              <w:noProof/>
              <w:sz w:val="21"/>
              <w:szCs w:val="22"/>
            </w:rPr>
          </w:pPr>
          <w:ins w:id="293" w:author="林泽奇" w:date="2018-12-04T20:40:00Z">
            <w:r w:rsidRPr="00367DFF">
              <w:rPr>
                <w:rStyle w:val="af5"/>
                <w:i w:val="0"/>
                <w:noProof/>
                <w:rPrChange w:id="294" w:author="林泽奇" w:date="2018-12-04T20:40:00Z">
                  <w:rPr>
                    <w:rStyle w:val="af5"/>
                    <w:noProof/>
                  </w:rPr>
                </w:rPrChange>
              </w:rPr>
              <w:fldChar w:fldCharType="begin"/>
            </w:r>
            <w:r w:rsidRPr="00367DFF">
              <w:rPr>
                <w:rStyle w:val="af5"/>
                <w:i w:val="0"/>
                <w:noProof/>
                <w:rPrChange w:id="295" w:author="林泽奇" w:date="2018-12-04T20:40:00Z">
                  <w:rPr>
                    <w:rStyle w:val="af5"/>
                    <w:noProof/>
                  </w:rPr>
                </w:rPrChange>
              </w:rPr>
              <w:instrText xml:space="preserve"> </w:instrText>
            </w:r>
            <w:r w:rsidRPr="00367DFF">
              <w:rPr>
                <w:i w:val="0"/>
                <w:noProof/>
                <w:rPrChange w:id="296" w:author="林泽奇" w:date="2018-12-04T20:40:00Z">
                  <w:rPr>
                    <w:noProof/>
                  </w:rPr>
                </w:rPrChange>
              </w:rPr>
              <w:instrText>HYPERLINK \l "_Toc531719377"</w:instrText>
            </w:r>
            <w:r w:rsidRPr="00367DFF">
              <w:rPr>
                <w:rStyle w:val="af5"/>
                <w:i w:val="0"/>
                <w:noProof/>
                <w:rPrChange w:id="297" w:author="林泽奇" w:date="2018-12-04T20:40:00Z">
                  <w:rPr>
                    <w:rStyle w:val="af5"/>
                    <w:noProof/>
                  </w:rPr>
                </w:rPrChange>
              </w:rPr>
              <w:instrText xml:space="preserve"> </w:instrText>
            </w:r>
            <w:r w:rsidRPr="00367DFF">
              <w:rPr>
                <w:rStyle w:val="af5"/>
                <w:i w:val="0"/>
                <w:noProof/>
                <w:rPrChange w:id="298" w:author="林泽奇" w:date="2018-12-04T20:40:00Z">
                  <w:rPr>
                    <w:rStyle w:val="af5"/>
                    <w:noProof/>
                  </w:rPr>
                </w:rPrChange>
              </w:rPr>
              <w:fldChar w:fldCharType="separate"/>
            </w:r>
            <w:r w:rsidRPr="00367DFF">
              <w:rPr>
                <w:rStyle w:val="af5"/>
                <w:i w:val="0"/>
                <w:noProof/>
                <w:rPrChange w:id="299" w:author="林泽奇" w:date="2018-12-04T20:40:00Z">
                  <w:rPr>
                    <w:rStyle w:val="af5"/>
                    <w:noProof/>
                  </w:rPr>
                </w:rPrChange>
              </w:rPr>
              <w:t>2.3.5.</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300" w:author="林泽奇" w:date="2018-12-04T20:40:00Z">
                  <w:rPr>
                    <w:rStyle w:val="af5"/>
                    <w:rFonts w:hint="eastAsia"/>
                    <w:noProof/>
                  </w:rPr>
                </w:rPrChange>
              </w:rPr>
              <w:t>禁止自动执行系统调试器</w:t>
            </w:r>
            <w:r w:rsidRPr="00367DFF">
              <w:rPr>
                <w:i w:val="0"/>
                <w:noProof/>
                <w:webHidden/>
                <w:rPrChange w:id="301" w:author="林泽奇" w:date="2018-12-04T20:40:00Z">
                  <w:rPr>
                    <w:noProof/>
                    <w:webHidden/>
                  </w:rPr>
                </w:rPrChange>
              </w:rPr>
              <w:tab/>
            </w:r>
            <w:r w:rsidRPr="00367DFF">
              <w:rPr>
                <w:i w:val="0"/>
                <w:noProof/>
                <w:webHidden/>
                <w:rPrChange w:id="302" w:author="林泽奇" w:date="2018-12-04T20:40:00Z">
                  <w:rPr>
                    <w:noProof/>
                    <w:webHidden/>
                  </w:rPr>
                </w:rPrChange>
              </w:rPr>
              <w:fldChar w:fldCharType="begin"/>
            </w:r>
            <w:r w:rsidRPr="00367DFF">
              <w:rPr>
                <w:i w:val="0"/>
                <w:noProof/>
                <w:webHidden/>
                <w:rPrChange w:id="303" w:author="林泽奇" w:date="2018-12-04T20:40:00Z">
                  <w:rPr>
                    <w:noProof/>
                    <w:webHidden/>
                  </w:rPr>
                </w:rPrChange>
              </w:rPr>
              <w:instrText xml:space="preserve"> PAGEREF _Toc531719377 \h </w:instrText>
            </w:r>
          </w:ins>
          <w:r w:rsidRPr="00367DFF">
            <w:rPr>
              <w:i w:val="0"/>
              <w:noProof/>
              <w:webHidden/>
              <w:rPrChange w:id="304" w:author="林泽奇" w:date="2018-12-04T20:40:00Z">
                <w:rPr>
                  <w:i w:val="0"/>
                  <w:noProof/>
                  <w:webHidden/>
                </w:rPr>
              </w:rPrChange>
            </w:rPr>
          </w:r>
          <w:r w:rsidRPr="00367DFF">
            <w:rPr>
              <w:i w:val="0"/>
              <w:noProof/>
              <w:webHidden/>
              <w:rPrChange w:id="305" w:author="林泽奇" w:date="2018-12-04T20:40:00Z">
                <w:rPr>
                  <w:noProof/>
                  <w:webHidden/>
                </w:rPr>
              </w:rPrChange>
            </w:rPr>
            <w:fldChar w:fldCharType="separate"/>
          </w:r>
          <w:ins w:id="306" w:author="林泽奇" w:date="2018-12-04T20:40:00Z">
            <w:r w:rsidRPr="00367DFF">
              <w:rPr>
                <w:i w:val="0"/>
                <w:noProof/>
                <w:webHidden/>
                <w:rPrChange w:id="307" w:author="林泽奇" w:date="2018-12-04T20:40:00Z">
                  <w:rPr>
                    <w:noProof/>
                    <w:webHidden/>
                  </w:rPr>
                </w:rPrChange>
              </w:rPr>
              <w:t>14</w:t>
            </w:r>
            <w:r w:rsidRPr="00367DFF">
              <w:rPr>
                <w:i w:val="0"/>
                <w:noProof/>
                <w:webHidden/>
                <w:rPrChange w:id="308" w:author="林泽奇" w:date="2018-12-04T20:40:00Z">
                  <w:rPr>
                    <w:noProof/>
                    <w:webHidden/>
                  </w:rPr>
                </w:rPrChange>
              </w:rPr>
              <w:fldChar w:fldCharType="end"/>
            </w:r>
            <w:r w:rsidRPr="00367DFF">
              <w:rPr>
                <w:rStyle w:val="af5"/>
                <w:i w:val="0"/>
                <w:noProof/>
                <w:rPrChange w:id="309" w:author="林泽奇" w:date="2018-12-04T20:40:00Z">
                  <w:rPr>
                    <w:rStyle w:val="af5"/>
                    <w:noProof/>
                  </w:rPr>
                </w:rPrChange>
              </w:rPr>
              <w:fldChar w:fldCharType="end"/>
            </w:r>
          </w:ins>
        </w:p>
        <w:p w14:paraId="48E2095F" w14:textId="77777777" w:rsidR="00367DFF" w:rsidRPr="00367DFF" w:rsidRDefault="00367DFF">
          <w:pPr>
            <w:pStyle w:val="32"/>
            <w:tabs>
              <w:tab w:val="left" w:pos="1440"/>
              <w:tab w:val="right" w:leader="dot" w:pos="8296"/>
            </w:tabs>
            <w:rPr>
              <w:ins w:id="310" w:author="林泽奇" w:date="2018-12-04T20:40:00Z"/>
              <w:rFonts w:asciiTheme="minorHAnsi" w:eastAsiaTheme="minorEastAsia" w:hAnsiTheme="minorHAnsi" w:cstheme="minorBidi"/>
              <w:i w:val="0"/>
              <w:iCs w:val="0"/>
              <w:noProof/>
              <w:sz w:val="21"/>
              <w:szCs w:val="22"/>
            </w:rPr>
          </w:pPr>
          <w:ins w:id="311" w:author="林泽奇" w:date="2018-12-04T20:40:00Z">
            <w:r w:rsidRPr="00367DFF">
              <w:rPr>
                <w:rStyle w:val="af5"/>
                <w:i w:val="0"/>
                <w:noProof/>
                <w:rPrChange w:id="312" w:author="林泽奇" w:date="2018-12-04T20:40:00Z">
                  <w:rPr>
                    <w:rStyle w:val="af5"/>
                    <w:noProof/>
                  </w:rPr>
                </w:rPrChange>
              </w:rPr>
              <w:fldChar w:fldCharType="begin"/>
            </w:r>
            <w:r w:rsidRPr="00367DFF">
              <w:rPr>
                <w:rStyle w:val="af5"/>
                <w:i w:val="0"/>
                <w:noProof/>
                <w:rPrChange w:id="313" w:author="林泽奇" w:date="2018-12-04T20:40:00Z">
                  <w:rPr>
                    <w:rStyle w:val="af5"/>
                    <w:noProof/>
                  </w:rPr>
                </w:rPrChange>
              </w:rPr>
              <w:instrText xml:space="preserve"> </w:instrText>
            </w:r>
            <w:r w:rsidRPr="00367DFF">
              <w:rPr>
                <w:i w:val="0"/>
                <w:noProof/>
                <w:rPrChange w:id="314" w:author="林泽奇" w:date="2018-12-04T20:40:00Z">
                  <w:rPr>
                    <w:noProof/>
                  </w:rPr>
                </w:rPrChange>
              </w:rPr>
              <w:instrText>HYPERLINK \l "_Toc531719378"</w:instrText>
            </w:r>
            <w:r w:rsidRPr="00367DFF">
              <w:rPr>
                <w:rStyle w:val="af5"/>
                <w:i w:val="0"/>
                <w:noProof/>
                <w:rPrChange w:id="315" w:author="林泽奇" w:date="2018-12-04T20:40:00Z">
                  <w:rPr>
                    <w:rStyle w:val="af5"/>
                    <w:noProof/>
                  </w:rPr>
                </w:rPrChange>
              </w:rPr>
              <w:instrText xml:space="preserve"> </w:instrText>
            </w:r>
            <w:r w:rsidRPr="00367DFF">
              <w:rPr>
                <w:rStyle w:val="af5"/>
                <w:i w:val="0"/>
                <w:noProof/>
                <w:rPrChange w:id="316" w:author="林泽奇" w:date="2018-12-04T20:40:00Z">
                  <w:rPr>
                    <w:rStyle w:val="af5"/>
                    <w:noProof/>
                  </w:rPr>
                </w:rPrChange>
              </w:rPr>
              <w:fldChar w:fldCharType="separate"/>
            </w:r>
            <w:r w:rsidRPr="00367DFF">
              <w:rPr>
                <w:rStyle w:val="af5"/>
                <w:i w:val="0"/>
                <w:noProof/>
                <w:rPrChange w:id="317" w:author="林泽奇" w:date="2018-12-04T20:40:00Z">
                  <w:rPr>
                    <w:rStyle w:val="af5"/>
                    <w:noProof/>
                  </w:rPr>
                </w:rPrChange>
              </w:rPr>
              <w:t>2.3.6.</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318" w:author="林泽奇" w:date="2018-12-04T20:40:00Z">
                  <w:rPr>
                    <w:rStyle w:val="af5"/>
                    <w:rFonts w:hint="eastAsia"/>
                    <w:noProof/>
                  </w:rPr>
                </w:rPrChange>
              </w:rPr>
              <w:t>禁止磁盘自动运行</w:t>
            </w:r>
            <w:r w:rsidRPr="00367DFF">
              <w:rPr>
                <w:i w:val="0"/>
                <w:noProof/>
                <w:webHidden/>
                <w:rPrChange w:id="319" w:author="林泽奇" w:date="2018-12-04T20:40:00Z">
                  <w:rPr>
                    <w:noProof/>
                    <w:webHidden/>
                  </w:rPr>
                </w:rPrChange>
              </w:rPr>
              <w:tab/>
            </w:r>
            <w:r w:rsidRPr="00367DFF">
              <w:rPr>
                <w:i w:val="0"/>
                <w:noProof/>
                <w:webHidden/>
                <w:rPrChange w:id="320" w:author="林泽奇" w:date="2018-12-04T20:40:00Z">
                  <w:rPr>
                    <w:noProof/>
                    <w:webHidden/>
                  </w:rPr>
                </w:rPrChange>
              </w:rPr>
              <w:fldChar w:fldCharType="begin"/>
            </w:r>
            <w:r w:rsidRPr="00367DFF">
              <w:rPr>
                <w:i w:val="0"/>
                <w:noProof/>
                <w:webHidden/>
                <w:rPrChange w:id="321" w:author="林泽奇" w:date="2018-12-04T20:40:00Z">
                  <w:rPr>
                    <w:noProof/>
                    <w:webHidden/>
                  </w:rPr>
                </w:rPrChange>
              </w:rPr>
              <w:instrText xml:space="preserve"> PAGEREF _Toc531719378 \h </w:instrText>
            </w:r>
          </w:ins>
          <w:r w:rsidRPr="00367DFF">
            <w:rPr>
              <w:i w:val="0"/>
              <w:noProof/>
              <w:webHidden/>
              <w:rPrChange w:id="322" w:author="林泽奇" w:date="2018-12-04T20:40:00Z">
                <w:rPr>
                  <w:i w:val="0"/>
                  <w:noProof/>
                  <w:webHidden/>
                </w:rPr>
              </w:rPrChange>
            </w:rPr>
          </w:r>
          <w:r w:rsidRPr="00367DFF">
            <w:rPr>
              <w:i w:val="0"/>
              <w:noProof/>
              <w:webHidden/>
              <w:rPrChange w:id="323" w:author="林泽奇" w:date="2018-12-04T20:40:00Z">
                <w:rPr>
                  <w:noProof/>
                  <w:webHidden/>
                </w:rPr>
              </w:rPrChange>
            </w:rPr>
            <w:fldChar w:fldCharType="separate"/>
          </w:r>
          <w:ins w:id="324" w:author="林泽奇" w:date="2018-12-04T20:40:00Z">
            <w:r w:rsidRPr="00367DFF">
              <w:rPr>
                <w:i w:val="0"/>
                <w:noProof/>
                <w:webHidden/>
                <w:rPrChange w:id="325" w:author="林泽奇" w:date="2018-12-04T20:40:00Z">
                  <w:rPr>
                    <w:noProof/>
                    <w:webHidden/>
                  </w:rPr>
                </w:rPrChange>
              </w:rPr>
              <w:t>14</w:t>
            </w:r>
            <w:r w:rsidRPr="00367DFF">
              <w:rPr>
                <w:i w:val="0"/>
                <w:noProof/>
                <w:webHidden/>
                <w:rPrChange w:id="326" w:author="林泽奇" w:date="2018-12-04T20:40:00Z">
                  <w:rPr>
                    <w:noProof/>
                    <w:webHidden/>
                  </w:rPr>
                </w:rPrChange>
              </w:rPr>
              <w:fldChar w:fldCharType="end"/>
            </w:r>
            <w:r w:rsidRPr="00367DFF">
              <w:rPr>
                <w:rStyle w:val="af5"/>
                <w:i w:val="0"/>
                <w:noProof/>
                <w:rPrChange w:id="327" w:author="林泽奇" w:date="2018-12-04T20:40:00Z">
                  <w:rPr>
                    <w:rStyle w:val="af5"/>
                    <w:noProof/>
                  </w:rPr>
                </w:rPrChange>
              </w:rPr>
              <w:fldChar w:fldCharType="end"/>
            </w:r>
          </w:ins>
        </w:p>
        <w:p w14:paraId="228E6B76" w14:textId="77777777" w:rsidR="00367DFF" w:rsidRPr="00367DFF" w:rsidRDefault="00367DFF">
          <w:pPr>
            <w:pStyle w:val="32"/>
            <w:tabs>
              <w:tab w:val="left" w:pos="1440"/>
              <w:tab w:val="right" w:leader="dot" w:pos="8296"/>
            </w:tabs>
            <w:rPr>
              <w:ins w:id="328" w:author="林泽奇" w:date="2018-12-04T20:40:00Z"/>
              <w:rFonts w:asciiTheme="minorHAnsi" w:eastAsiaTheme="minorEastAsia" w:hAnsiTheme="minorHAnsi" w:cstheme="minorBidi"/>
              <w:i w:val="0"/>
              <w:iCs w:val="0"/>
              <w:noProof/>
              <w:sz w:val="21"/>
              <w:szCs w:val="22"/>
            </w:rPr>
          </w:pPr>
          <w:ins w:id="329" w:author="林泽奇" w:date="2018-12-04T20:40:00Z">
            <w:r w:rsidRPr="00367DFF">
              <w:rPr>
                <w:rStyle w:val="af5"/>
                <w:i w:val="0"/>
                <w:noProof/>
                <w:rPrChange w:id="330" w:author="林泽奇" w:date="2018-12-04T20:40:00Z">
                  <w:rPr>
                    <w:rStyle w:val="af5"/>
                    <w:noProof/>
                  </w:rPr>
                </w:rPrChange>
              </w:rPr>
              <w:fldChar w:fldCharType="begin"/>
            </w:r>
            <w:r w:rsidRPr="00367DFF">
              <w:rPr>
                <w:rStyle w:val="af5"/>
                <w:i w:val="0"/>
                <w:noProof/>
                <w:rPrChange w:id="331" w:author="林泽奇" w:date="2018-12-04T20:40:00Z">
                  <w:rPr>
                    <w:rStyle w:val="af5"/>
                    <w:noProof/>
                  </w:rPr>
                </w:rPrChange>
              </w:rPr>
              <w:instrText xml:space="preserve"> </w:instrText>
            </w:r>
            <w:r w:rsidRPr="00367DFF">
              <w:rPr>
                <w:i w:val="0"/>
                <w:noProof/>
                <w:rPrChange w:id="332" w:author="林泽奇" w:date="2018-12-04T20:40:00Z">
                  <w:rPr>
                    <w:noProof/>
                  </w:rPr>
                </w:rPrChange>
              </w:rPr>
              <w:instrText>HYPERLINK \l "_Toc531719379"</w:instrText>
            </w:r>
            <w:r w:rsidRPr="00367DFF">
              <w:rPr>
                <w:rStyle w:val="af5"/>
                <w:i w:val="0"/>
                <w:noProof/>
                <w:rPrChange w:id="333" w:author="林泽奇" w:date="2018-12-04T20:40:00Z">
                  <w:rPr>
                    <w:rStyle w:val="af5"/>
                    <w:noProof/>
                  </w:rPr>
                </w:rPrChange>
              </w:rPr>
              <w:instrText xml:space="preserve"> </w:instrText>
            </w:r>
            <w:r w:rsidRPr="00367DFF">
              <w:rPr>
                <w:rStyle w:val="af5"/>
                <w:i w:val="0"/>
                <w:noProof/>
                <w:rPrChange w:id="334" w:author="林泽奇" w:date="2018-12-04T20:40:00Z">
                  <w:rPr>
                    <w:rStyle w:val="af5"/>
                    <w:noProof/>
                  </w:rPr>
                </w:rPrChange>
              </w:rPr>
              <w:fldChar w:fldCharType="separate"/>
            </w:r>
            <w:r w:rsidRPr="00367DFF">
              <w:rPr>
                <w:rStyle w:val="af5"/>
                <w:i w:val="0"/>
                <w:noProof/>
                <w:rPrChange w:id="335" w:author="林泽奇" w:date="2018-12-04T20:40:00Z">
                  <w:rPr>
                    <w:rStyle w:val="af5"/>
                    <w:noProof/>
                  </w:rPr>
                </w:rPrChange>
              </w:rPr>
              <w:t>2.3.7.</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336" w:author="林泽奇" w:date="2018-12-04T20:40:00Z">
                  <w:rPr>
                    <w:rStyle w:val="af5"/>
                    <w:rFonts w:hint="eastAsia"/>
                    <w:noProof/>
                  </w:rPr>
                </w:rPrChange>
              </w:rPr>
              <w:t>重命名管理员账户</w:t>
            </w:r>
            <w:r w:rsidRPr="00367DFF">
              <w:rPr>
                <w:i w:val="0"/>
                <w:noProof/>
                <w:webHidden/>
                <w:rPrChange w:id="337" w:author="林泽奇" w:date="2018-12-04T20:40:00Z">
                  <w:rPr>
                    <w:noProof/>
                    <w:webHidden/>
                  </w:rPr>
                </w:rPrChange>
              </w:rPr>
              <w:tab/>
            </w:r>
            <w:r w:rsidRPr="00367DFF">
              <w:rPr>
                <w:i w:val="0"/>
                <w:noProof/>
                <w:webHidden/>
                <w:rPrChange w:id="338" w:author="林泽奇" w:date="2018-12-04T20:40:00Z">
                  <w:rPr>
                    <w:noProof/>
                    <w:webHidden/>
                  </w:rPr>
                </w:rPrChange>
              </w:rPr>
              <w:fldChar w:fldCharType="begin"/>
            </w:r>
            <w:r w:rsidRPr="00367DFF">
              <w:rPr>
                <w:i w:val="0"/>
                <w:noProof/>
                <w:webHidden/>
                <w:rPrChange w:id="339" w:author="林泽奇" w:date="2018-12-04T20:40:00Z">
                  <w:rPr>
                    <w:noProof/>
                    <w:webHidden/>
                  </w:rPr>
                </w:rPrChange>
              </w:rPr>
              <w:instrText xml:space="preserve"> PAGEREF _Toc531719379 \h </w:instrText>
            </w:r>
          </w:ins>
          <w:r w:rsidRPr="00367DFF">
            <w:rPr>
              <w:i w:val="0"/>
              <w:noProof/>
              <w:webHidden/>
              <w:rPrChange w:id="340" w:author="林泽奇" w:date="2018-12-04T20:40:00Z">
                <w:rPr>
                  <w:i w:val="0"/>
                  <w:noProof/>
                  <w:webHidden/>
                </w:rPr>
              </w:rPrChange>
            </w:rPr>
          </w:r>
          <w:r w:rsidRPr="00367DFF">
            <w:rPr>
              <w:i w:val="0"/>
              <w:noProof/>
              <w:webHidden/>
              <w:rPrChange w:id="341" w:author="林泽奇" w:date="2018-12-04T20:40:00Z">
                <w:rPr>
                  <w:noProof/>
                  <w:webHidden/>
                </w:rPr>
              </w:rPrChange>
            </w:rPr>
            <w:fldChar w:fldCharType="separate"/>
          </w:r>
          <w:ins w:id="342" w:author="林泽奇" w:date="2018-12-04T20:40:00Z">
            <w:r w:rsidRPr="00367DFF">
              <w:rPr>
                <w:i w:val="0"/>
                <w:noProof/>
                <w:webHidden/>
                <w:rPrChange w:id="343" w:author="林泽奇" w:date="2018-12-04T20:40:00Z">
                  <w:rPr>
                    <w:noProof/>
                    <w:webHidden/>
                  </w:rPr>
                </w:rPrChange>
              </w:rPr>
              <w:t>15</w:t>
            </w:r>
            <w:r w:rsidRPr="00367DFF">
              <w:rPr>
                <w:i w:val="0"/>
                <w:noProof/>
                <w:webHidden/>
                <w:rPrChange w:id="344" w:author="林泽奇" w:date="2018-12-04T20:40:00Z">
                  <w:rPr>
                    <w:noProof/>
                    <w:webHidden/>
                  </w:rPr>
                </w:rPrChange>
              </w:rPr>
              <w:fldChar w:fldCharType="end"/>
            </w:r>
            <w:r w:rsidRPr="00367DFF">
              <w:rPr>
                <w:rStyle w:val="af5"/>
                <w:i w:val="0"/>
                <w:noProof/>
                <w:rPrChange w:id="345" w:author="林泽奇" w:date="2018-12-04T20:40:00Z">
                  <w:rPr>
                    <w:rStyle w:val="af5"/>
                    <w:noProof/>
                  </w:rPr>
                </w:rPrChange>
              </w:rPr>
              <w:fldChar w:fldCharType="end"/>
            </w:r>
          </w:ins>
        </w:p>
        <w:p w14:paraId="4CBD6190" w14:textId="77777777" w:rsidR="00367DFF" w:rsidRPr="00367DFF" w:rsidRDefault="00367DFF">
          <w:pPr>
            <w:pStyle w:val="32"/>
            <w:tabs>
              <w:tab w:val="left" w:pos="1440"/>
              <w:tab w:val="right" w:leader="dot" w:pos="8296"/>
            </w:tabs>
            <w:rPr>
              <w:ins w:id="346" w:author="林泽奇" w:date="2018-12-04T20:40:00Z"/>
              <w:rFonts w:asciiTheme="minorHAnsi" w:eastAsiaTheme="minorEastAsia" w:hAnsiTheme="minorHAnsi" w:cstheme="minorBidi"/>
              <w:i w:val="0"/>
              <w:iCs w:val="0"/>
              <w:noProof/>
              <w:sz w:val="21"/>
              <w:szCs w:val="22"/>
            </w:rPr>
          </w:pPr>
          <w:ins w:id="347" w:author="林泽奇" w:date="2018-12-04T20:40:00Z">
            <w:r w:rsidRPr="00367DFF">
              <w:rPr>
                <w:rStyle w:val="af5"/>
                <w:i w:val="0"/>
                <w:noProof/>
                <w:rPrChange w:id="348" w:author="林泽奇" w:date="2018-12-04T20:40:00Z">
                  <w:rPr>
                    <w:rStyle w:val="af5"/>
                    <w:noProof/>
                  </w:rPr>
                </w:rPrChange>
              </w:rPr>
              <w:fldChar w:fldCharType="begin"/>
            </w:r>
            <w:r w:rsidRPr="00367DFF">
              <w:rPr>
                <w:rStyle w:val="af5"/>
                <w:i w:val="0"/>
                <w:noProof/>
                <w:rPrChange w:id="349" w:author="林泽奇" w:date="2018-12-04T20:40:00Z">
                  <w:rPr>
                    <w:rStyle w:val="af5"/>
                    <w:noProof/>
                  </w:rPr>
                </w:rPrChange>
              </w:rPr>
              <w:instrText xml:space="preserve"> </w:instrText>
            </w:r>
            <w:r w:rsidRPr="00367DFF">
              <w:rPr>
                <w:i w:val="0"/>
                <w:noProof/>
                <w:rPrChange w:id="350" w:author="林泽奇" w:date="2018-12-04T20:40:00Z">
                  <w:rPr>
                    <w:noProof/>
                  </w:rPr>
                </w:rPrChange>
              </w:rPr>
              <w:instrText>HYPERLINK \l "_Toc531719380"</w:instrText>
            </w:r>
            <w:r w:rsidRPr="00367DFF">
              <w:rPr>
                <w:rStyle w:val="af5"/>
                <w:i w:val="0"/>
                <w:noProof/>
                <w:rPrChange w:id="351" w:author="林泽奇" w:date="2018-12-04T20:40:00Z">
                  <w:rPr>
                    <w:rStyle w:val="af5"/>
                    <w:noProof/>
                  </w:rPr>
                </w:rPrChange>
              </w:rPr>
              <w:instrText xml:space="preserve"> </w:instrText>
            </w:r>
            <w:r w:rsidRPr="00367DFF">
              <w:rPr>
                <w:rStyle w:val="af5"/>
                <w:i w:val="0"/>
                <w:noProof/>
                <w:rPrChange w:id="352" w:author="林泽奇" w:date="2018-12-04T20:40:00Z">
                  <w:rPr>
                    <w:rStyle w:val="af5"/>
                    <w:noProof/>
                  </w:rPr>
                </w:rPrChange>
              </w:rPr>
              <w:fldChar w:fldCharType="separate"/>
            </w:r>
            <w:r w:rsidRPr="00367DFF">
              <w:rPr>
                <w:rStyle w:val="af5"/>
                <w:i w:val="0"/>
                <w:noProof/>
                <w:rPrChange w:id="353" w:author="林泽奇" w:date="2018-12-04T20:40:00Z">
                  <w:rPr>
                    <w:rStyle w:val="af5"/>
                    <w:noProof/>
                  </w:rPr>
                </w:rPrChange>
              </w:rPr>
              <w:t>2.3.8.</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354" w:author="林泽奇" w:date="2018-12-04T20:40:00Z">
                  <w:rPr>
                    <w:rStyle w:val="af5"/>
                    <w:rFonts w:hint="eastAsia"/>
                    <w:noProof/>
                  </w:rPr>
                </w:rPrChange>
              </w:rPr>
              <w:t>禁用</w:t>
            </w:r>
            <w:r w:rsidRPr="00367DFF">
              <w:rPr>
                <w:rStyle w:val="af5"/>
                <w:i w:val="0"/>
                <w:noProof/>
                <w:rPrChange w:id="355" w:author="林泽奇" w:date="2018-12-04T20:40:00Z">
                  <w:rPr>
                    <w:rStyle w:val="af5"/>
                    <w:noProof/>
                  </w:rPr>
                </w:rPrChange>
              </w:rPr>
              <w:t>Guest</w:t>
            </w:r>
            <w:r w:rsidRPr="00367DFF">
              <w:rPr>
                <w:rStyle w:val="af5"/>
                <w:rFonts w:hint="eastAsia"/>
                <w:i w:val="0"/>
                <w:noProof/>
                <w:rPrChange w:id="356" w:author="林泽奇" w:date="2018-12-04T20:40:00Z">
                  <w:rPr>
                    <w:rStyle w:val="af5"/>
                    <w:rFonts w:hint="eastAsia"/>
                    <w:noProof/>
                  </w:rPr>
                </w:rPrChange>
              </w:rPr>
              <w:t>账户</w:t>
            </w:r>
            <w:r w:rsidRPr="00367DFF">
              <w:rPr>
                <w:i w:val="0"/>
                <w:noProof/>
                <w:webHidden/>
                <w:rPrChange w:id="357" w:author="林泽奇" w:date="2018-12-04T20:40:00Z">
                  <w:rPr>
                    <w:noProof/>
                    <w:webHidden/>
                  </w:rPr>
                </w:rPrChange>
              </w:rPr>
              <w:tab/>
            </w:r>
            <w:r w:rsidRPr="00367DFF">
              <w:rPr>
                <w:i w:val="0"/>
                <w:noProof/>
                <w:webHidden/>
                <w:rPrChange w:id="358" w:author="林泽奇" w:date="2018-12-04T20:40:00Z">
                  <w:rPr>
                    <w:noProof/>
                    <w:webHidden/>
                  </w:rPr>
                </w:rPrChange>
              </w:rPr>
              <w:fldChar w:fldCharType="begin"/>
            </w:r>
            <w:r w:rsidRPr="00367DFF">
              <w:rPr>
                <w:i w:val="0"/>
                <w:noProof/>
                <w:webHidden/>
                <w:rPrChange w:id="359" w:author="林泽奇" w:date="2018-12-04T20:40:00Z">
                  <w:rPr>
                    <w:noProof/>
                    <w:webHidden/>
                  </w:rPr>
                </w:rPrChange>
              </w:rPr>
              <w:instrText xml:space="preserve"> PAGEREF _Toc531719380 \h </w:instrText>
            </w:r>
          </w:ins>
          <w:r w:rsidRPr="00367DFF">
            <w:rPr>
              <w:i w:val="0"/>
              <w:noProof/>
              <w:webHidden/>
              <w:rPrChange w:id="360" w:author="林泽奇" w:date="2018-12-04T20:40:00Z">
                <w:rPr>
                  <w:i w:val="0"/>
                  <w:noProof/>
                  <w:webHidden/>
                </w:rPr>
              </w:rPrChange>
            </w:rPr>
          </w:r>
          <w:r w:rsidRPr="00367DFF">
            <w:rPr>
              <w:i w:val="0"/>
              <w:noProof/>
              <w:webHidden/>
              <w:rPrChange w:id="361" w:author="林泽奇" w:date="2018-12-04T20:40:00Z">
                <w:rPr>
                  <w:noProof/>
                  <w:webHidden/>
                </w:rPr>
              </w:rPrChange>
            </w:rPr>
            <w:fldChar w:fldCharType="separate"/>
          </w:r>
          <w:ins w:id="362" w:author="林泽奇" w:date="2018-12-04T20:40:00Z">
            <w:r w:rsidRPr="00367DFF">
              <w:rPr>
                <w:i w:val="0"/>
                <w:noProof/>
                <w:webHidden/>
                <w:rPrChange w:id="363" w:author="林泽奇" w:date="2018-12-04T20:40:00Z">
                  <w:rPr>
                    <w:noProof/>
                    <w:webHidden/>
                  </w:rPr>
                </w:rPrChange>
              </w:rPr>
              <w:t>16</w:t>
            </w:r>
            <w:r w:rsidRPr="00367DFF">
              <w:rPr>
                <w:i w:val="0"/>
                <w:noProof/>
                <w:webHidden/>
                <w:rPrChange w:id="364" w:author="林泽奇" w:date="2018-12-04T20:40:00Z">
                  <w:rPr>
                    <w:noProof/>
                    <w:webHidden/>
                  </w:rPr>
                </w:rPrChange>
              </w:rPr>
              <w:fldChar w:fldCharType="end"/>
            </w:r>
            <w:r w:rsidRPr="00367DFF">
              <w:rPr>
                <w:rStyle w:val="af5"/>
                <w:i w:val="0"/>
                <w:noProof/>
                <w:rPrChange w:id="365" w:author="林泽奇" w:date="2018-12-04T20:40:00Z">
                  <w:rPr>
                    <w:rStyle w:val="af5"/>
                    <w:noProof/>
                  </w:rPr>
                </w:rPrChange>
              </w:rPr>
              <w:fldChar w:fldCharType="end"/>
            </w:r>
          </w:ins>
        </w:p>
        <w:p w14:paraId="1854A709" w14:textId="77777777" w:rsidR="00367DFF" w:rsidRPr="00367DFF" w:rsidRDefault="00367DFF">
          <w:pPr>
            <w:pStyle w:val="32"/>
            <w:tabs>
              <w:tab w:val="left" w:pos="1440"/>
              <w:tab w:val="right" w:leader="dot" w:pos="8296"/>
            </w:tabs>
            <w:rPr>
              <w:ins w:id="366" w:author="林泽奇" w:date="2018-12-04T20:40:00Z"/>
              <w:rFonts w:asciiTheme="minorHAnsi" w:eastAsiaTheme="minorEastAsia" w:hAnsiTheme="minorHAnsi" w:cstheme="minorBidi"/>
              <w:i w:val="0"/>
              <w:iCs w:val="0"/>
              <w:noProof/>
              <w:sz w:val="21"/>
              <w:szCs w:val="22"/>
            </w:rPr>
          </w:pPr>
          <w:ins w:id="367" w:author="林泽奇" w:date="2018-12-04T20:40:00Z">
            <w:r w:rsidRPr="00367DFF">
              <w:rPr>
                <w:rStyle w:val="af5"/>
                <w:i w:val="0"/>
                <w:noProof/>
                <w:rPrChange w:id="368" w:author="林泽奇" w:date="2018-12-04T20:40:00Z">
                  <w:rPr>
                    <w:rStyle w:val="af5"/>
                    <w:noProof/>
                  </w:rPr>
                </w:rPrChange>
              </w:rPr>
              <w:fldChar w:fldCharType="begin"/>
            </w:r>
            <w:r w:rsidRPr="00367DFF">
              <w:rPr>
                <w:rStyle w:val="af5"/>
                <w:i w:val="0"/>
                <w:noProof/>
                <w:rPrChange w:id="369" w:author="林泽奇" w:date="2018-12-04T20:40:00Z">
                  <w:rPr>
                    <w:rStyle w:val="af5"/>
                    <w:noProof/>
                  </w:rPr>
                </w:rPrChange>
              </w:rPr>
              <w:instrText xml:space="preserve"> </w:instrText>
            </w:r>
            <w:r w:rsidRPr="00367DFF">
              <w:rPr>
                <w:i w:val="0"/>
                <w:noProof/>
                <w:rPrChange w:id="370" w:author="林泽奇" w:date="2018-12-04T20:40:00Z">
                  <w:rPr>
                    <w:noProof/>
                  </w:rPr>
                </w:rPrChange>
              </w:rPr>
              <w:instrText>HYPERLINK \l "_Toc531719381"</w:instrText>
            </w:r>
            <w:r w:rsidRPr="00367DFF">
              <w:rPr>
                <w:rStyle w:val="af5"/>
                <w:i w:val="0"/>
                <w:noProof/>
                <w:rPrChange w:id="371" w:author="林泽奇" w:date="2018-12-04T20:40:00Z">
                  <w:rPr>
                    <w:rStyle w:val="af5"/>
                    <w:noProof/>
                  </w:rPr>
                </w:rPrChange>
              </w:rPr>
              <w:instrText xml:space="preserve"> </w:instrText>
            </w:r>
            <w:r w:rsidRPr="00367DFF">
              <w:rPr>
                <w:rStyle w:val="af5"/>
                <w:i w:val="0"/>
                <w:noProof/>
                <w:rPrChange w:id="372" w:author="林泽奇" w:date="2018-12-04T20:40:00Z">
                  <w:rPr>
                    <w:rStyle w:val="af5"/>
                    <w:noProof/>
                  </w:rPr>
                </w:rPrChange>
              </w:rPr>
              <w:fldChar w:fldCharType="separate"/>
            </w:r>
            <w:r w:rsidRPr="00367DFF">
              <w:rPr>
                <w:rStyle w:val="af5"/>
                <w:i w:val="0"/>
                <w:noProof/>
                <w:rPrChange w:id="373" w:author="林泽奇" w:date="2018-12-04T20:40:00Z">
                  <w:rPr>
                    <w:rStyle w:val="af5"/>
                    <w:noProof/>
                  </w:rPr>
                </w:rPrChange>
              </w:rPr>
              <w:t>2.3.9.</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374" w:author="林泽奇" w:date="2018-12-04T20:40:00Z">
                  <w:rPr>
                    <w:rStyle w:val="af5"/>
                    <w:rFonts w:hint="eastAsia"/>
                    <w:noProof/>
                  </w:rPr>
                </w:rPrChange>
              </w:rPr>
              <w:t>文件所有权授权</w:t>
            </w:r>
            <w:r w:rsidRPr="00367DFF">
              <w:rPr>
                <w:i w:val="0"/>
                <w:noProof/>
                <w:webHidden/>
                <w:rPrChange w:id="375" w:author="林泽奇" w:date="2018-12-04T20:40:00Z">
                  <w:rPr>
                    <w:noProof/>
                    <w:webHidden/>
                  </w:rPr>
                </w:rPrChange>
              </w:rPr>
              <w:tab/>
            </w:r>
            <w:r w:rsidRPr="00367DFF">
              <w:rPr>
                <w:i w:val="0"/>
                <w:noProof/>
                <w:webHidden/>
                <w:rPrChange w:id="376" w:author="林泽奇" w:date="2018-12-04T20:40:00Z">
                  <w:rPr>
                    <w:noProof/>
                    <w:webHidden/>
                  </w:rPr>
                </w:rPrChange>
              </w:rPr>
              <w:fldChar w:fldCharType="begin"/>
            </w:r>
            <w:r w:rsidRPr="00367DFF">
              <w:rPr>
                <w:i w:val="0"/>
                <w:noProof/>
                <w:webHidden/>
                <w:rPrChange w:id="377" w:author="林泽奇" w:date="2018-12-04T20:40:00Z">
                  <w:rPr>
                    <w:noProof/>
                    <w:webHidden/>
                  </w:rPr>
                </w:rPrChange>
              </w:rPr>
              <w:instrText xml:space="preserve"> PAGEREF _Toc531719381 \h </w:instrText>
            </w:r>
          </w:ins>
          <w:r w:rsidRPr="00367DFF">
            <w:rPr>
              <w:i w:val="0"/>
              <w:noProof/>
              <w:webHidden/>
              <w:rPrChange w:id="378" w:author="林泽奇" w:date="2018-12-04T20:40:00Z">
                <w:rPr>
                  <w:i w:val="0"/>
                  <w:noProof/>
                  <w:webHidden/>
                </w:rPr>
              </w:rPrChange>
            </w:rPr>
          </w:r>
          <w:r w:rsidRPr="00367DFF">
            <w:rPr>
              <w:i w:val="0"/>
              <w:noProof/>
              <w:webHidden/>
              <w:rPrChange w:id="379" w:author="林泽奇" w:date="2018-12-04T20:40:00Z">
                <w:rPr>
                  <w:noProof/>
                  <w:webHidden/>
                </w:rPr>
              </w:rPrChange>
            </w:rPr>
            <w:fldChar w:fldCharType="separate"/>
          </w:r>
          <w:ins w:id="380" w:author="林泽奇" w:date="2018-12-04T20:40:00Z">
            <w:r w:rsidRPr="00367DFF">
              <w:rPr>
                <w:i w:val="0"/>
                <w:noProof/>
                <w:webHidden/>
                <w:rPrChange w:id="381" w:author="林泽奇" w:date="2018-12-04T20:40:00Z">
                  <w:rPr>
                    <w:noProof/>
                    <w:webHidden/>
                  </w:rPr>
                </w:rPrChange>
              </w:rPr>
              <w:t>16</w:t>
            </w:r>
            <w:r w:rsidRPr="00367DFF">
              <w:rPr>
                <w:i w:val="0"/>
                <w:noProof/>
                <w:webHidden/>
                <w:rPrChange w:id="382" w:author="林泽奇" w:date="2018-12-04T20:40:00Z">
                  <w:rPr>
                    <w:noProof/>
                    <w:webHidden/>
                  </w:rPr>
                </w:rPrChange>
              </w:rPr>
              <w:fldChar w:fldCharType="end"/>
            </w:r>
            <w:r w:rsidRPr="00367DFF">
              <w:rPr>
                <w:rStyle w:val="af5"/>
                <w:i w:val="0"/>
                <w:noProof/>
                <w:rPrChange w:id="383" w:author="林泽奇" w:date="2018-12-04T20:40:00Z">
                  <w:rPr>
                    <w:rStyle w:val="af5"/>
                    <w:noProof/>
                  </w:rPr>
                </w:rPrChange>
              </w:rPr>
              <w:fldChar w:fldCharType="end"/>
            </w:r>
          </w:ins>
        </w:p>
        <w:p w14:paraId="0298AFF5" w14:textId="77777777" w:rsidR="00367DFF" w:rsidRPr="00367DFF" w:rsidRDefault="00367DFF">
          <w:pPr>
            <w:pStyle w:val="32"/>
            <w:tabs>
              <w:tab w:val="left" w:pos="1440"/>
              <w:tab w:val="right" w:leader="dot" w:pos="8296"/>
            </w:tabs>
            <w:rPr>
              <w:ins w:id="384" w:author="林泽奇" w:date="2018-12-04T20:40:00Z"/>
              <w:rFonts w:asciiTheme="minorHAnsi" w:eastAsiaTheme="minorEastAsia" w:hAnsiTheme="minorHAnsi" w:cstheme="minorBidi"/>
              <w:i w:val="0"/>
              <w:iCs w:val="0"/>
              <w:noProof/>
              <w:sz w:val="21"/>
              <w:szCs w:val="22"/>
            </w:rPr>
          </w:pPr>
          <w:ins w:id="385" w:author="林泽奇" w:date="2018-12-04T20:40:00Z">
            <w:r w:rsidRPr="00367DFF">
              <w:rPr>
                <w:rStyle w:val="af5"/>
                <w:i w:val="0"/>
                <w:noProof/>
                <w:rPrChange w:id="386" w:author="林泽奇" w:date="2018-12-04T20:40:00Z">
                  <w:rPr>
                    <w:rStyle w:val="af5"/>
                    <w:noProof/>
                  </w:rPr>
                </w:rPrChange>
              </w:rPr>
              <w:fldChar w:fldCharType="begin"/>
            </w:r>
            <w:r w:rsidRPr="00367DFF">
              <w:rPr>
                <w:rStyle w:val="af5"/>
                <w:i w:val="0"/>
                <w:noProof/>
                <w:rPrChange w:id="387" w:author="林泽奇" w:date="2018-12-04T20:40:00Z">
                  <w:rPr>
                    <w:rStyle w:val="af5"/>
                    <w:noProof/>
                  </w:rPr>
                </w:rPrChange>
              </w:rPr>
              <w:instrText xml:space="preserve"> </w:instrText>
            </w:r>
            <w:r w:rsidRPr="00367DFF">
              <w:rPr>
                <w:i w:val="0"/>
                <w:noProof/>
                <w:rPrChange w:id="388" w:author="林泽奇" w:date="2018-12-04T20:40:00Z">
                  <w:rPr>
                    <w:noProof/>
                  </w:rPr>
                </w:rPrChange>
              </w:rPr>
              <w:instrText>HYPERLINK \l "_Toc531719382"</w:instrText>
            </w:r>
            <w:r w:rsidRPr="00367DFF">
              <w:rPr>
                <w:rStyle w:val="af5"/>
                <w:i w:val="0"/>
                <w:noProof/>
                <w:rPrChange w:id="389" w:author="林泽奇" w:date="2018-12-04T20:40:00Z">
                  <w:rPr>
                    <w:rStyle w:val="af5"/>
                    <w:noProof/>
                  </w:rPr>
                </w:rPrChange>
              </w:rPr>
              <w:instrText xml:space="preserve"> </w:instrText>
            </w:r>
            <w:r w:rsidRPr="00367DFF">
              <w:rPr>
                <w:rStyle w:val="af5"/>
                <w:i w:val="0"/>
                <w:noProof/>
                <w:rPrChange w:id="390" w:author="林泽奇" w:date="2018-12-04T20:40:00Z">
                  <w:rPr>
                    <w:rStyle w:val="af5"/>
                    <w:noProof/>
                  </w:rPr>
                </w:rPrChange>
              </w:rPr>
              <w:fldChar w:fldCharType="separate"/>
            </w:r>
            <w:r w:rsidRPr="00367DFF">
              <w:rPr>
                <w:rStyle w:val="af5"/>
                <w:i w:val="0"/>
                <w:noProof/>
                <w:rPrChange w:id="391" w:author="林泽奇" w:date="2018-12-04T20:40:00Z">
                  <w:rPr>
                    <w:rStyle w:val="af5"/>
                    <w:noProof/>
                  </w:rPr>
                </w:rPrChange>
              </w:rPr>
              <w:t>2.3.10.</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392" w:author="林泽奇" w:date="2018-12-04T20:40:00Z">
                  <w:rPr>
                    <w:rStyle w:val="af5"/>
                    <w:rFonts w:hint="eastAsia"/>
                    <w:noProof/>
                  </w:rPr>
                </w:rPrChange>
              </w:rPr>
              <w:t>设置试图登录的用户的消息文本、标题</w:t>
            </w:r>
            <w:r w:rsidRPr="00367DFF">
              <w:rPr>
                <w:i w:val="0"/>
                <w:noProof/>
                <w:webHidden/>
                <w:rPrChange w:id="393" w:author="林泽奇" w:date="2018-12-04T20:40:00Z">
                  <w:rPr>
                    <w:noProof/>
                    <w:webHidden/>
                  </w:rPr>
                </w:rPrChange>
              </w:rPr>
              <w:tab/>
            </w:r>
            <w:r w:rsidRPr="00367DFF">
              <w:rPr>
                <w:i w:val="0"/>
                <w:noProof/>
                <w:webHidden/>
                <w:rPrChange w:id="394" w:author="林泽奇" w:date="2018-12-04T20:40:00Z">
                  <w:rPr>
                    <w:noProof/>
                    <w:webHidden/>
                  </w:rPr>
                </w:rPrChange>
              </w:rPr>
              <w:fldChar w:fldCharType="begin"/>
            </w:r>
            <w:r w:rsidRPr="00367DFF">
              <w:rPr>
                <w:i w:val="0"/>
                <w:noProof/>
                <w:webHidden/>
                <w:rPrChange w:id="395" w:author="林泽奇" w:date="2018-12-04T20:40:00Z">
                  <w:rPr>
                    <w:noProof/>
                    <w:webHidden/>
                  </w:rPr>
                </w:rPrChange>
              </w:rPr>
              <w:instrText xml:space="preserve"> PAGEREF _Toc531719382 \h </w:instrText>
            </w:r>
          </w:ins>
          <w:r w:rsidRPr="00367DFF">
            <w:rPr>
              <w:i w:val="0"/>
              <w:noProof/>
              <w:webHidden/>
              <w:rPrChange w:id="396" w:author="林泽奇" w:date="2018-12-04T20:40:00Z">
                <w:rPr>
                  <w:i w:val="0"/>
                  <w:noProof/>
                  <w:webHidden/>
                </w:rPr>
              </w:rPrChange>
            </w:rPr>
          </w:r>
          <w:r w:rsidRPr="00367DFF">
            <w:rPr>
              <w:i w:val="0"/>
              <w:noProof/>
              <w:webHidden/>
              <w:rPrChange w:id="397" w:author="林泽奇" w:date="2018-12-04T20:40:00Z">
                <w:rPr>
                  <w:noProof/>
                  <w:webHidden/>
                </w:rPr>
              </w:rPrChange>
            </w:rPr>
            <w:fldChar w:fldCharType="separate"/>
          </w:r>
          <w:ins w:id="398" w:author="林泽奇" w:date="2018-12-04T20:40:00Z">
            <w:r w:rsidRPr="00367DFF">
              <w:rPr>
                <w:i w:val="0"/>
                <w:noProof/>
                <w:webHidden/>
                <w:rPrChange w:id="399" w:author="林泽奇" w:date="2018-12-04T20:40:00Z">
                  <w:rPr>
                    <w:noProof/>
                    <w:webHidden/>
                  </w:rPr>
                </w:rPrChange>
              </w:rPr>
              <w:t>16</w:t>
            </w:r>
            <w:r w:rsidRPr="00367DFF">
              <w:rPr>
                <w:i w:val="0"/>
                <w:noProof/>
                <w:webHidden/>
                <w:rPrChange w:id="400" w:author="林泽奇" w:date="2018-12-04T20:40:00Z">
                  <w:rPr>
                    <w:noProof/>
                    <w:webHidden/>
                  </w:rPr>
                </w:rPrChange>
              </w:rPr>
              <w:fldChar w:fldCharType="end"/>
            </w:r>
            <w:r w:rsidRPr="00367DFF">
              <w:rPr>
                <w:rStyle w:val="af5"/>
                <w:i w:val="0"/>
                <w:noProof/>
                <w:rPrChange w:id="401" w:author="林泽奇" w:date="2018-12-04T20:40:00Z">
                  <w:rPr>
                    <w:rStyle w:val="af5"/>
                    <w:noProof/>
                  </w:rPr>
                </w:rPrChange>
              </w:rPr>
              <w:fldChar w:fldCharType="end"/>
            </w:r>
          </w:ins>
        </w:p>
        <w:p w14:paraId="36A2F982" w14:textId="77777777" w:rsidR="00367DFF" w:rsidRPr="00367DFF" w:rsidRDefault="00367DFF">
          <w:pPr>
            <w:pStyle w:val="32"/>
            <w:tabs>
              <w:tab w:val="left" w:pos="1440"/>
              <w:tab w:val="right" w:leader="dot" w:pos="8296"/>
            </w:tabs>
            <w:rPr>
              <w:ins w:id="402" w:author="林泽奇" w:date="2018-12-04T20:40:00Z"/>
              <w:rFonts w:asciiTheme="minorHAnsi" w:eastAsiaTheme="minorEastAsia" w:hAnsiTheme="minorHAnsi" w:cstheme="minorBidi"/>
              <w:i w:val="0"/>
              <w:iCs w:val="0"/>
              <w:noProof/>
              <w:sz w:val="21"/>
              <w:szCs w:val="22"/>
            </w:rPr>
          </w:pPr>
          <w:ins w:id="403" w:author="林泽奇" w:date="2018-12-04T20:40:00Z">
            <w:r w:rsidRPr="00367DFF">
              <w:rPr>
                <w:rStyle w:val="af5"/>
                <w:i w:val="0"/>
                <w:noProof/>
                <w:rPrChange w:id="404" w:author="林泽奇" w:date="2018-12-04T20:40:00Z">
                  <w:rPr>
                    <w:rStyle w:val="af5"/>
                    <w:noProof/>
                  </w:rPr>
                </w:rPrChange>
              </w:rPr>
              <w:fldChar w:fldCharType="begin"/>
            </w:r>
            <w:r w:rsidRPr="00367DFF">
              <w:rPr>
                <w:rStyle w:val="af5"/>
                <w:i w:val="0"/>
                <w:noProof/>
                <w:rPrChange w:id="405" w:author="林泽奇" w:date="2018-12-04T20:40:00Z">
                  <w:rPr>
                    <w:rStyle w:val="af5"/>
                    <w:noProof/>
                  </w:rPr>
                </w:rPrChange>
              </w:rPr>
              <w:instrText xml:space="preserve"> </w:instrText>
            </w:r>
            <w:r w:rsidRPr="00367DFF">
              <w:rPr>
                <w:i w:val="0"/>
                <w:noProof/>
                <w:rPrChange w:id="406" w:author="林泽奇" w:date="2018-12-04T20:40:00Z">
                  <w:rPr>
                    <w:noProof/>
                  </w:rPr>
                </w:rPrChange>
              </w:rPr>
              <w:instrText>HYPERLINK \l "_Toc531719383"</w:instrText>
            </w:r>
            <w:r w:rsidRPr="00367DFF">
              <w:rPr>
                <w:rStyle w:val="af5"/>
                <w:i w:val="0"/>
                <w:noProof/>
                <w:rPrChange w:id="407" w:author="林泽奇" w:date="2018-12-04T20:40:00Z">
                  <w:rPr>
                    <w:rStyle w:val="af5"/>
                    <w:noProof/>
                  </w:rPr>
                </w:rPrChange>
              </w:rPr>
              <w:instrText xml:space="preserve"> </w:instrText>
            </w:r>
            <w:r w:rsidRPr="00367DFF">
              <w:rPr>
                <w:rStyle w:val="af5"/>
                <w:i w:val="0"/>
                <w:noProof/>
                <w:rPrChange w:id="408" w:author="林泽奇" w:date="2018-12-04T20:40:00Z">
                  <w:rPr>
                    <w:rStyle w:val="af5"/>
                    <w:noProof/>
                  </w:rPr>
                </w:rPrChange>
              </w:rPr>
              <w:fldChar w:fldCharType="separate"/>
            </w:r>
            <w:r w:rsidRPr="00367DFF">
              <w:rPr>
                <w:rStyle w:val="af5"/>
                <w:i w:val="0"/>
                <w:noProof/>
                <w:rPrChange w:id="409" w:author="林泽奇" w:date="2018-12-04T20:40:00Z">
                  <w:rPr>
                    <w:rStyle w:val="af5"/>
                    <w:noProof/>
                  </w:rPr>
                </w:rPrChange>
              </w:rPr>
              <w:t>2.3.11.</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410" w:author="林泽奇" w:date="2018-12-04T20:40:00Z">
                  <w:rPr>
                    <w:rStyle w:val="af5"/>
                    <w:rFonts w:hint="eastAsia"/>
                    <w:noProof/>
                  </w:rPr>
                </w:rPrChange>
              </w:rPr>
              <w:t>可远程访问的注册表路径</w:t>
            </w:r>
            <w:r w:rsidRPr="00367DFF">
              <w:rPr>
                <w:i w:val="0"/>
                <w:noProof/>
                <w:webHidden/>
                <w:rPrChange w:id="411" w:author="林泽奇" w:date="2018-12-04T20:40:00Z">
                  <w:rPr>
                    <w:noProof/>
                    <w:webHidden/>
                  </w:rPr>
                </w:rPrChange>
              </w:rPr>
              <w:tab/>
            </w:r>
            <w:r w:rsidRPr="00367DFF">
              <w:rPr>
                <w:i w:val="0"/>
                <w:noProof/>
                <w:webHidden/>
                <w:rPrChange w:id="412" w:author="林泽奇" w:date="2018-12-04T20:40:00Z">
                  <w:rPr>
                    <w:noProof/>
                    <w:webHidden/>
                  </w:rPr>
                </w:rPrChange>
              </w:rPr>
              <w:fldChar w:fldCharType="begin"/>
            </w:r>
            <w:r w:rsidRPr="00367DFF">
              <w:rPr>
                <w:i w:val="0"/>
                <w:noProof/>
                <w:webHidden/>
                <w:rPrChange w:id="413" w:author="林泽奇" w:date="2018-12-04T20:40:00Z">
                  <w:rPr>
                    <w:noProof/>
                    <w:webHidden/>
                  </w:rPr>
                </w:rPrChange>
              </w:rPr>
              <w:instrText xml:space="preserve"> PAGEREF _Toc531719383 \h </w:instrText>
            </w:r>
          </w:ins>
          <w:r w:rsidRPr="00367DFF">
            <w:rPr>
              <w:i w:val="0"/>
              <w:noProof/>
              <w:webHidden/>
              <w:rPrChange w:id="414" w:author="林泽奇" w:date="2018-12-04T20:40:00Z">
                <w:rPr>
                  <w:i w:val="0"/>
                  <w:noProof/>
                  <w:webHidden/>
                </w:rPr>
              </w:rPrChange>
            </w:rPr>
          </w:r>
          <w:r w:rsidRPr="00367DFF">
            <w:rPr>
              <w:i w:val="0"/>
              <w:noProof/>
              <w:webHidden/>
              <w:rPrChange w:id="415" w:author="林泽奇" w:date="2018-12-04T20:40:00Z">
                <w:rPr>
                  <w:noProof/>
                  <w:webHidden/>
                </w:rPr>
              </w:rPrChange>
            </w:rPr>
            <w:fldChar w:fldCharType="separate"/>
          </w:r>
          <w:ins w:id="416" w:author="林泽奇" w:date="2018-12-04T20:40:00Z">
            <w:r w:rsidRPr="00367DFF">
              <w:rPr>
                <w:i w:val="0"/>
                <w:noProof/>
                <w:webHidden/>
                <w:rPrChange w:id="417" w:author="林泽奇" w:date="2018-12-04T20:40:00Z">
                  <w:rPr>
                    <w:noProof/>
                    <w:webHidden/>
                  </w:rPr>
                </w:rPrChange>
              </w:rPr>
              <w:t>18</w:t>
            </w:r>
            <w:r w:rsidRPr="00367DFF">
              <w:rPr>
                <w:i w:val="0"/>
                <w:noProof/>
                <w:webHidden/>
                <w:rPrChange w:id="418" w:author="林泽奇" w:date="2018-12-04T20:40:00Z">
                  <w:rPr>
                    <w:noProof/>
                    <w:webHidden/>
                  </w:rPr>
                </w:rPrChange>
              </w:rPr>
              <w:fldChar w:fldCharType="end"/>
            </w:r>
            <w:r w:rsidRPr="00367DFF">
              <w:rPr>
                <w:rStyle w:val="af5"/>
                <w:i w:val="0"/>
                <w:noProof/>
                <w:rPrChange w:id="419" w:author="林泽奇" w:date="2018-12-04T20:40:00Z">
                  <w:rPr>
                    <w:rStyle w:val="af5"/>
                    <w:noProof/>
                  </w:rPr>
                </w:rPrChange>
              </w:rPr>
              <w:fldChar w:fldCharType="end"/>
            </w:r>
          </w:ins>
        </w:p>
        <w:p w14:paraId="254AD037" w14:textId="77777777" w:rsidR="00367DFF" w:rsidRPr="00367DFF" w:rsidRDefault="00367DFF">
          <w:pPr>
            <w:pStyle w:val="32"/>
            <w:tabs>
              <w:tab w:val="left" w:pos="1440"/>
              <w:tab w:val="right" w:leader="dot" w:pos="8296"/>
            </w:tabs>
            <w:rPr>
              <w:ins w:id="420" w:author="林泽奇" w:date="2018-12-04T20:40:00Z"/>
              <w:rFonts w:asciiTheme="minorHAnsi" w:eastAsiaTheme="minorEastAsia" w:hAnsiTheme="minorHAnsi" w:cstheme="minorBidi"/>
              <w:i w:val="0"/>
              <w:iCs w:val="0"/>
              <w:noProof/>
              <w:sz w:val="21"/>
              <w:szCs w:val="22"/>
            </w:rPr>
          </w:pPr>
          <w:ins w:id="421" w:author="林泽奇" w:date="2018-12-04T20:40:00Z">
            <w:r w:rsidRPr="00367DFF">
              <w:rPr>
                <w:rStyle w:val="af5"/>
                <w:i w:val="0"/>
                <w:noProof/>
                <w:rPrChange w:id="422" w:author="林泽奇" w:date="2018-12-04T20:40:00Z">
                  <w:rPr>
                    <w:rStyle w:val="af5"/>
                    <w:noProof/>
                  </w:rPr>
                </w:rPrChange>
              </w:rPr>
              <w:fldChar w:fldCharType="begin"/>
            </w:r>
            <w:r w:rsidRPr="00367DFF">
              <w:rPr>
                <w:rStyle w:val="af5"/>
                <w:i w:val="0"/>
                <w:noProof/>
                <w:rPrChange w:id="423" w:author="林泽奇" w:date="2018-12-04T20:40:00Z">
                  <w:rPr>
                    <w:rStyle w:val="af5"/>
                    <w:noProof/>
                  </w:rPr>
                </w:rPrChange>
              </w:rPr>
              <w:instrText xml:space="preserve"> </w:instrText>
            </w:r>
            <w:r w:rsidRPr="00367DFF">
              <w:rPr>
                <w:i w:val="0"/>
                <w:noProof/>
                <w:rPrChange w:id="424" w:author="林泽奇" w:date="2018-12-04T20:40:00Z">
                  <w:rPr>
                    <w:noProof/>
                  </w:rPr>
                </w:rPrChange>
              </w:rPr>
              <w:instrText>HYPERLINK \l "_Toc531719384"</w:instrText>
            </w:r>
            <w:r w:rsidRPr="00367DFF">
              <w:rPr>
                <w:rStyle w:val="af5"/>
                <w:i w:val="0"/>
                <w:noProof/>
                <w:rPrChange w:id="425" w:author="林泽奇" w:date="2018-12-04T20:40:00Z">
                  <w:rPr>
                    <w:rStyle w:val="af5"/>
                    <w:noProof/>
                  </w:rPr>
                </w:rPrChange>
              </w:rPr>
              <w:instrText xml:space="preserve"> </w:instrText>
            </w:r>
            <w:r w:rsidRPr="00367DFF">
              <w:rPr>
                <w:rStyle w:val="af5"/>
                <w:i w:val="0"/>
                <w:noProof/>
                <w:rPrChange w:id="426" w:author="林泽奇" w:date="2018-12-04T20:40:00Z">
                  <w:rPr>
                    <w:rStyle w:val="af5"/>
                    <w:noProof/>
                  </w:rPr>
                </w:rPrChange>
              </w:rPr>
              <w:fldChar w:fldCharType="separate"/>
            </w:r>
            <w:r w:rsidRPr="00367DFF">
              <w:rPr>
                <w:rStyle w:val="af5"/>
                <w:i w:val="0"/>
                <w:noProof/>
                <w:rPrChange w:id="427" w:author="林泽奇" w:date="2018-12-04T20:40:00Z">
                  <w:rPr>
                    <w:rStyle w:val="af5"/>
                    <w:noProof/>
                  </w:rPr>
                </w:rPrChange>
              </w:rPr>
              <w:t>2.3.12.</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428" w:author="林泽奇" w:date="2018-12-04T20:40:00Z">
                  <w:rPr>
                    <w:rStyle w:val="af5"/>
                    <w:rFonts w:hint="eastAsia"/>
                    <w:noProof/>
                  </w:rPr>
                </w:rPrChange>
              </w:rPr>
              <w:t>远程强制关机授权</w:t>
            </w:r>
            <w:r w:rsidRPr="00367DFF">
              <w:rPr>
                <w:i w:val="0"/>
                <w:noProof/>
                <w:webHidden/>
                <w:rPrChange w:id="429" w:author="林泽奇" w:date="2018-12-04T20:40:00Z">
                  <w:rPr>
                    <w:noProof/>
                    <w:webHidden/>
                  </w:rPr>
                </w:rPrChange>
              </w:rPr>
              <w:tab/>
            </w:r>
            <w:r w:rsidRPr="00367DFF">
              <w:rPr>
                <w:i w:val="0"/>
                <w:noProof/>
                <w:webHidden/>
                <w:rPrChange w:id="430" w:author="林泽奇" w:date="2018-12-04T20:40:00Z">
                  <w:rPr>
                    <w:noProof/>
                    <w:webHidden/>
                  </w:rPr>
                </w:rPrChange>
              </w:rPr>
              <w:fldChar w:fldCharType="begin"/>
            </w:r>
            <w:r w:rsidRPr="00367DFF">
              <w:rPr>
                <w:i w:val="0"/>
                <w:noProof/>
                <w:webHidden/>
                <w:rPrChange w:id="431" w:author="林泽奇" w:date="2018-12-04T20:40:00Z">
                  <w:rPr>
                    <w:noProof/>
                    <w:webHidden/>
                  </w:rPr>
                </w:rPrChange>
              </w:rPr>
              <w:instrText xml:space="preserve"> PAGEREF _Toc531719384 \h </w:instrText>
            </w:r>
          </w:ins>
          <w:r w:rsidRPr="00367DFF">
            <w:rPr>
              <w:i w:val="0"/>
              <w:noProof/>
              <w:webHidden/>
              <w:rPrChange w:id="432" w:author="林泽奇" w:date="2018-12-04T20:40:00Z">
                <w:rPr>
                  <w:i w:val="0"/>
                  <w:noProof/>
                  <w:webHidden/>
                </w:rPr>
              </w:rPrChange>
            </w:rPr>
          </w:r>
          <w:r w:rsidRPr="00367DFF">
            <w:rPr>
              <w:i w:val="0"/>
              <w:noProof/>
              <w:webHidden/>
              <w:rPrChange w:id="433" w:author="林泽奇" w:date="2018-12-04T20:40:00Z">
                <w:rPr>
                  <w:noProof/>
                  <w:webHidden/>
                </w:rPr>
              </w:rPrChange>
            </w:rPr>
            <w:fldChar w:fldCharType="separate"/>
          </w:r>
          <w:ins w:id="434" w:author="林泽奇" w:date="2018-12-04T20:40:00Z">
            <w:r w:rsidRPr="00367DFF">
              <w:rPr>
                <w:i w:val="0"/>
                <w:noProof/>
                <w:webHidden/>
                <w:rPrChange w:id="435" w:author="林泽奇" w:date="2018-12-04T20:40:00Z">
                  <w:rPr>
                    <w:noProof/>
                    <w:webHidden/>
                  </w:rPr>
                </w:rPrChange>
              </w:rPr>
              <w:t>19</w:t>
            </w:r>
            <w:r w:rsidRPr="00367DFF">
              <w:rPr>
                <w:i w:val="0"/>
                <w:noProof/>
                <w:webHidden/>
                <w:rPrChange w:id="436" w:author="林泽奇" w:date="2018-12-04T20:40:00Z">
                  <w:rPr>
                    <w:noProof/>
                    <w:webHidden/>
                  </w:rPr>
                </w:rPrChange>
              </w:rPr>
              <w:fldChar w:fldCharType="end"/>
            </w:r>
            <w:r w:rsidRPr="00367DFF">
              <w:rPr>
                <w:rStyle w:val="af5"/>
                <w:i w:val="0"/>
                <w:noProof/>
                <w:rPrChange w:id="437" w:author="林泽奇" w:date="2018-12-04T20:40:00Z">
                  <w:rPr>
                    <w:rStyle w:val="af5"/>
                    <w:noProof/>
                  </w:rPr>
                </w:rPrChange>
              </w:rPr>
              <w:fldChar w:fldCharType="end"/>
            </w:r>
          </w:ins>
        </w:p>
        <w:p w14:paraId="42228C3F" w14:textId="77777777" w:rsidR="00367DFF" w:rsidRPr="00367DFF" w:rsidRDefault="00367DFF">
          <w:pPr>
            <w:pStyle w:val="32"/>
            <w:tabs>
              <w:tab w:val="left" w:pos="1440"/>
              <w:tab w:val="right" w:leader="dot" w:pos="8296"/>
            </w:tabs>
            <w:rPr>
              <w:ins w:id="438" w:author="林泽奇" w:date="2018-12-04T20:40:00Z"/>
              <w:rFonts w:asciiTheme="minorHAnsi" w:eastAsiaTheme="minorEastAsia" w:hAnsiTheme="minorHAnsi" w:cstheme="minorBidi"/>
              <w:i w:val="0"/>
              <w:iCs w:val="0"/>
              <w:noProof/>
              <w:sz w:val="21"/>
              <w:szCs w:val="22"/>
            </w:rPr>
          </w:pPr>
          <w:ins w:id="439" w:author="林泽奇" w:date="2018-12-04T20:40:00Z">
            <w:r w:rsidRPr="00367DFF">
              <w:rPr>
                <w:rStyle w:val="af5"/>
                <w:i w:val="0"/>
                <w:noProof/>
                <w:rPrChange w:id="440" w:author="林泽奇" w:date="2018-12-04T20:40:00Z">
                  <w:rPr>
                    <w:rStyle w:val="af5"/>
                    <w:noProof/>
                  </w:rPr>
                </w:rPrChange>
              </w:rPr>
              <w:fldChar w:fldCharType="begin"/>
            </w:r>
            <w:r w:rsidRPr="00367DFF">
              <w:rPr>
                <w:rStyle w:val="af5"/>
                <w:i w:val="0"/>
                <w:noProof/>
                <w:rPrChange w:id="441" w:author="林泽奇" w:date="2018-12-04T20:40:00Z">
                  <w:rPr>
                    <w:rStyle w:val="af5"/>
                    <w:noProof/>
                  </w:rPr>
                </w:rPrChange>
              </w:rPr>
              <w:instrText xml:space="preserve"> </w:instrText>
            </w:r>
            <w:r w:rsidRPr="00367DFF">
              <w:rPr>
                <w:i w:val="0"/>
                <w:noProof/>
                <w:rPrChange w:id="442" w:author="林泽奇" w:date="2018-12-04T20:40:00Z">
                  <w:rPr>
                    <w:noProof/>
                  </w:rPr>
                </w:rPrChange>
              </w:rPr>
              <w:instrText>HYPERLINK \l "_Toc531719385"</w:instrText>
            </w:r>
            <w:r w:rsidRPr="00367DFF">
              <w:rPr>
                <w:rStyle w:val="af5"/>
                <w:i w:val="0"/>
                <w:noProof/>
                <w:rPrChange w:id="443" w:author="林泽奇" w:date="2018-12-04T20:40:00Z">
                  <w:rPr>
                    <w:rStyle w:val="af5"/>
                    <w:noProof/>
                  </w:rPr>
                </w:rPrChange>
              </w:rPr>
              <w:instrText xml:space="preserve"> </w:instrText>
            </w:r>
            <w:r w:rsidRPr="00367DFF">
              <w:rPr>
                <w:rStyle w:val="af5"/>
                <w:i w:val="0"/>
                <w:noProof/>
                <w:rPrChange w:id="444" w:author="林泽奇" w:date="2018-12-04T20:40:00Z">
                  <w:rPr>
                    <w:rStyle w:val="af5"/>
                    <w:noProof/>
                  </w:rPr>
                </w:rPrChange>
              </w:rPr>
              <w:fldChar w:fldCharType="separate"/>
            </w:r>
            <w:r w:rsidRPr="00367DFF">
              <w:rPr>
                <w:rStyle w:val="af5"/>
                <w:i w:val="0"/>
                <w:noProof/>
                <w:rPrChange w:id="445" w:author="林泽奇" w:date="2018-12-04T20:40:00Z">
                  <w:rPr>
                    <w:rStyle w:val="af5"/>
                    <w:noProof/>
                  </w:rPr>
                </w:rPrChange>
              </w:rPr>
              <w:t>2.3.13.</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446" w:author="林泽奇" w:date="2018-12-04T20:40:00Z">
                  <w:rPr>
                    <w:rStyle w:val="af5"/>
                    <w:rFonts w:hint="eastAsia"/>
                    <w:noProof/>
                  </w:rPr>
                </w:rPrChange>
              </w:rPr>
              <w:t>无须按</w:t>
            </w:r>
            <w:r w:rsidRPr="00367DFF">
              <w:rPr>
                <w:rStyle w:val="af5"/>
                <w:i w:val="0"/>
                <w:noProof/>
                <w:rPrChange w:id="447" w:author="林泽奇" w:date="2018-12-04T20:40:00Z">
                  <w:rPr>
                    <w:rStyle w:val="af5"/>
                    <w:noProof/>
                  </w:rPr>
                </w:rPrChange>
              </w:rPr>
              <w:t xml:space="preserve"> Ctrl+Alt+Del</w:t>
            </w:r>
            <w:r w:rsidRPr="00367DFF">
              <w:rPr>
                <w:i w:val="0"/>
                <w:noProof/>
                <w:webHidden/>
                <w:rPrChange w:id="448" w:author="林泽奇" w:date="2018-12-04T20:40:00Z">
                  <w:rPr>
                    <w:noProof/>
                    <w:webHidden/>
                  </w:rPr>
                </w:rPrChange>
              </w:rPr>
              <w:tab/>
            </w:r>
            <w:r w:rsidRPr="00367DFF">
              <w:rPr>
                <w:i w:val="0"/>
                <w:noProof/>
                <w:webHidden/>
                <w:rPrChange w:id="449" w:author="林泽奇" w:date="2018-12-04T20:40:00Z">
                  <w:rPr>
                    <w:noProof/>
                    <w:webHidden/>
                  </w:rPr>
                </w:rPrChange>
              </w:rPr>
              <w:fldChar w:fldCharType="begin"/>
            </w:r>
            <w:r w:rsidRPr="00367DFF">
              <w:rPr>
                <w:i w:val="0"/>
                <w:noProof/>
                <w:webHidden/>
                <w:rPrChange w:id="450" w:author="林泽奇" w:date="2018-12-04T20:40:00Z">
                  <w:rPr>
                    <w:noProof/>
                    <w:webHidden/>
                  </w:rPr>
                </w:rPrChange>
              </w:rPr>
              <w:instrText xml:space="preserve"> PAGEREF _Toc531719385 \h </w:instrText>
            </w:r>
          </w:ins>
          <w:r w:rsidRPr="00367DFF">
            <w:rPr>
              <w:i w:val="0"/>
              <w:noProof/>
              <w:webHidden/>
              <w:rPrChange w:id="451" w:author="林泽奇" w:date="2018-12-04T20:40:00Z">
                <w:rPr>
                  <w:i w:val="0"/>
                  <w:noProof/>
                  <w:webHidden/>
                </w:rPr>
              </w:rPrChange>
            </w:rPr>
          </w:r>
          <w:r w:rsidRPr="00367DFF">
            <w:rPr>
              <w:i w:val="0"/>
              <w:noProof/>
              <w:webHidden/>
              <w:rPrChange w:id="452" w:author="林泽奇" w:date="2018-12-04T20:40:00Z">
                <w:rPr>
                  <w:noProof/>
                  <w:webHidden/>
                </w:rPr>
              </w:rPrChange>
            </w:rPr>
            <w:fldChar w:fldCharType="separate"/>
          </w:r>
          <w:ins w:id="453" w:author="林泽奇" w:date="2018-12-04T20:40:00Z">
            <w:r w:rsidRPr="00367DFF">
              <w:rPr>
                <w:i w:val="0"/>
                <w:noProof/>
                <w:webHidden/>
                <w:rPrChange w:id="454" w:author="林泽奇" w:date="2018-12-04T20:40:00Z">
                  <w:rPr>
                    <w:noProof/>
                    <w:webHidden/>
                  </w:rPr>
                </w:rPrChange>
              </w:rPr>
              <w:t>19</w:t>
            </w:r>
            <w:r w:rsidRPr="00367DFF">
              <w:rPr>
                <w:i w:val="0"/>
                <w:noProof/>
                <w:webHidden/>
                <w:rPrChange w:id="455" w:author="林泽奇" w:date="2018-12-04T20:40:00Z">
                  <w:rPr>
                    <w:noProof/>
                    <w:webHidden/>
                  </w:rPr>
                </w:rPrChange>
              </w:rPr>
              <w:fldChar w:fldCharType="end"/>
            </w:r>
            <w:r w:rsidRPr="00367DFF">
              <w:rPr>
                <w:rStyle w:val="af5"/>
                <w:i w:val="0"/>
                <w:noProof/>
                <w:rPrChange w:id="456" w:author="林泽奇" w:date="2018-12-04T20:40:00Z">
                  <w:rPr>
                    <w:rStyle w:val="af5"/>
                    <w:noProof/>
                  </w:rPr>
                </w:rPrChange>
              </w:rPr>
              <w:fldChar w:fldCharType="end"/>
            </w:r>
          </w:ins>
        </w:p>
        <w:p w14:paraId="426B248E" w14:textId="77777777" w:rsidR="00367DFF" w:rsidRPr="00367DFF" w:rsidRDefault="00367DFF">
          <w:pPr>
            <w:pStyle w:val="21"/>
            <w:tabs>
              <w:tab w:val="left" w:pos="960"/>
              <w:tab w:val="right" w:leader="dot" w:pos="8296"/>
            </w:tabs>
            <w:rPr>
              <w:ins w:id="457" w:author="林泽奇" w:date="2018-12-04T20:40:00Z"/>
              <w:rFonts w:asciiTheme="minorHAnsi" w:eastAsiaTheme="minorEastAsia" w:hAnsiTheme="minorHAnsi" w:cstheme="minorBidi"/>
              <w:smallCaps w:val="0"/>
              <w:noProof/>
              <w:sz w:val="21"/>
              <w:szCs w:val="22"/>
            </w:rPr>
          </w:pPr>
          <w:ins w:id="458" w:author="林泽奇" w:date="2018-12-04T20:40:00Z">
            <w:r w:rsidRPr="00367DFF">
              <w:rPr>
                <w:rStyle w:val="af5"/>
                <w:noProof/>
                <w:rPrChange w:id="459"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"_Toc531719386"</w:instrText>
            </w:r>
            <w:r w:rsidRPr="00367DFF">
              <w:rPr>
                <w:rStyle w:val="af5"/>
                <w:noProof/>
              </w:rPr>
              <w:instrText xml:space="preserve"> </w:instrText>
            </w:r>
            <w:r w:rsidRPr="00367DFF">
              <w:rPr>
                <w:rStyle w:val="af5"/>
                <w:noProof/>
                <w:rPrChange w:id="460" w:author="林泽奇" w:date="2018-12-04T20:40:00Z">
                  <w:rPr>
                    <w:rStyle w:val="af5"/>
                    <w:noProof/>
                  </w:rPr>
                </w:rPrChange>
              </w:rPr>
              <w:fldChar w:fldCharType="separate"/>
            </w:r>
            <w:r w:rsidRPr="00367DFF">
              <w:rPr>
                <w:rStyle w:val="af5"/>
                <w:noProof/>
                <w14:scene3d>
                  <w14:camera w14:prst="orthographicFront"/>
                  <w14:lightRig w14:rig="threePt" w14:dir="t">
                    <w14:rot w14:lat="0" w14:lon="0" w14:rev="0"/>
                  </w14:lightRig>
                </w14:scene3d>
              </w:rPr>
              <w:t>2.4</w:t>
            </w:r>
            <w:r w:rsidRPr="00367DFF">
              <w:rPr>
                <w:rFonts w:asciiTheme="minorHAnsi" w:eastAsiaTheme="minorEastAsia" w:hAnsiTheme="minorHAnsi" w:cstheme="minorBidi"/>
                <w:smallCaps w:val="0"/>
                <w:noProof/>
                <w:sz w:val="21"/>
                <w:szCs w:val="22"/>
              </w:rPr>
              <w:tab/>
            </w:r>
            <w:r w:rsidRPr="00367DFF">
              <w:rPr>
                <w:rStyle w:val="af5"/>
                <w:rFonts w:hint="eastAsia"/>
                <w:noProof/>
              </w:rPr>
              <w:t>后台服务设置</w:t>
            </w:r>
            <w:r w:rsidRPr="00367DFF">
              <w:rPr>
                <w:noProof/>
                <w:webHidden/>
              </w:rPr>
              <w:tab/>
            </w:r>
            <w:r w:rsidRPr="00367DFF">
              <w:rPr>
                <w:noProof/>
                <w:webHidden/>
                <w:rPrChange w:id="461" w:author="林泽奇" w:date="2018-12-04T20:40:00Z">
                  <w:rPr>
                    <w:noProof/>
                    <w:webHidden/>
                  </w:rPr>
                </w:rPrChange>
              </w:rPr>
              <w:fldChar w:fldCharType="begin"/>
            </w:r>
            <w:r w:rsidRPr="00367DFF">
              <w:rPr>
                <w:noProof/>
                <w:webHidden/>
              </w:rPr>
              <w:instrText xml:space="preserve"> PAGEREF _Toc531719386 \h </w:instrText>
            </w:r>
          </w:ins>
          <w:r w:rsidRPr="00367DFF">
            <w:rPr>
              <w:noProof/>
              <w:webHidden/>
              <w:rPrChange w:id="462" w:author="林泽奇" w:date="2018-12-04T20:40:00Z">
                <w:rPr>
                  <w:noProof/>
                  <w:webHidden/>
                </w:rPr>
              </w:rPrChange>
            </w:rPr>
          </w:r>
          <w:r w:rsidRPr="00367DFF">
            <w:rPr>
              <w:noProof/>
              <w:webHidden/>
              <w:rPrChange w:id="463" w:author="林泽奇" w:date="2018-12-04T20:40:00Z">
                <w:rPr>
                  <w:noProof/>
                  <w:webHidden/>
                </w:rPr>
              </w:rPrChange>
            </w:rPr>
            <w:fldChar w:fldCharType="separate"/>
          </w:r>
          <w:ins w:id="464" w:author="林泽奇" w:date="2018-12-04T20:40:00Z">
            <w:r w:rsidRPr="00367DFF">
              <w:rPr>
                <w:noProof/>
                <w:webHidden/>
              </w:rPr>
              <w:t>20</w:t>
            </w:r>
            <w:r w:rsidRPr="00367DFF">
              <w:rPr>
                <w:noProof/>
                <w:webHidden/>
                <w:rPrChange w:id="465" w:author="林泽奇" w:date="2018-12-04T20:40:00Z">
                  <w:rPr>
                    <w:noProof/>
                    <w:webHidden/>
                  </w:rPr>
                </w:rPrChange>
              </w:rPr>
              <w:fldChar w:fldCharType="end"/>
            </w:r>
            <w:r w:rsidRPr="00367DFF">
              <w:rPr>
                <w:rStyle w:val="af5"/>
                <w:noProof/>
                <w:rPrChange w:id="466" w:author="林泽奇" w:date="2018-12-04T20:40:00Z">
                  <w:rPr>
                    <w:rStyle w:val="af5"/>
                    <w:noProof/>
                  </w:rPr>
                </w:rPrChange>
              </w:rPr>
              <w:fldChar w:fldCharType="end"/>
            </w:r>
          </w:ins>
        </w:p>
        <w:p w14:paraId="236622FF" w14:textId="77777777" w:rsidR="00367DFF" w:rsidRPr="00367DFF" w:rsidRDefault="00367DFF">
          <w:pPr>
            <w:pStyle w:val="32"/>
            <w:tabs>
              <w:tab w:val="left" w:pos="1440"/>
              <w:tab w:val="right" w:leader="dot" w:pos="8296"/>
            </w:tabs>
            <w:rPr>
              <w:ins w:id="467" w:author="林泽奇" w:date="2018-12-04T20:40:00Z"/>
              <w:rFonts w:asciiTheme="minorHAnsi" w:eastAsiaTheme="minorEastAsia" w:hAnsiTheme="minorHAnsi" w:cstheme="minorBidi"/>
              <w:i w:val="0"/>
              <w:iCs w:val="0"/>
              <w:noProof/>
              <w:sz w:val="21"/>
              <w:szCs w:val="22"/>
            </w:rPr>
          </w:pPr>
          <w:ins w:id="468" w:author="林泽奇" w:date="2018-12-04T20:40:00Z">
            <w:r w:rsidRPr="00367DFF">
              <w:rPr>
                <w:rStyle w:val="af5"/>
                <w:i w:val="0"/>
                <w:noProof/>
                <w:rPrChange w:id="469" w:author="林泽奇" w:date="2018-12-04T20:40:00Z">
                  <w:rPr>
                    <w:rStyle w:val="af5"/>
                    <w:noProof/>
                  </w:rPr>
                </w:rPrChange>
              </w:rPr>
              <w:fldChar w:fldCharType="begin"/>
            </w:r>
            <w:r w:rsidRPr="00367DFF">
              <w:rPr>
                <w:rStyle w:val="af5"/>
                <w:i w:val="0"/>
                <w:noProof/>
                <w:rPrChange w:id="470" w:author="林泽奇" w:date="2018-12-04T20:40:00Z">
                  <w:rPr>
                    <w:rStyle w:val="af5"/>
                    <w:noProof/>
                  </w:rPr>
                </w:rPrChange>
              </w:rPr>
              <w:instrText xml:space="preserve"> </w:instrText>
            </w:r>
            <w:r w:rsidRPr="00367DFF">
              <w:rPr>
                <w:i w:val="0"/>
                <w:noProof/>
                <w:rPrChange w:id="471" w:author="林泽奇" w:date="2018-12-04T20:40:00Z">
                  <w:rPr>
                    <w:noProof/>
                  </w:rPr>
                </w:rPrChange>
              </w:rPr>
              <w:instrText>HYPERLINK \l "_Toc531719388"</w:instrText>
            </w:r>
            <w:r w:rsidRPr="00367DFF">
              <w:rPr>
                <w:rStyle w:val="af5"/>
                <w:i w:val="0"/>
                <w:noProof/>
                <w:rPrChange w:id="472" w:author="林泽奇" w:date="2018-12-04T20:40:00Z">
                  <w:rPr>
                    <w:rStyle w:val="af5"/>
                    <w:noProof/>
                  </w:rPr>
                </w:rPrChange>
              </w:rPr>
              <w:instrText xml:space="preserve"> </w:instrText>
            </w:r>
            <w:r w:rsidRPr="00367DFF">
              <w:rPr>
                <w:rStyle w:val="af5"/>
                <w:i w:val="0"/>
                <w:noProof/>
                <w:rPrChange w:id="473" w:author="林泽奇" w:date="2018-12-04T20:40:00Z">
                  <w:rPr>
                    <w:rStyle w:val="af5"/>
                    <w:noProof/>
                  </w:rPr>
                </w:rPrChange>
              </w:rPr>
              <w:fldChar w:fldCharType="separate"/>
            </w:r>
            <w:r w:rsidRPr="00367DFF">
              <w:rPr>
                <w:rStyle w:val="af5"/>
                <w:i w:val="0"/>
                <w:noProof/>
                <w:lang w:val="en-GB"/>
                <w:rPrChange w:id="474" w:author="林泽奇" w:date="2018-12-04T20:40:00Z">
                  <w:rPr>
                    <w:rStyle w:val="af5"/>
                    <w:noProof/>
                    <w:lang w:val="en-GB"/>
                  </w:rPr>
                </w:rPrChange>
              </w:rPr>
              <w:t>2.4.1.</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475" w:author="林泽奇" w:date="2018-12-04T20:40:00Z">
                  <w:rPr>
                    <w:rStyle w:val="af5"/>
                    <w:rFonts w:hint="eastAsia"/>
                    <w:noProof/>
                    <w:lang w:val="en-GB"/>
                  </w:rPr>
                </w:rPrChange>
              </w:rPr>
              <w:t>禁用</w:t>
            </w:r>
            <w:r w:rsidRPr="00367DFF">
              <w:rPr>
                <w:rStyle w:val="af5"/>
                <w:i w:val="0"/>
                <w:noProof/>
                <w:lang w:val="en-GB"/>
                <w:rPrChange w:id="476" w:author="林泽奇" w:date="2018-12-04T20:40:00Z">
                  <w:rPr>
                    <w:rStyle w:val="af5"/>
                    <w:noProof/>
                    <w:lang w:val="en-GB"/>
                  </w:rPr>
                </w:rPrChange>
              </w:rPr>
              <w:t>telnet</w:t>
            </w:r>
            <w:r w:rsidRPr="00367DFF">
              <w:rPr>
                <w:rStyle w:val="af5"/>
                <w:rFonts w:hint="eastAsia"/>
                <w:i w:val="0"/>
                <w:noProof/>
                <w:lang w:val="en-GB"/>
                <w:rPrChange w:id="477" w:author="林泽奇" w:date="2018-12-04T20:40:00Z">
                  <w:rPr>
                    <w:rStyle w:val="af5"/>
                    <w:rFonts w:hint="eastAsia"/>
                    <w:noProof/>
                    <w:lang w:val="en-GB"/>
                  </w:rPr>
                </w:rPrChange>
              </w:rPr>
              <w:t>服务</w:t>
            </w:r>
            <w:r w:rsidRPr="00367DFF">
              <w:rPr>
                <w:i w:val="0"/>
                <w:noProof/>
                <w:webHidden/>
                <w:rPrChange w:id="478" w:author="林泽奇" w:date="2018-12-04T20:40:00Z">
                  <w:rPr>
                    <w:noProof/>
                    <w:webHidden/>
                  </w:rPr>
                </w:rPrChange>
              </w:rPr>
              <w:tab/>
            </w:r>
            <w:r w:rsidRPr="00367DFF">
              <w:rPr>
                <w:i w:val="0"/>
                <w:noProof/>
                <w:webHidden/>
                <w:rPrChange w:id="479" w:author="林泽奇" w:date="2018-12-04T20:40:00Z">
                  <w:rPr>
                    <w:noProof/>
                    <w:webHidden/>
                  </w:rPr>
                </w:rPrChange>
              </w:rPr>
              <w:fldChar w:fldCharType="begin"/>
            </w:r>
            <w:r w:rsidRPr="00367DFF">
              <w:rPr>
                <w:i w:val="0"/>
                <w:noProof/>
                <w:webHidden/>
                <w:rPrChange w:id="480" w:author="林泽奇" w:date="2018-12-04T20:40:00Z">
                  <w:rPr>
                    <w:noProof/>
                    <w:webHidden/>
                  </w:rPr>
                </w:rPrChange>
              </w:rPr>
              <w:instrText xml:space="preserve"> PAGEREF _Toc531719388 \h </w:instrText>
            </w:r>
          </w:ins>
          <w:r w:rsidRPr="00367DFF">
            <w:rPr>
              <w:i w:val="0"/>
              <w:noProof/>
              <w:webHidden/>
              <w:rPrChange w:id="481" w:author="林泽奇" w:date="2018-12-04T20:40:00Z">
                <w:rPr>
                  <w:i w:val="0"/>
                  <w:noProof/>
                  <w:webHidden/>
                </w:rPr>
              </w:rPrChange>
            </w:rPr>
          </w:r>
          <w:r w:rsidRPr="00367DFF">
            <w:rPr>
              <w:i w:val="0"/>
              <w:noProof/>
              <w:webHidden/>
              <w:rPrChange w:id="482" w:author="林泽奇" w:date="2018-12-04T20:40:00Z">
                <w:rPr>
                  <w:noProof/>
                  <w:webHidden/>
                </w:rPr>
              </w:rPrChange>
            </w:rPr>
            <w:fldChar w:fldCharType="separate"/>
          </w:r>
          <w:ins w:id="483" w:author="林泽奇" w:date="2018-12-04T20:40:00Z">
            <w:r w:rsidRPr="00367DFF">
              <w:rPr>
                <w:i w:val="0"/>
                <w:noProof/>
                <w:webHidden/>
                <w:rPrChange w:id="484" w:author="林泽奇" w:date="2018-12-04T20:40:00Z">
                  <w:rPr>
                    <w:noProof/>
                    <w:webHidden/>
                  </w:rPr>
                </w:rPrChange>
              </w:rPr>
              <w:t>20</w:t>
            </w:r>
            <w:r w:rsidRPr="00367DFF">
              <w:rPr>
                <w:i w:val="0"/>
                <w:noProof/>
                <w:webHidden/>
                <w:rPrChange w:id="485" w:author="林泽奇" w:date="2018-12-04T20:40:00Z">
                  <w:rPr>
                    <w:noProof/>
                    <w:webHidden/>
                  </w:rPr>
                </w:rPrChange>
              </w:rPr>
              <w:fldChar w:fldCharType="end"/>
            </w:r>
            <w:r w:rsidRPr="00367DFF">
              <w:rPr>
                <w:rStyle w:val="af5"/>
                <w:i w:val="0"/>
                <w:noProof/>
                <w:rPrChange w:id="486" w:author="林泽奇" w:date="2018-12-04T20:40:00Z">
                  <w:rPr>
                    <w:rStyle w:val="af5"/>
                    <w:noProof/>
                  </w:rPr>
                </w:rPrChange>
              </w:rPr>
              <w:fldChar w:fldCharType="end"/>
            </w:r>
          </w:ins>
        </w:p>
        <w:p w14:paraId="20594816" w14:textId="77777777" w:rsidR="00367DFF" w:rsidRPr="00367DFF" w:rsidRDefault="00367DFF">
          <w:pPr>
            <w:pStyle w:val="32"/>
            <w:tabs>
              <w:tab w:val="left" w:pos="1440"/>
              <w:tab w:val="right" w:leader="dot" w:pos="8296"/>
            </w:tabs>
            <w:rPr>
              <w:ins w:id="487" w:author="林泽奇" w:date="2018-12-04T20:40:00Z"/>
              <w:rFonts w:asciiTheme="minorHAnsi" w:eastAsiaTheme="minorEastAsia" w:hAnsiTheme="minorHAnsi" w:cstheme="minorBidi"/>
              <w:i w:val="0"/>
              <w:iCs w:val="0"/>
              <w:noProof/>
              <w:sz w:val="21"/>
              <w:szCs w:val="22"/>
            </w:rPr>
          </w:pPr>
          <w:ins w:id="488" w:author="林泽奇" w:date="2018-12-04T20:40:00Z">
            <w:r w:rsidRPr="00367DFF">
              <w:rPr>
                <w:rStyle w:val="af5"/>
                <w:i w:val="0"/>
                <w:noProof/>
                <w:rPrChange w:id="489" w:author="林泽奇" w:date="2018-12-04T20:40:00Z">
                  <w:rPr>
                    <w:rStyle w:val="af5"/>
                    <w:noProof/>
                  </w:rPr>
                </w:rPrChange>
              </w:rPr>
              <w:fldChar w:fldCharType="begin"/>
            </w:r>
            <w:r w:rsidRPr="00367DFF">
              <w:rPr>
                <w:rStyle w:val="af5"/>
                <w:i w:val="0"/>
                <w:noProof/>
                <w:rPrChange w:id="490" w:author="林泽奇" w:date="2018-12-04T20:40:00Z">
                  <w:rPr>
                    <w:rStyle w:val="af5"/>
                    <w:noProof/>
                  </w:rPr>
                </w:rPrChange>
              </w:rPr>
              <w:instrText xml:space="preserve"> </w:instrText>
            </w:r>
            <w:r w:rsidRPr="00367DFF">
              <w:rPr>
                <w:i w:val="0"/>
                <w:noProof/>
                <w:rPrChange w:id="491" w:author="林泽奇" w:date="2018-12-04T20:40:00Z">
                  <w:rPr>
                    <w:noProof/>
                  </w:rPr>
                </w:rPrChange>
              </w:rPr>
              <w:instrText>HYPERLINK \l "_Toc531719389"</w:instrText>
            </w:r>
            <w:r w:rsidRPr="00367DFF">
              <w:rPr>
                <w:rStyle w:val="af5"/>
                <w:i w:val="0"/>
                <w:noProof/>
                <w:rPrChange w:id="492" w:author="林泽奇" w:date="2018-12-04T20:40:00Z">
                  <w:rPr>
                    <w:rStyle w:val="af5"/>
                    <w:noProof/>
                  </w:rPr>
                </w:rPrChange>
              </w:rPr>
              <w:instrText xml:space="preserve"> </w:instrText>
            </w:r>
            <w:r w:rsidRPr="00367DFF">
              <w:rPr>
                <w:rStyle w:val="af5"/>
                <w:i w:val="0"/>
                <w:noProof/>
                <w:rPrChange w:id="493" w:author="林泽奇" w:date="2018-12-04T20:40:00Z">
                  <w:rPr>
                    <w:rStyle w:val="af5"/>
                    <w:noProof/>
                  </w:rPr>
                </w:rPrChange>
              </w:rPr>
              <w:fldChar w:fldCharType="separate"/>
            </w:r>
            <w:r w:rsidRPr="00367DFF">
              <w:rPr>
                <w:rStyle w:val="af5"/>
                <w:i w:val="0"/>
                <w:noProof/>
                <w:lang w:val="en-GB"/>
                <w:rPrChange w:id="494" w:author="林泽奇" w:date="2018-12-04T20:40:00Z">
                  <w:rPr>
                    <w:rStyle w:val="af5"/>
                    <w:noProof/>
                    <w:lang w:val="en-GB"/>
                  </w:rPr>
                </w:rPrChange>
              </w:rPr>
              <w:t>2.4.2.</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495" w:author="林泽奇" w:date="2018-12-04T20:40:00Z">
                  <w:rPr>
                    <w:rStyle w:val="af5"/>
                    <w:rFonts w:hint="eastAsia"/>
                    <w:noProof/>
                    <w:lang w:val="en-GB"/>
                  </w:rPr>
                </w:rPrChange>
              </w:rPr>
              <w:t>禁用</w:t>
            </w:r>
            <w:r w:rsidRPr="00367DFF">
              <w:rPr>
                <w:rStyle w:val="af5"/>
                <w:i w:val="0"/>
                <w:noProof/>
                <w:lang w:val="en-GB"/>
                <w:rPrChange w:id="496" w:author="林泽奇" w:date="2018-12-04T20:40:00Z">
                  <w:rPr>
                    <w:rStyle w:val="af5"/>
                    <w:noProof/>
                    <w:lang w:val="en-GB"/>
                  </w:rPr>
                </w:rPrChange>
              </w:rPr>
              <w:t>Alert</w:t>
            </w:r>
            <w:r w:rsidRPr="00367DFF">
              <w:rPr>
                <w:rStyle w:val="af5"/>
                <w:rFonts w:hint="eastAsia"/>
                <w:i w:val="0"/>
                <w:noProof/>
                <w:lang w:val="en-GB"/>
                <w:rPrChange w:id="497" w:author="林泽奇" w:date="2018-12-04T20:40:00Z">
                  <w:rPr>
                    <w:rStyle w:val="af5"/>
                    <w:rFonts w:hint="eastAsia"/>
                    <w:noProof/>
                    <w:lang w:val="en-GB"/>
                  </w:rPr>
                </w:rPrChange>
              </w:rPr>
              <w:t>服务</w:t>
            </w:r>
            <w:r w:rsidRPr="00367DFF">
              <w:rPr>
                <w:i w:val="0"/>
                <w:noProof/>
                <w:webHidden/>
                <w:rPrChange w:id="498" w:author="林泽奇" w:date="2018-12-04T20:40:00Z">
                  <w:rPr>
                    <w:noProof/>
                    <w:webHidden/>
                  </w:rPr>
                </w:rPrChange>
              </w:rPr>
              <w:tab/>
            </w:r>
            <w:r w:rsidRPr="00367DFF">
              <w:rPr>
                <w:i w:val="0"/>
                <w:noProof/>
                <w:webHidden/>
                <w:rPrChange w:id="499" w:author="林泽奇" w:date="2018-12-04T20:40:00Z">
                  <w:rPr>
                    <w:noProof/>
                    <w:webHidden/>
                  </w:rPr>
                </w:rPrChange>
              </w:rPr>
              <w:fldChar w:fldCharType="begin"/>
            </w:r>
            <w:r w:rsidRPr="00367DFF">
              <w:rPr>
                <w:i w:val="0"/>
                <w:noProof/>
                <w:webHidden/>
                <w:rPrChange w:id="500" w:author="林泽奇" w:date="2018-12-04T20:40:00Z">
                  <w:rPr>
                    <w:noProof/>
                    <w:webHidden/>
                  </w:rPr>
                </w:rPrChange>
              </w:rPr>
              <w:instrText xml:space="preserve"> PAGEREF _Toc531719389 \h </w:instrText>
            </w:r>
          </w:ins>
          <w:r w:rsidRPr="00367DFF">
            <w:rPr>
              <w:i w:val="0"/>
              <w:noProof/>
              <w:webHidden/>
              <w:rPrChange w:id="501" w:author="林泽奇" w:date="2018-12-04T20:40:00Z">
                <w:rPr>
                  <w:i w:val="0"/>
                  <w:noProof/>
                  <w:webHidden/>
                </w:rPr>
              </w:rPrChange>
            </w:rPr>
          </w:r>
          <w:r w:rsidRPr="00367DFF">
            <w:rPr>
              <w:i w:val="0"/>
              <w:noProof/>
              <w:webHidden/>
              <w:rPrChange w:id="502" w:author="林泽奇" w:date="2018-12-04T20:40:00Z">
                <w:rPr>
                  <w:noProof/>
                  <w:webHidden/>
                </w:rPr>
              </w:rPrChange>
            </w:rPr>
            <w:fldChar w:fldCharType="separate"/>
          </w:r>
          <w:ins w:id="503" w:author="林泽奇" w:date="2018-12-04T20:40:00Z">
            <w:r w:rsidRPr="00367DFF">
              <w:rPr>
                <w:i w:val="0"/>
                <w:noProof/>
                <w:webHidden/>
                <w:rPrChange w:id="504" w:author="林泽奇" w:date="2018-12-04T20:40:00Z">
                  <w:rPr>
                    <w:noProof/>
                    <w:webHidden/>
                  </w:rPr>
                </w:rPrChange>
              </w:rPr>
              <w:t>20</w:t>
            </w:r>
            <w:r w:rsidRPr="00367DFF">
              <w:rPr>
                <w:i w:val="0"/>
                <w:noProof/>
                <w:webHidden/>
                <w:rPrChange w:id="505" w:author="林泽奇" w:date="2018-12-04T20:40:00Z">
                  <w:rPr>
                    <w:noProof/>
                    <w:webHidden/>
                  </w:rPr>
                </w:rPrChange>
              </w:rPr>
              <w:fldChar w:fldCharType="end"/>
            </w:r>
            <w:r w:rsidRPr="00367DFF">
              <w:rPr>
                <w:rStyle w:val="af5"/>
                <w:i w:val="0"/>
                <w:noProof/>
                <w:rPrChange w:id="506" w:author="林泽奇" w:date="2018-12-04T20:40:00Z">
                  <w:rPr>
                    <w:rStyle w:val="af5"/>
                    <w:noProof/>
                  </w:rPr>
                </w:rPrChange>
              </w:rPr>
              <w:fldChar w:fldCharType="end"/>
            </w:r>
          </w:ins>
        </w:p>
        <w:p w14:paraId="1C2F375B" w14:textId="77777777" w:rsidR="00367DFF" w:rsidRPr="00367DFF" w:rsidRDefault="00367DFF">
          <w:pPr>
            <w:pStyle w:val="32"/>
            <w:tabs>
              <w:tab w:val="left" w:pos="1440"/>
              <w:tab w:val="right" w:leader="dot" w:pos="8296"/>
            </w:tabs>
            <w:rPr>
              <w:ins w:id="507" w:author="林泽奇" w:date="2018-12-04T20:40:00Z"/>
              <w:rFonts w:asciiTheme="minorHAnsi" w:eastAsiaTheme="minorEastAsia" w:hAnsiTheme="minorHAnsi" w:cstheme="minorBidi"/>
              <w:i w:val="0"/>
              <w:iCs w:val="0"/>
              <w:noProof/>
              <w:sz w:val="21"/>
              <w:szCs w:val="22"/>
            </w:rPr>
          </w:pPr>
          <w:ins w:id="508" w:author="林泽奇" w:date="2018-12-04T20:40:00Z">
            <w:r w:rsidRPr="00367DFF">
              <w:rPr>
                <w:rStyle w:val="af5"/>
                <w:i w:val="0"/>
                <w:noProof/>
                <w:rPrChange w:id="509" w:author="林泽奇" w:date="2018-12-04T20:40:00Z">
                  <w:rPr>
                    <w:rStyle w:val="af5"/>
                    <w:noProof/>
                  </w:rPr>
                </w:rPrChange>
              </w:rPr>
              <w:fldChar w:fldCharType="begin"/>
            </w:r>
            <w:r w:rsidRPr="00367DFF">
              <w:rPr>
                <w:rStyle w:val="af5"/>
                <w:i w:val="0"/>
                <w:noProof/>
                <w:rPrChange w:id="510" w:author="林泽奇" w:date="2018-12-04T20:40:00Z">
                  <w:rPr>
                    <w:rStyle w:val="af5"/>
                    <w:noProof/>
                  </w:rPr>
                </w:rPrChange>
              </w:rPr>
              <w:instrText xml:space="preserve"> </w:instrText>
            </w:r>
            <w:r w:rsidRPr="00367DFF">
              <w:rPr>
                <w:i w:val="0"/>
                <w:noProof/>
                <w:rPrChange w:id="511" w:author="林泽奇" w:date="2018-12-04T20:40:00Z">
                  <w:rPr>
                    <w:noProof/>
                  </w:rPr>
                </w:rPrChange>
              </w:rPr>
              <w:instrText>HYPERLINK \l "_Toc531719390"</w:instrText>
            </w:r>
            <w:r w:rsidRPr="00367DFF">
              <w:rPr>
                <w:rStyle w:val="af5"/>
                <w:i w:val="0"/>
                <w:noProof/>
                <w:rPrChange w:id="512" w:author="林泽奇" w:date="2018-12-04T20:40:00Z">
                  <w:rPr>
                    <w:rStyle w:val="af5"/>
                    <w:noProof/>
                  </w:rPr>
                </w:rPrChange>
              </w:rPr>
              <w:instrText xml:space="preserve"> </w:instrText>
            </w:r>
            <w:r w:rsidRPr="00367DFF">
              <w:rPr>
                <w:rStyle w:val="af5"/>
                <w:i w:val="0"/>
                <w:noProof/>
                <w:rPrChange w:id="513" w:author="林泽奇" w:date="2018-12-04T20:40:00Z">
                  <w:rPr>
                    <w:rStyle w:val="af5"/>
                    <w:noProof/>
                  </w:rPr>
                </w:rPrChange>
              </w:rPr>
              <w:fldChar w:fldCharType="separate"/>
            </w:r>
            <w:r w:rsidRPr="00367DFF">
              <w:rPr>
                <w:rStyle w:val="af5"/>
                <w:i w:val="0"/>
                <w:noProof/>
                <w:lang w:val="en-GB"/>
                <w:rPrChange w:id="514" w:author="林泽奇" w:date="2018-12-04T20:40:00Z">
                  <w:rPr>
                    <w:rStyle w:val="af5"/>
                    <w:noProof/>
                    <w:lang w:val="en-GB"/>
                  </w:rPr>
                </w:rPrChange>
              </w:rPr>
              <w:t>2.4.3.</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515" w:author="林泽奇" w:date="2018-12-04T20:40:00Z">
                  <w:rPr>
                    <w:rStyle w:val="af5"/>
                    <w:rFonts w:hint="eastAsia"/>
                    <w:noProof/>
                    <w:lang w:val="en-GB"/>
                  </w:rPr>
                </w:rPrChange>
              </w:rPr>
              <w:t>降低</w:t>
            </w:r>
            <w:r w:rsidRPr="00367DFF">
              <w:rPr>
                <w:rStyle w:val="af5"/>
                <w:i w:val="0"/>
                <w:noProof/>
                <w:lang w:val="en-GB"/>
                <w:rPrChange w:id="516" w:author="林泽奇" w:date="2018-12-04T20:40:00Z">
                  <w:rPr>
                    <w:rStyle w:val="af5"/>
                    <w:noProof/>
                    <w:lang w:val="en-GB"/>
                  </w:rPr>
                </w:rPrChange>
              </w:rPr>
              <w:t>PowerShell</w:t>
            </w:r>
            <w:r w:rsidRPr="00367DFF">
              <w:rPr>
                <w:rStyle w:val="af5"/>
                <w:rFonts w:hint="eastAsia"/>
                <w:i w:val="0"/>
                <w:noProof/>
                <w:lang w:val="en-GB"/>
                <w:rPrChange w:id="517" w:author="林泽奇" w:date="2018-12-04T20:40:00Z">
                  <w:rPr>
                    <w:rStyle w:val="af5"/>
                    <w:rFonts w:hint="eastAsia"/>
                    <w:noProof/>
                    <w:lang w:val="en-GB"/>
                  </w:rPr>
                </w:rPrChange>
              </w:rPr>
              <w:t>的执行权限</w:t>
            </w:r>
            <w:r w:rsidRPr="00367DFF">
              <w:rPr>
                <w:i w:val="0"/>
                <w:noProof/>
                <w:webHidden/>
                <w:rPrChange w:id="518" w:author="林泽奇" w:date="2018-12-04T20:40:00Z">
                  <w:rPr>
                    <w:noProof/>
                    <w:webHidden/>
                  </w:rPr>
                </w:rPrChange>
              </w:rPr>
              <w:tab/>
            </w:r>
            <w:r w:rsidRPr="00367DFF">
              <w:rPr>
                <w:i w:val="0"/>
                <w:noProof/>
                <w:webHidden/>
                <w:rPrChange w:id="519" w:author="林泽奇" w:date="2018-12-04T20:40:00Z">
                  <w:rPr>
                    <w:noProof/>
                    <w:webHidden/>
                  </w:rPr>
                </w:rPrChange>
              </w:rPr>
              <w:fldChar w:fldCharType="begin"/>
            </w:r>
            <w:r w:rsidRPr="00367DFF">
              <w:rPr>
                <w:i w:val="0"/>
                <w:noProof/>
                <w:webHidden/>
                <w:rPrChange w:id="520" w:author="林泽奇" w:date="2018-12-04T20:40:00Z">
                  <w:rPr>
                    <w:noProof/>
                    <w:webHidden/>
                  </w:rPr>
                </w:rPrChange>
              </w:rPr>
              <w:instrText xml:space="preserve"> PAGEREF _Toc531719390 \h </w:instrText>
            </w:r>
          </w:ins>
          <w:r w:rsidRPr="00367DFF">
            <w:rPr>
              <w:i w:val="0"/>
              <w:noProof/>
              <w:webHidden/>
              <w:rPrChange w:id="521" w:author="林泽奇" w:date="2018-12-04T20:40:00Z">
                <w:rPr>
                  <w:i w:val="0"/>
                  <w:noProof/>
                  <w:webHidden/>
                </w:rPr>
              </w:rPrChange>
            </w:rPr>
          </w:r>
          <w:r w:rsidRPr="00367DFF">
            <w:rPr>
              <w:i w:val="0"/>
              <w:noProof/>
              <w:webHidden/>
              <w:rPrChange w:id="522" w:author="林泽奇" w:date="2018-12-04T20:40:00Z">
                <w:rPr>
                  <w:noProof/>
                  <w:webHidden/>
                </w:rPr>
              </w:rPrChange>
            </w:rPr>
            <w:fldChar w:fldCharType="separate"/>
          </w:r>
          <w:ins w:id="523" w:author="林泽奇" w:date="2018-12-04T20:40:00Z">
            <w:r w:rsidRPr="00367DFF">
              <w:rPr>
                <w:i w:val="0"/>
                <w:noProof/>
                <w:webHidden/>
                <w:rPrChange w:id="524" w:author="林泽奇" w:date="2018-12-04T20:40:00Z">
                  <w:rPr>
                    <w:noProof/>
                    <w:webHidden/>
                  </w:rPr>
                </w:rPrChange>
              </w:rPr>
              <w:t>21</w:t>
            </w:r>
            <w:r w:rsidRPr="00367DFF">
              <w:rPr>
                <w:i w:val="0"/>
                <w:noProof/>
                <w:webHidden/>
                <w:rPrChange w:id="525" w:author="林泽奇" w:date="2018-12-04T20:40:00Z">
                  <w:rPr>
                    <w:noProof/>
                    <w:webHidden/>
                  </w:rPr>
                </w:rPrChange>
              </w:rPr>
              <w:fldChar w:fldCharType="end"/>
            </w:r>
            <w:r w:rsidRPr="00367DFF">
              <w:rPr>
                <w:rStyle w:val="af5"/>
                <w:i w:val="0"/>
                <w:noProof/>
                <w:rPrChange w:id="526" w:author="林泽奇" w:date="2018-12-04T20:40:00Z">
                  <w:rPr>
                    <w:rStyle w:val="af5"/>
                    <w:noProof/>
                  </w:rPr>
                </w:rPrChange>
              </w:rPr>
              <w:fldChar w:fldCharType="end"/>
            </w:r>
          </w:ins>
        </w:p>
        <w:p w14:paraId="5A6B5CD9" w14:textId="77777777" w:rsidR="00367DFF" w:rsidRPr="00367DFF" w:rsidRDefault="00367DFF">
          <w:pPr>
            <w:pStyle w:val="32"/>
            <w:tabs>
              <w:tab w:val="left" w:pos="1440"/>
              <w:tab w:val="right" w:leader="dot" w:pos="8296"/>
            </w:tabs>
            <w:rPr>
              <w:ins w:id="527" w:author="林泽奇" w:date="2018-12-04T20:40:00Z"/>
              <w:rFonts w:asciiTheme="minorHAnsi" w:eastAsiaTheme="minorEastAsia" w:hAnsiTheme="minorHAnsi" w:cstheme="minorBidi"/>
              <w:i w:val="0"/>
              <w:iCs w:val="0"/>
              <w:noProof/>
              <w:sz w:val="21"/>
              <w:szCs w:val="22"/>
            </w:rPr>
          </w:pPr>
          <w:ins w:id="528" w:author="林泽奇" w:date="2018-12-04T20:40:00Z">
            <w:r w:rsidRPr="00367DFF">
              <w:rPr>
                <w:rStyle w:val="af5"/>
                <w:i w:val="0"/>
                <w:noProof/>
                <w:rPrChange w:id="529" w:author="林泽奇" w:date="2018-12-04T20:40:00Z">
                  <w:rPr>
                    <w:rStyle w:val="af5"/>
                    <w:noProof/>
                  </w:rPr>
                </w:rPrChange>
              </w:rPr>
              <w:fldChar w:fldCharType="begin"/>
            </w:r>
            <w:r w:rsidRPr="00367DFF">
              <w:rPr>
                <w:rStyle w:val="af5"/>
                <w:i w:val="0"/>
                <w:noProof/>
                <w:rPrChange w:id="530" w:author="林泽奇" w:date="2018-12-04T20:40:00Z">
                  <w:rPr>
                    <w:rStyle w:val="af5"/>
                    <w:noProof/>
                  </w:rPr>
                </w:rPrChange>
              </w:rPr>
              <w:instrText xml:space="preserve"> </w:instrText>
            </w:r>
            <w:r w:rsidRPr="00367DFF">
              <w:rPr>
                <w:i w:val="0"/>
                <w:noProof/>
                <w:rPrChange w:id="531" w:author="林泽奇" w:date="2018-12-04T20:40:00Z">
                  <w:rPr>
                    <w:noProof/>
                  </w:rPr>
                </w:rPrChange>
              </w:rPr>
              <w:instrText>HYPERLINK \l "_Toc531719391"</w:instrText>
            </w:r>
            <w:r w:rsidRPr="00367DFF">
              <w:rPr>
                <w:rStyle w:val="af5"/>
                <w:i w:val="0"/>
                <w:noProof/>
                <w:rPrChange w:id="532" w:author="林泽奇" w:date="2018-12-04T20:40:00Z">
                  <w:rPr>
                    <w:rStyle w:val="af5"/>
                    <w:noProof/>
                  </w:rPr>
                </w:rPrChange>
              </w:rPr>
              <w:instrText xml:space="preserve"> </w:instrText>
            </w:r>
            <w:r w:rsidRPr="00367DFF">
              <w:rPr>
                <w:rStyle w:val="af5"/>
                <w:i w:val="0"/>
                <w:noProof/>
                <w:rPrChange w:id="533" w:author="林泽奇" w:date="2018-12-04T20:40:00Z">
                  <w:rPr>
                    <w:rStyle w:val="af5"/>
                    <w:noProof/>
                  </w:rPr>
                </w:rPrChange>
              </w:rPr>
              <w:fldChar w:fldCharType="separate"/>
            </w:r>
            <w:r w:rsidRPr="00367DFF">
              <w:rPr>
                <w:rStyle w:val="af5"/>
                <w:i w:val="0"/>
                <w:noProof/>
                <w:lang w:val="en-GB"/>
                <w:rPrChange w:id="534" w:author="林泽奇" w:date="2018-12-04T20:40:00Z">
                  <w:rPr>
                    <w:rStyle w:val="af5"/>
                    <w:noProof/>
                    <w:lang w:val="en-GB"/>
                  </w:rPr>
                </w:rPrChange>
              </w:rPr>
              <w:t>2.4.4.</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535" w:author="林泽奇" w:date="2018-12-04T20:40:00Z">
                  <w:rPr>
                    <w:rStyle w:val="af5"/>
                    <w:rFonts w:hint="eastAsia"/>
                    <w:noProof/>
                    <w:lang w:val="en-GB"/>
                  </w:rPr>
                </w:rPrChange>
              </w:rPr>
              <w:t>禁用</w:t>
            </w:r>
            <w:r w:rsidRPr="00367DFF">
              <w:rPr>
                <w:rStyle w:val="af5"/>
                <w:i w:val="0"/>
                <w:noProof/>
                <w:lang w:val="en-GB"/>
                <w:rPrChange w:id="536" w:author="林泽奇" w:date="2018-12-04T20:40:00Z">
                  <w:rPr>
                    <w:rStyle w:val="af5"/>
                    <w:noProof/>
                    <w:lang w:val="en-GB"/>
                  </w:rPr>
                </w:rPrChange>
              </w:rPr>
              <w:t>Clipbook</w:t>
            </w:r>
            <w:r w:rsidRPr="00367DFF">
              <w:rPr>
                <w:i w:val="0"/>
                <w:noProof/>
                <w:webHidden/>
                <w:rPrChange w:id="537" w:author="林泽奇" w:date="2018-12-04T20:40:00Z">
                  <w:rPr>
                    <w:noProof/>
                    <w:webHidden/>
                  </w:rPr>
                </w:rPrChange>
              </w:rPr>
              <w:tab/>
            </w:r>
            <w:r w:rsidRPr="00367DFF">
              <w:rPr>
                <w:i w:val="0"/>
                <w:noProof/>
                <w:webHidden/>
                <w:rPrChange w:id="538" w:author="林泽奇" w:date="2018-12-04T20:40:00Z">
                  <w:rPr>
                    <w:noProof/>
                    <w:webHidden/>
                  </w:rPr>
                </w:rPrChange>
              </w:rPr>
              <w:fldChar w:fldCharType="begin"/>
            </w:r>
            <w:r w:rsidRPr="00367DFF">
              <w:rPr>
                <w:i w:val="0"/>
                <w:noProof/>
                <w:webHidden/>
                <w:rPrChange w:id="539" w:author="林泽奇" w:date="2018-12-04T20:40:00Z">
                  <w:rPr>
                    <w:noProof/>
                    <w:webHidden/>
                  </w:rPr>
                </w:rPrChange>
              </w:rPr>
              <w:instrText xml:space="preserve"> PAGEREF _Toc531719391 \h </w:instrText>
            </w:r>
          </w:ins>
          <w:r w:rsidRPr="00367DFF">
            <w:rPr>
              <w:i w:val="0"/>
              <w:noProof/>
              <w:webHidden/>
              <w:rPrChange w:id="540" w:author="林泽奇" w:date="2018-12-04T20:40:00Z">
                <w:rPr>
                  <w:i w:val="0"/>
                  <w:noProof/>
                  <w:webHidden/>
                </w:rPr>
              </w:rPrChange>
            </w:rPr>
          </w:r>
          <w:r w:rsidRPr="00367DFF">
            <w:rPr>
              <w:i w:val="0"/>
              <w:noProof/>
              <w:webHidden/>
              <w:rPrChange w:id="541" w:author="林泽奇" w:date="2018-12-04T20:40:00Z">
                <w:rPr>
                  <w:noProof/>
                  <w:webHidden/>
                </w:rPr>
              </w:rPrChange>
            </w:rPr>
            <w:fldChar w:fldCharType="separate"/>
          </w:r>
          <w:ins w:id="542" w:author="林泽奇" w:date="2018-12-04T20:40:00Z">
            <w:r w:rsidRPr="00367DFF">
              <w:rPr>
                <w:i w:val="0"/>
                <w:noProof/>
                <w:webHidden/>
                <w:rPrChange w:id="543" w:author="林泽奇" w:date="2018-12-04T20:40:00Z">
                  <w:rPr>
                    <w:noProof/>
                    <w:webHidden/>
                  </w:rPr>
                </w:rPrChange>
              </w:rPr>
              <w:t>21</w:t>
            </w:r>
            <w:r w:rsidRPr="00367DFF">
              <w:rPr>
                <w:i w:val="0"/>
                <w:noProof/>
                <w:webHidden/>
                <w:rPrChange w:id="544" w:author="林泽奇" w:date="2018-12-04T20:40:00Z">
                  <w:rPr>
                    <w:noProof/>
                    <w:webHidden/>
                  </w:rPr>
                </w:rPrChange>
              </w:rPr>
              <w:fldChar w:fldCharType="end"/>
            </w:r>
            <w:r w:rsidRPr="00367DFF">
              <w:rPr>
                <w:rStyle w:val="af5"/>
                <w:i w:val="0"/>
                <w:noProof/>
                <w:rPrChange w:id="545" w:author="林泽奇" w:date="2018-12-04T20:40:00Z">
                  <w:rPr>
                    <w:rStyle w:val="af5"/>
                    <w:noProof/>
                  </w:rPr>
                </w:rPrChange>
              </w:rPr>
              <w:fldChar w:fldCharType="end"/>
            </w:r>
          </w:ins>
        </w:p>
        <w:p w14:paraId="63D5D2E9" w14:textId="77777777" w:rsidR="00367DFF" w:rsidRPr="00367DFF" w:rsidRDefault="00367DFF">
          <w:pPr>
            <w:pStyle w:val="32"/>
            <w:tabs>
              <w:tab w:val="left" w:pos="1440"/>
              <w:tab w:val="right" w:leader="dot" w:pos="8296"/>
            </w:tabs>
            <w:rPr>
              <w:ins w:id="546" w:author="林泽奇" w:date="2018-12-04T20:40:00Z"/>
              <w:rFonts w:asciiTheme="minorHAnsi" w:eastAsiaTheme="minorEastAsia" w:hAnsiTheme="minorHAnsi" w:cstheme="minorBidi"/>
              <w:i w:val="0"/>
              <w:iCs w:val="0"/>
              <w:noProof/>
              <w:sz w:val="21"/>
              <w:szCs w:val="22"/>
            </w:rPr>
          </w:pPr>
          <w:ins w:id="547" w:author="林泽奇" w:date="2018-12-04T20:40:00Z">
            <w:r w:rsidRPr="00367DFF">
              <w:rPr>
                <w:rStyle w:val="af5"/>
                <w:i w:val="0"/>
                <w:noProof/>
                <w:rPrChange w:id="548" w:author="林泽奇" w:date="2018-12-04T20:40:00Z">
                  <w:rPr>
                    <w:rStyle w:val="af5"/>
                    <w:noProof/>
                  </w:rPr>
                </w:rPrChange>
              </w:rPr>
              <w:fldChar w:fldCharType="begin"/>
            </w:r>
            <w:r w:rsidRPr="00367DFF">
              <w:rPr>
                <w:rStyle w:val="af5"/>
                <w:i w:val="0"/>
                <w:noProof/>
                <w:rPrChange w:id="549" w:author="林泽奇" w:date="2018-12-04T20:40:00Z">
                  <w:rPr>
                    <w:rStyle w:val="af5"/>
                    <w:noProof/>
                  </w:rPr>
                </w:rPrChange>
              </w:rPr>
              <w:instrText xml:space="preserve"> </w:instrText>
            </w:r>
            <w:r w:rsidRPr="00367DFF">
              <w:rPr>
                <w:i w:val="0"/>
                <w:noProof/>
                <w:rPrChange w:id="550" w:author="林泽奇" w:date="2018-12-04T20:40:00Z">
                  <w:rPr>
                    <w:noProof/>
                  </w:rPr>
                </w:rPrChange>
              </w:rPr>
              <w:instrText>HYPERLINK \l "_Toc531719392"</w:instrText>
            </w:r>
            <w:r w:rsidRPr="00367DFF">
              <w:rPr>
                <w:rStyle w:val="af5"/>
                <w:i w:val="0"/>
                <w:noProof/>
                <w:rPrChange w:id="551" w:author="林泽奇" w:date="2018-12-04T20:40:00Z">
                  <w:rPr>
                    <w:rStyle w:val="af5"/>
                    <w:noProof/>
                  </w:rPr>
                </w:rPrChange>
              </w:rPr>
              <w:instrText xml:space="preserve"> </w:instrText>
            </w:r>
            <w:r w:rsidRPr="00367DFF">
              <w:rPr>
                <w:rStyle w:val="af5"/>
                <w:i w:val="0"/>
                <w:noProof/>
                <w:rPrChange w:id="552" w:author="林泽奇" w:date="2018-12-04T20:40:00Z">
                  <w:rPr>
                    <w:rStyle w:val="af5"/>
                    <w:noProof/>
                  </w:rPr>
                </w:rPrChange>
              </w:rPr>
              <w:fldChar w:fldCharType="separate"/>
            </w:r>
            <w:r w:rsidRPr="00367DFF">
              <w:rPr>
                <w:rStyle w:val="af5"/>
                <w:i w:val="0"/>
                <w:noProof/>
                <w:rPrChange w:id="553" w:author="林泽奇" w:date="2018-12-04T20:40:00Z">
                  <w:rPr>
                    <w:rStyle w:val="af5"/>
                    <w:noProof/>
                  </w:rPr>
                </w:rPrChange>
              </w:rPr>
              <w:t>2.4.5.</w:t>
            </w:r>
            <w:r w:rsidRPr="00367DFF">
              <w:rPr>
                <w:rFonts w:asciiTheme="minorHAnsi" w:eastAsiaTheme="minorEastAsia" w:hAnsiTheme="minorHAnsi" w:cstheme="minorBidi"/>
                <w:i w:val="0"/>
                <w:iCs w:val="0"/>
                <w:noProof/>
                <w:sz w:val="21"/>
                <w:szCs w:val="22"/>
              </w:rPr>
              <w:tab/>
            </w:r>
            <w:r w:rsidRPr="00367DFF">
              <w:rPr>
                <w:rStyle w:val="af5"/>
                <w:rFonts w:hint="eastAsia"/>
                <w:i w:val="0"/>
                <w:noProof/>
                <w:lang w:val="en-GB"/>
                <w:rPrChange w:id="554" w:author="林泽奇" w:date="2018-12-04T20:40:00Z">
                  <w:rPr>
                    <w:rStyle w:val="af5"/>
                    <w:rFonts w:hint="eastAsia"/>
                    <w:noProof/>
                    <w:lang w:val="en-GB"/>
                  </w:rPr>
                </w:rPrChange>
              </w:rPr>
              <w:t>禁止</w:t>
            </w:r>
            <w:r w:rsidRPr="00367DFF">
              <w:rPr>
                <w:rStyle w:val="af5"/>
                <w:i w:val="0"/>
                <w:noProof/>
                <w:rPrChange w:id="555" w:author="林泽奇" w:date="2018-12-04T20:40:00Z">
                  <w:rPr>
                    <w:rStyle w:val="af5"/>
                    <w:noProof/>
                  </w:rPr>
                </w:rPrChange>
              </w:rPr>
              <w:t>Computer Browser</w:t>
            </w:r>
            <w:r w:rsidRPr="00367DFF">
              <w:rPr>
                <w:i w:val="0"/>
                <w:noProof/>
                <w:webHidden/>
                <w:rPrChange w:id="556" w:author="林泽奇" w:date="2018-12-04T20:40:00Z">
                  <w:rPr>
                    <w:noProof/>
                    <w:webHidden/>
                  </w:rPr>
                </w:rPrChange>
              </w:rPr>
              <w:tab/>
            </w:r>
            <w:r w:rsidRPr="00367DFF">
              <w:rPr>
                <w:i w:val="0"/>
                <w:noProof/>
                <w:webHidden/>
                <w:rPrChange w:id="557" w:author="林泽奇" w:date="2018-12-04T20:40:00Z">
                  <w:rPr>
                    <w:noProof/>
                    <w:webHidden/>
                  </w:rPr>
                </w:rPrChange>
              </w:rPr>
              <w:fldChar w:fldCharType="begin"/>
            </w:r>
            <w:r w:rsidRPr="00367DFF">
              <w:rPr>
                <w:i w:val="0"/>
                <w:noProof/>
                <w:webHidden/>
                <w:rPrChange w:id="558" w:author="林泽奇" w:date="2018-12-04T20:40:00Z">
                  <w:rPr>
                    <w:noProof/>
                    <w:webHidden/>
                  </w:rPr>
                </w:rPrChange>
              </w:rPr>
              <w:instrText xml:space="preserve"> PAGEREF _Toc531719392 \h </w:instrText>
            </w:r>
          </w:ins>
          <w:r w:rsidRPr="00367DFF">
            <w:rPr>
              <w:i w:val="0"/>
              <w:noProof/>
              <w:webHidden/>
              <w:rPrChange w:id="559" w:author="林泽奇" w:date="2018-12-04T20:40:00Z">
                <w:rPr>
                  <w:i w:val="0"/>
                  <w:noProof/>
                  <w:webHidden/>
                </w:rPr>
              </w:rPrChange>
            </w:rPr>
          </w:r>
          <w:r w:rsidRPr="00367DFF">
            <w:rPr>
              <w:i w:val="0"/>
              <w:noProof/>
              <w:webHidden/>
              <w:rPrChange w:id="560" w:author="林泽奇" w:date="2018-12-04T20:40:00Z">
                <w:rPr>
                  <w:noProof/>
                  <w:webHidden/>
                </w:rPr>
              </w:rPrChange>
            </w:rPr>
            <w:fldChar w:fldCharType="separate"/>
          </w:r>
          <w:ins w:id="561" w:author="林泽奇" w:date="2018-12-04T20:40:00Z">
            <w:r w:rsidRPr="00367DFF">
              <w:rPr>
                <w:i w:val="0"/>
                <w:noProof/>
                <w:webHidden/>
                <w:rPrChange w:id="562" w:author="林泽奇" w:date="2018-12-04T20:40:00Z">
                  <w:rPr>
                    <w:noProof/>
                    <w:webHidden/>
                  </w:rPr>
                </w:rPrChange>
              </w:rPr>
              <w:t>22</w:t>
            </w:r>
            <w:r w:rsidRPr="00367DFF">
              <w:rPr>
                <w:i w:val="0"/>
                <w:noProof/>
                <w:webHidden/>
                <w:rPrChange w:id="563" w:author="林泽奇" w:date="2018-12-04T20:40:00Z">
                  <w:rPr>
                    <w:noProof/>
                    <w:webHidden/>
                  </w:rPr>
                </w:rPrChange>
              </w:rPr>
              <w:fldChar w:fldCharType="end"/>
            </w:r>
            <w:r w:rsidRPr="00367DFF">
              <w:rPr>
                <w:rStyle w:val="af5"/>
                <w:i w:val="0"/>
                <w:noProof/>
                <w:rPrChange w:id="564" w:author="林泽奇" w:date="2018-12-04T20:40:00Z">
                  <w:rPr>
                    <w:rStyle w:val="af5"/>
                    <w:noProof/>
                  </w:rPr>
                </w:rPrChange>
              </w:rPr>
              <w:fldChar w:fldCharType="end"/>
            </w:r>
          </w:ins>
        </w:p>
        <w:p w14:paraId="1D092BEF" w14:textId="77777777" w:rsidR="00367DFF" w:rsidRPr="00367DFF" w:rsidRDefault="00367DFF">
          <w:pPr>
            <w:pStyle w:val="32"/>
            <w:tabs>
              <w:tab w:val="left" w:pos="1440"/>
              <w:tab w:val="right" w:leader="dot" w:pos="8296"/>
            </w:tabs>
            <w:rPr>
              <w:ins w:id="565" w:author="林泽奇" w:date="2018-12-04T20:40:00Z"/>
              <w:rFonts w:asciiTheme="minorHAnsi" w:eastAsiaTheme="minorEastAsia" w:hAnsiTheme="minorHAnsi" w:cstheme="minorBidi"/>
              <w:i w:val="0"/>
              <w:iCs w:val="0"/>
              <w:noProof/>
              <w:sz w:val="21"/>
              <w:szCs w:val="22"/>
            </w:rPr>
          </w:pPr>
          <w:ins w:id="566" w:author="林泽奇" w:date="2018-12-04T20:40:00Z">
            <w:r w:rsidRPr="00367DFF">
              <w:rPr>
                <w:rStyle w:val="af5"/>
                <w:i w:val="0"/>
                <w:noProof/>
                <w:rPrChange w:id="567" w:author="林泽奇" w:date="2018-12-04T20:40:00Z">
                  <w:rPr>
                    <w:rStyle w:val="af5"/>
                    <w:noProof/>
                  </w:rPr>
                </w:rPrChange>
              </w:rPr>
              <w:fldChar w:fldCharType="begin"/>
            </w:r>
            <w:r w:rsidRPr="00367DFF">
              <w:rPr>
                <w:rStyle w:val="af5"/>
                <w:i w:val="0"/>
                <w:noProof/>
                <w:rPrChange w:id="568" w:author="林泽奇" w:date="2018-12-04T20:40:00Z">
                  <w:rPr>
                    <w:rStyle w:val="af5"/>
                    <w:noProof/>
                  </w:rPr>
                </w:rPrChange>
              </w:rPr>
              <w:instrText xml:space="preserve"> </w:instrText>
            </w:r>
            <w:r w:rsidRPr="00367DFF">
              <w:rPr>
                <w:i w:val="0"/>
                <w:noProof/>
                <w:rPrChange w:id="569" w:author="林泽奇" w:date="2018-12-04T20:40:00Z">
                  <w:rPr>
                    <w:noProof/>
                  </w:rPr>
                </w:rPrChange>
              </w:rPr>
              <w:instrText>HYPERLINK \l "_Toc531719393"</w:instrText>
            </w:r>
            <w:r w:rsidRPr="00367DFF">
              <w:rPr>
                <w:rStyle w:val="af5"/>
                <w:i w:val="0"/>
                <w:noProof/>
                <w:rPrChange w:id="570" w:author="林泽奇" w:date="2018-12-04T20:40:00Z">
                  <w:rPr>
                    <w:rStyle w:val="af5"/>
                    <w:noProof/>
                  </w:rPr>
                </w:rPrChange>
              </w:rPr>
              <w:instrText xml:space="preserve"> </w:instrText>
            </w:r>
            <w:r w:rsidRPr="00367DFF">
              <w:rPr>
                <w:rStyle w:val="af5"/>
                <w:i w:val="0"/>
                <w:noProof/>
                <w:rPrChange w:id="571" w:author="林泽奇" w:date="2018-12-04T20:40:00Z">
                  <w:rPr>
                    <w:rStyle w:val="af5"/>
                    <w:noProof/>
                  </w:rPr>
                </w:rPrChange>
              </w:rPr>
              <w:fldChar w:fldCharType="separate"/>
            </w:r>
            <w:r w:rsidRPr="00367DFF">
              <w:rPr>
                <w:rStyle w:val="af5"/>
                <w:i w:val="0"/>
                <w:noProof/>
                <w:rPrChange w:id="572" w:author="林泽奇" w:date="2018-12-04T20:40:00Z">
                  <w:rPr>
                    <w:rStyle w:val="af5"/>
                    <w:noProof/>
                  </w:rPr>
                </w:rPrChange>
              </w:rPr>
              <w:t>2.4.6.</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573" w:author="林泽奇" w:date="2018-12-04T20:40:00Z">
                  <w:rPr>
                    <w:rStyle w:val="af5"/>
                    <w:rFonts w:hint="eastAsia"/>
                    <w:noProof/>
                  </w:rPr>
                </w:rPrChange>
              </w:rPr>
              <w:t>禁止</w:t>
            </w:r>
            <w:r w:rsidRPr="00367DFF">
              <w:rPr>
                <w:rStyle w:val="af5"/>
                <w:i w:val="0"/>
                <w:noProof/>
                <w:rPrChange w:id="574" w:author="林泽奇" w:date="2018-12-04T20:40:00Z">
                  <w:rPr>
                    <w:rStyle w:val="af5"/>
                    <w:noProof/>
                  </w:rPr>
                </w:rPrChange>
              </w:rPr>
              <w:t>Remote Registry Service</w:t>
            </w:r>
            <w:r w:rsidRPr="00367DFF">
              <w:rPr>
                <w:rStyle w:val="af5"/>
                <w:rFonts w:hint="eastAsia"/>
                <w:i w:val="0"/>
                <w:noProof/>
                <w:rPrChange w:id="575" w:author="林泽奇" w:date="2018-12-04T20:40:00Z">
                  <w:rPr>
                    <w:rStyle w:val="af5"/>
                    <w:rFonts w:hint="eastAsia"/>
                    <w:noProof/>
                  </w:rPr>
                </w:rPrChange>
              </w:rPr>
              <w:t>服务</w:t>
            </w:r>
            <w:r w:rsidRPr="00367DFF">
              <w:rPr>
                <w:i w:val="0"/>
                <w:noProof/>
                <w:webHidden/>
                <w:rPrChange w:id="576" w:author="林泽奇" w:date="2018-12-04T20:40:00Z">
                  <w:rPr>
                    <w:noProof/>
                    <w:webHidden/>
                  </w:rPr>
                </w:rPrChange>
              </w:rPr>
              <w:tab/>
            </w:r>
            <w:r w:rsidRPr="00367DFF">
              <w:rPr>
                <w:i w:val="0"/>
                <w:noProof/>
                <w:webHidden/>
                <w:rPrChange w:id="577" w:author="林泽奇" w:date="2018-12-04T20:40:00Z">
                  <w:rPr>
                    <w:noProof/>
                    <w:webHidden/>
                  </w:rPr>
                </w:rPrChange>
              </w:rPr>
              <w:fldChar w:fldCharType="begin"/>
            </w:r>
            <w:r w:rsidRPr="00367DFF">
              <w:rPr>
                <w:i w:val="0"/>
                <w:noProof/>
                <w:webHidden/>
                <w:rPrChange w:id="578" w:author="林泽奇" w:date="2018-12-04T20:40:00Z">
                  <w:rPr>
                    <w:noProof/>
                    <w:webHidden/>
                  </w:rPr>
                </w:rPrChange>
              </w:rPr>
              <w:instrText xml:space="preserve"> PAGEREF _Toc531719393 \h </w:instrText>
            </w:r>
          </w:ins>
          <w:r w:rsidRPr="00367DFF">
            <w:rPr>
              <w:i w:val="0"/>
              <w:noProof/>
              <w:webHidden/>
              <w:rPrChange w:id="579" w:author="林泽奇" w:date="2018-12-04T20:40:00Z">
                <w:rPr>
                  <w:i w:val="0"/>
                  <w:noProof/>
                  <w:webHidden/>
                </w:rPr>
              </w:rPrChange>
            </w:rPr>
          </w:r>
          <w:r w:rsidRPr="00367DFF">
            <w:rPr>
              <w:i w:val="0"/>
              <w:noProof/>
              <w:webHidden/>
              <w:rPrChange w:id="580" w:author="林泽奇" w:date="2018-12-04T20:40:00Z">
                <w:rPr>
                  <w:noProof/>
                  <w:webHidden/>
                </w:rPr>
              </w:rPrChange>
            </w:rPr>
            <w:fldChar w:fldCharType="separate"/>
          </w:r>
          <w:ins w:id="581" w:author="林泽奇" w:date="2018-12-04T20:40:00Z">
            <w:r w:rsidRPr="00367DFF">
              <w:rPr>
                <w:i w:val="0"/>
                <w:noProof/>
                <w:webHidden/>
                <w:rPrChange w:id="582" w:author="林泽奇" w:date="2018-12-04T20:40:00Z">
                  <w:rPr>
                    <w:noProof/>
                    <w:webHidden/>
                  </w:rPr>
                </w:rPrChange>
              </w:rPr>
              <w:t>22</w:t>
            </w:r>
            <w:r w:rsidRPr="00367DFF">
              <w:rPr>
                <w:i w:val="0"/>
                <w:noProof/>
                <w:webHidden/>
                <w:rPrChange w:id="583" w:author="林泽奇" w:date="2018-12-04T20:40:00Z">
                  <w:rPr>
                    <w:noProof/>
                    <w:webHidden/>
                  </w:rPr>
                </w:rPrChange>
              </w:rPr>
              <w:fldChar w:fldCharType="end"/>
            </w:r>
            <w:r w:rsidRPr="00367DFF">
              <w:rPr>
                <w:rStyle w:val="af5"/>
                <w:i w:val="0"/>
                <w:noProof/>
                <w:rPrChange w:id="584" w:author="林泽奇" w:date="2018-12-04T20:40:00Z">
                  <w:rPr>
                    <w:rStyle w:val="af5"/>
                    <w:noProof/>
                  </w:rPr>
                </w:rPrChange>
              </w:rPr>
              <w:fldChar w:fldCharType="end"/>
            </w:r>
          </w:ins>
        </w:p>
        <w:p w14:paraId="03E729E6" w14:textId="77777777" w:rsidR="00367DFF" w:rsidRPr="00367DFF" w:rsidRDefault="00367DFF">
          <w:pPr>
            <w:pStyle w:val="32"/>
            <w:tabs>
              <w:tab w:val="left" w:pos="1440"/>
              <w:tab w:val="right" w:leader="dot" w:pos="8296"/>
            </w:tabs>
            <w:rPr>
              <w:ins w:id="585" w:author="林泽奇" w:date="2018-12-04T20:40:00Z"/>
              <w:rFonts w:asciiTheme="minorHAnsi" w:eastAsiaTheme="minorEastAsia" w:hAnsiTheme="minorHAnsi" w:cstheme="minorBidi"/>
              <w:i w:val="0"/>
              <w:iCs w:val="0"/>
              <w:noProof/>
              <w:sz w:val="21"/>
              <w:szCs w:val="22"/>
            </w:rPr>
          </w:pPr>
          <w:ins w:id="586" w:author="林泽奇" w:date="2018-12-04T20:40:00Z">
            <w:r w:rsidRPr="00367DFF">
              <w:rPr>
                <w:rStyle w:val="af5"/>
                <w:i w:val="0"/>
                <w:noProof/>
                <w:rPrChange w:id="587" w:author="林泽奇" w:date="2018-12-04T20:40:00Z">
                  <w:rPr>
                    <w:rStyle w:val="af5"/>
                    <w:noProof/>
                  </w:rPr>
                </w:rPrChange>
              </w:rPr>
              <w:fldChar w:fldCharType="begin"/>
            </w:r>
            <w:r w:rsidRPr="00367DFF">
              <w:rPr>
                <w:rStyle w:val="af5"/>
                <w:i w:val="0"/>
                <w:noProof/>
                <w:rPrChange w:id="588" w:author="林泽奇" w:date="2018-12-04T20:40:00Z">
                  <w:rPr>
                    <w:rStyle w:val="af5"/>
                    <w:noProof/>
                  </w:rPr>
                </w:rPrChange>
              </w:rPr>
              <w:instrText xml:space="preserve"> </w:instrText>
            </w:r>
            <w:r w:rsidRPr="00367DFF">
              <w:rPr>
                <w:i w:val="0"/>
                <w:noProof/>
                <w:rPrChange w:id="589" w:author="林泽奇" w:date="2018-12-04T20:40:00Z">
                  <w:rPr>
                    <w:noProof/>
                  </w:rPr>
                </w:rPrChange>
              </w:rPr>
              <w:instrText>HYPERLINK \l "_Toc531719394"</w:instrText>
            </w:r>
            <w:r w:rsidRPr="00367DFF">
              <w:rPr>
                <w:rStyle w:val="af5"/>
                <w:i w:val="0"/>
                <w:noProof/>
                <w:rPrChange w:id="590" w:author="林泽奇" w:date="2018-12-04T20:40:00Z">
                  <w:rPr>
                    <w:rStyle w:val="af5"/>
                    <w:noProof/>
                  </w:rPr>
                </w:rPrChange>
              </w:rPr>
              <w:instrText xml:space="preserve"> </w:instrText>
            </w:r>
            <w:r w:rsidRPr="00367DFF">
              <w:rPr>
                <w:rStyle w:val="af5"/>
                <w:i w:val="0"/>
                <w:noProof/>
                <w:rPrChange w:id="591" w:author="林泽奇" w:date="2018-12-04T20:40:00Z">
                  <w:rPr>
                    <w:rStyle w:val="af5"/>
                    <w:noProof/>
                  </w:rPr>
                </w:rPrChange>
              </w:rPr>
              <w:fldChar w:fldCharType="separate"/>
            </w:r>
            <w:r w:rsidRPr="00367DFF">
              <w:rPr>
                <w:rStyle w:val="af5"/>
                <w:i w:val="0"/>
                <w:noProof/>
                <w:rPrChange w:id="592" w:author="林泽奇" w:date="2018-12-04T20:40:00Z">
                  <w:rPr>
                    <w:rStyle w:val="af5"/>
                    <w:noProof/>
                  </w:rPr>
                </w:rPrChange>
              </w:rPr>
              <w:t>2.4.7.</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593" w:author="林泽奇" w:date="2018-12-04T20:40:00Z">
                  <w:rPr>
                    <w:rStyle w:val="af5"/>
                    <w:rFonts w:hint="eastAsia"/>
                    <w:noProof/>
                  </w:rPr>
                </w:rPrChange>
              </w:rPr>
              <w:t>禁止</w:t>
            </w:r>
            <w:r w:rsidRPr="00367DFF">
              <w:rPr>
                <w:rStyle w:val="af5"/>
                <w:i w:val="0"/>
                <w:noProof/>
                <w:rPrChange w:id="594" w:author="林泽奇" w:date="2018-12-04T20:40:00Z">
                  <w:rPr>
                    <w:rStyle w:val="af5"/>
                    <w:noProof/>
                  </w:rPr>
                </w:rPrChange>
              </w:rPr>
              <w:t>Print spooler</w:t>
            </w:r>
            <w:r w:rsidRPr="00367DFF">
              <w:rPr>
                <w:rStyle w:val="af5"/>
                <w:rFonts w:hint="eastAsia"/>
                <w:i w:val="0"/>
                <w:noProof/>
                <w:rPrChange w:id="595" w:author="林泽奇" w:date="2018-12-04T20:40:00Z">
                  <w:rPr>
                    <w:rStyle w:val="af5"/>
                    <w:rFonts w:hint="eastAsia"/>
                    <w:noProof/>
                  </w:rPr>
                </w:rPrChange>
              </w:rPr>
              <w:t>服务</w:t>
            </w:r>
            <w:r w:rsidRPr="00367DFF">
              <w:rPr>
                <w:i w:val="0"/>
                <w:noProof/>
                <w:webHidden/>
                <w:rPrChange w:id="596" w:author="林泽奇" w:date="2018-12-04T20:40:00Z">
                  <w:rPr>
                    <w:noProof/>
                    <w:webHidden/>
                  </w:rPr>
                </w:rPrChange>
              </w:rPr>
              <w:tab/>
            </w:r>
            <w:r w:rsidRPr="00367DFF">
              <w:rPr>
                <w:i w:val="0"/>
                <w:noProof/>
                <w:webHidden/>
                <w:rPrChange w:id="597" w:author="林泽奇" w:date="2018-12-04T20:40:00Z">
                  <w:rPr>
                    <w:noProof/>
                    <w:webHidden/>
                  </w:rPr>
                </w:rPrChange>
              </w:rPr>
              <w:fldChar w:fldCharType="begin"/>
            </w:r>
            <w:r w:rsidRPr="00367DFF">
              <w:rPr>
                <w:i w:val="0"/>
                <w:noProof/>
                <w:webHidden/>
                <w:rPrChange w:id="598" w:author="林泽奇" w:date="2018-12-04T20:40:00Z">
                  <w:rPr>
                    <w:noProof/>
                    <w:webHidden/>
                  </w:rPr>
                </w:rPrChange>
              </w:rPr>
              <w:instrText xml:space="preserve"> PAGEREF _Toc531719394 \h </w:instrText>
            </w:r>
          </w:ins>
          <w:r w:rsidRPr="00367DFF">
            <w:rPr>
              <w:i w:val="0"/>
              <w:noProof/>
              <w:webHidden/>
              <w:rPrChange w:id="599" w:author="林泽奇" w:date="2018-12-04T20:40:00Z">
                <w:rPr>
                  <w:i w:val="0"/>
                  <w:noProof/>
                  <w:webHidden/>
                </w:rPr>
              </w:rPrChange>
            </w:rPr>
          </w:r>
          <w:r w:rsidRPr="00367DFF">
            <w:rPr>
              <w:i w:val="0"/>
              <w:noProof/>
              <w:webHidden/>
              <w:rPrChange w:id="600" w:author="林泽奇" w:date="2018-12-04T20:40:00Z">
                <w:rPr>
                  <w:noProof/>
                  <w:webHidden/>
                </w:rPr>
              </w:rPrChange>
            </w:rPr>
            <w:fldChar w:fldCharType="separate"/>
          </w:r>
          <w:ins w:id="601" w:author="林泽奇" w:date="2018-12-04T20:40:00Z">
            <w:r w:rsidRPr="00367DFF">
              <w:rPr>
                <w:i w:val="0"/>
                <w:noProof/>
                <w:webHidden/>
                <w:rPrChange w:id="602" w:author="林泽奇" w:date="2018-12-04T20:40:00Z">
                  <w:rPr>
                    <w:noProof/>
                    <w:webHidden/>
                  </w:rPr>
                </w:rPrChange>
              </w:rPr>
              <w:t>22</w:t>
            </w:r>
            <w:r w:rsidRPr="00367DFF">
              <w:rPr>
                <w:i w:val="0"/>
                <w:noProof/>
                <w:webHidden/>
                <w:rPrChange w:id="603" w:author="林泽奇" w:date="2018-12-04T20:40:00Z">
                  <w:rPr>
                    <w:noProof/>
                    <w:webHidden/>
                  </w:rPr>
                </w:rPrChange>
              </w:rPr>
              <w:fldChar w:fldCharType="end"/>
            </w:r>
            <w:r w:rsidRPr="00367DFF">
              <w:rPr>
                <w:rStyle w:val="af5"/>
                <w:i w:val="0"/>
                <w:noProof/>
                <w:rPrChange w:id="604" w:author="林泽奇" w:date="2018-12-04T20:40:00Z">
                  <w:rPr>
                    <w:rStyle w:val="af5"/>
                    <w:noProof/>
                  </w:rPr>
                </w:rPrChange>
              </w:rPr>
              <w:fldChar w:fldCharType="end"/>
            </w:r>
          </w:ins>
        </w:p>
        <w:p w14:paraId="563F0743" w14:textId="77777777" w:rsidR="00367DFF" w:rsidRPr="00367DFF" w:rsidRDefault="00367DFF">
          <w:pPr>
            <w:pStyle w:val="32"/>
            <w:tabs>
              <w:tab w:val="left" w:pos="1440"/>
              <w:tab w:val="right" w:leader="dot" w:pos="8296"/>
            </w:tabs>
            <w:rPr>
              <w:ins w:id="605" w:author="林泽奇" w:date="2018-12-04T20:40:00Z"/>
              <w:rFonts w:asciiTheme="minorHAnsi" w:eastAsiaTheme="minorEastAsia" w:hAnsiTheme="minorHAnsi" w:cstheme="minorBidi"/>
              <w:i w:val="0"/>
              <w:iCs w:val="0"/>
              <w:noProof/>
              <w:sz w:val="21"/>
              <w:szCs w:val="22"/>
            </w:rPr>
          </w:pPr>
          <w:ins w:id="606" w:author="林泽奇" w:date="2018-12-04T20:40:00Z">
            <w:r w:rsidRPr="00367DFF">
              <w:rPr>
                <w:rStyle w:val="af5"/>
                <w:i w:val="0"/>
                <w:noProof/>
                <w:rPrChange w:id="607" w:author="林泽奇" w:date="2018-12-04T20:40:00Z">
                  <w:rPr>
                    <w:rStyle w:val="af5"/>
                    <w:noProof/>
                  </w:rPr>
                </w:rPrChange>
              </w:rPr>
              <w:fldChar w:fldCharType="begin"/>
            </w:r>
            <w:r w:rsidRPr="00367DFF">
              <w:rPr>
                <w:rStyle w:val="af5"/>
                <w:i w:val="0"/>
                <w:noProof/>
                <w:rPrChange w:id="608" w:author="林泽奇" w:date="2018-12-04T20:40:00Z">
                  <w:rPr>
                    <w:rStyle w:val="af5"/>
                    <w:noProof/>
                  </w:rPr>
                </w:rPrChange>
              </w:rPr>
              <w:instrText xml:space="preserve"> </w:instrText>
            </w:r>
            <w:r w:rsidRPr="00367DFF">
              <w:rPr>
                <w:i w:val="0"/>
                <w:noProof/>
                <w:rPrChange w:id="609" w:author="林泽奇" w:date="2018-12-04T20:40:00Z">
                  <w:rPr>
                    <w:noProof/>
                  </w:rPr>
                </w:rPrChange>
              </w:rPr>
              <w:instrText>HYPERLINK \l "_Toc531719395"</w:instrText>
            </w:r>
            <w:r w:rsidRPr="00367DFF">
              <w:rPr>
                <w:rStyle w:val="af5"/>
                <w:i w:val="0"/>
                <w:noProof/>
                <w:rPrChange w:id="610" w:author="林泽奇" w:date="2018-12-04T20:40:00Z">
                  <w:rPr>
                    <w:rStyle w:val="af5"/>
                    <w:noProof/>
                  </w:rPr>
                </w:rPrChange>
              </w:rPr>
              <w:instrText xml:space="preserve"> </w:instrText>
            </w:r>
            <w:r w:rsidRPr="00367DFF">
              <w:rPr>
                <w:rStyle w:val="af5"/>
                <w:i w:val="0"/>
                <w:noProof/>
                <w:rPrChange w:id="611" w:author="林泽奇" w:date="2018-12-04T20:40:00Z">
                  <w:rPr>
                    <w:rStyle w:val="af5"/>
                    <w:noProof/>
                  </w:rPr>
                </w:rPrChange>
              </w:rPr>
              <w:fldChar w:fldCharType="separate"/>
            </w:r>
            <w:r w:rsidRPr="00367DFF">
              <w:rPr>
                <w:rStyle w:val="af5"/>
                <w:i w:val="0"/>
                <w:noProof/>
                <w:rPrChange w:id="612" w:author="林泽奇" w:date="2018-12-04T20:40:00Z">
                  <w:rPr>
                    <w:rStyle w:val="af5"/>
                    <w:noProof/>
                  </w:rPr>
                </w:rPrChange>
              </w:rPr>
              <w:t>2.4.8.</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613" w:author="林泽奇" w:date="2018-12-04T20:40:00Z">
                  <w:rPr>
                    <w:rStyle w:val="af5"/>
                    <w:rFonts w:hint="eastAsia"/>
                    <w:noProof/>
                  </w:rPr>
                </w:rPrChange>
              </w:rPr>
              <w:t>禁止</w:t>
            </w:r>
            <w:r w:rsidRPr="00367DFF">
              <w:rPr>
                <w:rStyle w:val="af5"/>
                <w:i w:val="0"/>
                <w:noProof/>
                <w:rPrChange w:id="614" w:author="林泽奇" w:date="2018-12-04T20:40:00Z">
                  <w:rPr>
                    <w:rStyle w:val="af5"/>
                    <w:noProof/>
                  </w:rPr>
                </w:rPrChange>
              </w:rPr>
              <w:t>RunAs Service</w:t>
            </w:r>
            <w:r w:rsidRPr="00367DFF">
              <w:rPr>
                <w:rStyle w:val="af5"/>
                <w:rFonts w:hint="eastAsia"/>
                <w:i w:val="0"/>
                <w:noProof/>
                <w:rPrChange w:id="615" w:author="林泽奇" w:date="2018-12-04T20:40:00Z">
                  <w:rPr>
                    <w:rStyle w:val="af5"/>
                    <w:rFonts w:hint="eastAsia"/>
                    <w:noProof/>
                  </w:rPr>
                </w:rPrChange>
              </w:rPr>
              <w:t>服务</w:t>
            </w:r>
            <w:r w:rsidRPr="00367DFF">
              <w:rPr>
                <w:i w:val="0"/>
                <w:noProof/>
                <w:webHidden/>
                <w:rPrChange w:id="616" w:author="林泽奇" w:date="2018-12-04T20:40:00Z">
                  <w:rPr>
                    <w:noProof/>
                    <w:webHidden/>
                  </w:rPr>
                </w:rPrChange>
              </w:rPr>
              <w:tab/>
            </w:r>
            <w:r w:rsidRPr="00367DFF">
              <w:rPr>
                <w:i w:val="0"/>
                <w:noProof/>
                <w:webHidden/>
                <w:rPrChange w:id="617" w:author="林泽奇" w:date="2018-12-04T20:40:00Z">
                  <w:rPr>
                    <w:noProof/>
                    <w:webHidden/>
                  </w:rPr>
                </w:rPrChange>
              </w:rPr>
              <w:fldChar w:fldCharType="begin"/>
            </w:r>
            <w:r w:rsidRPr="00367DFF">
              <w:rPr>
                <w:i w:val="0"/>
                <w:noProof/>
                <w:webHidden/>
                <w:rPrChange w:id="618" w:author="林泽奇" w:date="2018-12-04T20:40:00Z">
                  <w:rPr>
                    <w:noProof/>
                    <w:webHidden/>
                  </w:rPr>
                </w:rPrChange>
              </w:rPr>
              <w:instrText xml:space="preserve"> PAGEREF _Toc531719395 \h </w:instrText>
            </w:r>
          </w:ins>
          <w:r w:rsidRPr="00367DFF">
            <w:rPr>
              <w:i w:val="0"/>
              <w:noProof/>
              <w:webHidden/>
              <w:rPrChange w:id="619" w:author="林泽奇" w:date="2018-12-04T20:40:00Z">
                <w:rPr>
                  <w:i w:val="0"/>
                  <w:noProof/>
                  <w:webHidden/>
                </w:rPr>
              </w:rPrChange>
            </w:rPr>
          </w:r>
          <w:r w:rsidRPr="00367DFF">
            <w:rPr>
              <w:i w:val="0"/>
              <w:noProof/>
              <w:webHidden/>
              <w:rPrChange w:id="620" w:author="林泽奇" w:date="2018-12-04T20:40:00Z">
                <w:rPr>
                  <w:noProof/>
                  <w:webHidden/>
                </w:rPr>
              </w:rPrChange>
            </w:rPr>
            <w:fldChar w:fldCharType="separate"/>
          </w:r>
          <w:ins w:id="621" w:author="林泽奇" w:date="2018-12-04T20:40:00Z">
            <w:r w:rsidRPr="00367DFF">
              <w:rPr>
                <w:i w:val="0"/>
                <w:noProof/>
                <w:webHidden/>
                <w:rPrChange w:id="622" w:author="林泽奇" w:date="2018-12-04T20:40:00Z">
                  <w:rPr>
                    <w:noProof/>
                    <w:webHidden/>
                  </w:rPr>
                </w:rPrChange>
              </w:rPr>
              <w:t>23</w:t>
            </w:r>
            <w:r w:rsidRPr="00367DFF">
              <w:rPr>
                <w:i w:val="0"/>
                <w:noProof/>
                <w:webHidden/>
                <w:rPrChange w:id="623" w:author="林泽奇" w:date="2018-12-04T20:40:00Z">
                  <w:rPr>
                    <w:noProof/>
                    <w:webHidden/>
                  </w:rPr>
                </w:rPrChange>
              </w:rPr>
              <w:fldChar w:fldCharType="end"/>
            </w:r>
            <w:r w:rsidRPr="00367DFF">
              <w:rPr>
                <w:rStyle w:val="af5"/>
                <w:i w:val="0"/>
                <w:noProof/>
                <w:rPrChange w:id="624" w:author="林泽奇" w:date="2018-12-04T20:40:00Z">
                  <w:rPr>
                    <w:rStyle w:val="af5"/>
                    <w:noProof/>
                  </w:rPr>
                </w:rPrChange>
              </w:rPr>
              <w:fldChar w:fldCharType="end"/>
            </w:r>
          </w:ins>
        </w:p>
        <w:p w14:paraId="4B0683B5" w14:textId="77777777" w:rsidR="00367DFF" w:rsidRPr="00367DFF" w:rsidRDefault="00367DFF">
          <w:pPr>
            <w:pStyle w:val="32"/>
            <w:tabs>
              <w:tab w:val="left" w:pos="1440"/>
              <w:tab w:val="right" w:leader="dot" w:pos="8296"/>
            </w:tabs>
            <w:rPr>
              <w:ins w:id="625" w:author="林泽奇" w:date="2018-12-04T20:40:00Z"/>
              <w:rFonts w:asciiTheme="minorHAnsi" w:eastAsiaTheme="minorEastAsia" w:hAnsiTheme="minorHAnsi" w:cstheme="minorBidi"/>
              <w:i w:val="0"/>
              <w:iCs w:val="0"/>
              <w:noProof/>
              <w:sz w:val="21"/>
              <w:szCs w:val="22"/>
            </w:rPr>
          </w:pPr>
          <w:ins w:id="626" w:author="林泽奇" w:date="2018-12-04T20:40:00Z">
            <w:r w:rsidRPr="00367DFF">
              <w:rPr>
                <w:rStyle w:val="af5"/>
                <w:i w:val="0"/>
                <w:noProof/>
                <w:rPrChange w:id="627" w:author="林泽奇" w:date="2018-12-04T20:40:00Z">
                  <w:rPr>
                    <w:rStyle w:val="af5"/>
                    <w:noProof/>
                  </w:rPr>
                </w:rPrChange>
              </w:rPr>
              <w:fldChar w:fldCharType="begin"/>
            </w:r>
            <w:r w:rsidRPr="00367DFF">
              <w:rPr>
                <w:rStyle w:val="af5"/>
                <w:i w:val="0"/>
                <w:noProof/>
                <w:rPrChange w:id="628" w:author="林泽奇" w:date="2018-12-04T20:40:00Z">
                  <w:rPr>
                    <w:rStyle w:val="af5"/>
                    <w:noProof/>
                  </w:rPr>
                </w:rPrChange>
              </w:rPr>
              <w:instrText xml:space="preserve"> </w:instrText>
            </w:r>
            <w:r w:rsidRPr="00367DFF">
              <w:rPr>
                <w:i w:val="0"/>
                <w:noProof/>
                <w:rPrChange w:id="629" w:author="林泽奇" w:date="2018-12-04T20:40:00Z">
                  <w:rPr>
                    <w:noProof/>
                  </w:rPr>
                </w:rPrChange>
              </w:rPr>
              <w:instrText>HYPERLINK \l "_Toc531719396"</w:instrText>
            </w:r>
            <w:r w:rsidRPr="00367DFF">
              <w:rPr>
                <w:rStyle w:val="af5"/>
                <w:i w:val="0"/>
                <w:noProof/>
                <w:rPrChange w:id="630" w:author="林泽奇" w:date="2018-12-04T20:40:00Z">
                  <w:rPr>
                    <w:rStyle w:val="af5"/>
                    <w:noProof/>
                  </w:rPr>
                </w:rPrChange>
              </w:rPr>
              <w:instrText xml:space="preserve"> </w:instrText>
            </w:r>
            <w:r w:rsidRPr="00367DFF">
              <w:rPr>
                <w:rStyle w:val="af5"/>
                <w:i w:val="0"/>
                <w:noProof/>
                <w:rPrChange w:id="631" w:author="林泽奇" w:date="2018-12-04T20:40:00Z">
                  <w:rPr>
                    <w:rStyle w:val="af5"/>
                    <w:noProof/>
                  </w:rPr>
                </w:rPrChange>
              </w:rPr>
              <w:fldChar w:fldCharType="separate"/>
            </w:r>
            <w:r w:rsidRPr="00367DFF">
              <w:rPr>
                <w:rStyle w:val="af5"/>
                <w:i w:val="0"/>
                <w:noProof/>
                <w:lang w:val="en-GB"/>
                <w:rPrChange w:id="632" w:author="林泽奇" w:date="2018-12-04T20:40:00Z">
                  <w:rPr>
                    <w:rStyle w:val="af5"/>
                    <w:noProof/>
                    <w:lang w:val="en-GB"/>
                  </w:rPr>
                </w:rPrChange>
              </w:rPr>
              <w:t>2.4.9.</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633" w:author="林泽奇" w:date="2018-12-04T20:40:00Z">
                  <w:rPr>
                    <w:rStyle w:val="af5"/>
                    <w:rFonts w:hint="eastAsia"/>
                    <w:noProof/>
                  </w:rPr>
                </w:rPrChange>
              </w:rPr>
              <w:t>禁止</w:t>
            </w:r>
            <w:r w:rsidRPr="00367DFF">
              <w:rPr>
                <w:rStyle w:val="af5"/>
                <w:i w:val="0"/>
                <w:noProof/>
                <w:lang w:val="en-GB"/>
                <w:rPrChange w:id="634" w:author="林泽奇" w:date="2018-12-04T20:40:00Z">
                  <w:rPr>
                    <w:rStyle w:val="af5"/>
                    <w:noProof/>
                    <w:lang w:val="en-GB"/>
                  </w:rPr>
                </w:rPrChange>
              </w:rPr>
              <w:t>Distributed File System</w:t>
            </w:r>
            <w:r w:rsidRPr="00367DFF">
              <w:rPr>
                <w:rStyle w:val="af5"/>
                <w:rFonts w:hint="eastAsia"/>
                <w:i w:val="0"/>
                <w:noProof/>
                <w:lang w:val="en-GB"/>
                <w:rPrChange w:id="635" w:author="林泽奇" w:date="2018-12-04T20:40:00Z">
                  <w:rPr>
                    <w:rStyle w:val="af5"/>
                    <w:rFonts w:hint="eastAsia"/>
                    <w:noProof/>
                    <w:lang w:val="en-GB"/>
                  </w:rPr>
                </w:rPrChange>
              </w:rPr>
              <w:t>服务</w:t>
            </w:r>
            <w:r w:rsidRPr="00367DFF">
              <w:rPr>
                <w:i w:val="0"/>
                <w:noProof/>
                <w:webHidden/>
                <w:rPrChange w:id="636" w:author="林泽奇" w:date="2018-12-04T20:40:00Z">
                  <w:rPr>
                    <w:noProof/>
                    <w:webHidden/>
                  </w:rPr>
                </w:rPrChange>
              </w:rPr>
              <w:tab/>
            </w:r>
            <w:r w:rsidRPr="00367DFF">
              <w:rPr>
                <w:i w:val="0"/>
                <w:noProof/>
                <w:webHidden/>
                <w:rPrChange w:id="637" w:author="林泽奇" w:date="2018-12-04T20:40:00Z">
                  <w:rPr>
                    <w:noProof/>
                    <w:webHidden/>
                  </w:rPr>
                </w:rPrChange>
              </w:rPr>
              <w:fldChar w:fldCharType="begin"/>
            </w:r>
            <w:r w:rsidRPr="00367DFF">
              <w:rPr>
                <w:i w:val="0"/>
                <w:noProof/>
                <w:webHidden/>
                <w:rPrChange w:id="638" w:author="林泽奇" w:date="2018-12-04T20:40:00Z">
                  <w:rPr>
                    <w:noProof/>
                    <w:webHidden/>
                  </w:rPr>
                </w:rPrChange>
              </w:rPr>
              <w:instrText xml:space="preserve"> PAGEREF _Toc531719396 \h </w:instrText>
            </w:r>
          </w:ins>
          <w:r w:rsidRPr="00367DFF">
            <w:rPr>
              <w:i w:val="0"/>
              <w:noProof/>
              <w:webHidden/>
              <w:rPrChange w:id="639" w:author="林泽奇" w:date="2018-12-04T20:40:00Z">
                <w:rPr>
                  <w:i w:val="0"/>
                  <w:noProof/>
                  <w:webHidden/>
                </w:rPr>
              </w:rPrChange>
            </w:rPr>
          </w:r>
          <w:r w:rsidRPr="00367DFF">
            <w:rPr>
              <w:i w:val="0"/>
              <w:noProof/>
              <w:webHidden/>
              <w:rPrChange w:id="640" w:author="林泽奇" w:date="2018-12-04T20:40:00Z">
                <w:rPr>
                  <w:noProof/>
                  <w:webHidden/>
                </w:rPr>
              </w:rPrChange>
            </w:rPr>
            <w:fldChar w:fldCharType="separate"/>
          </w:r>
          <w:ins w:id="641" w:author="林泽奇" w:date="2018-12-04T20:40:00Z">
            <w:r w:rsidRPr="00367DFF">
              <w:rPr>
                <w:i w:val="0"/>
                <w:noProof/>
                <w:webHidden/>
                <w:rPrChange w:id="642" w:author="林泽奇" w:date="2018-12-04T20:40:00Z">
                  <w:rPr>
                    <w:noProof/>
                    <w:webHidden/>
                  </w:rPr>
                </w:rPrChange>
              </w:rPr>
              <w:t>23</w:t>
            </w:r>
            <w:r w:rsidRPr="00367DFF">
              <w:rPr>
                <w:i w:val="0"/>
                <w:noProof/>
                <w:webHidden/>
                <w:rPrChange w:id="643" w:author="林泽奇" w:date="2018-12-04T20:40:00Z">
                  <w:rPr>
                    <w:noProof/>
                    <w:webHidden/>
                  </w:rPr>
                </w:rPrChange>
              </w:rPr>
              <w:fldChar w:fldCharType="end"/>
            </w:r>
            <w:r w:rsidRPr="00367DFF">
              <w:rPr>
                <w:rStyle w:val="af5"/>
                <w:i w:val="0"/>
                <w:noProof/>
                <w:rPrChange w:id="644" w:author="林泽奇" w:date="2018-12-04T20:40:00Z">
                  <w:rPr>
                    <w:rStyle w:val="af5"/>
                    <w:noProof/>
                  </w:rPr>
                </w:rPrChange>
              </w:rPr>
              <w:fldChar w:fldCharType="end"/>
            </w:r>
          </w:ins>
        </w:p>
        <w:p w14:paraId="53F7A5F2" w14:textId="77777777" w:rsidR="00367DFF" w:rsidRPr="00367DFF" w:rsidRDefault="00367DFF">
          <w:pPr>
            <w:pStyle w:val="32"/>
            <w:tabs>
              <w:tab w:val="left" w:pos="1440"/>
              <w:tab w:val="right" w:leader="dot" w:pos="8296"/>
            </w:tabs>
            <w:rPr>
              <w:ins w:id="645" w:author="林泽奇" w:date="2018-12-04T20:40:00Z"/>
              <w:rFonts w:asciiTheme="minorHAnsi" w:eastAsiaTheme="minorEastAsia" w:hAnsiTheme="minorHAnsi" w:cstheme="minorBidi"/>
              <w:i w:val="0"/>
              <w:iCs w:val="0"/>
              <w:noProof/>
              <w:sz w:val="21"/>
              <w:szCs w:val="22"/>
            </w:rPr>
          </w:pPr>
          <w:ins w:id="646" w:author="林泽奇" w:date="2018-12-04T20:40:00Z">
            <w:r w:rsidRPr="00367DFF">
              <w:rPr>
                <w:rStyle w:val="af5"/>
                <w:i w:val="0"/>
                <w:noProof/>
                <w:rPrChange w:id="647" w:author="林泽奇" w:date="2018-12-04T20:40:00Z">
                  <w:rPr>
                    <w:rStyle w:val="af5"/>
                    <w:noProof/>
                  </w:rPr>
                </w:rPrChange>
              </w:rPr>
              <w:lastRenderedPageBreak/>
              <w:fldChar w:fldCharType="begin"/>
            </w:r>
            <w:r w:rsidRPr="00367DFF">
              <w:rPr>
                <w:rStyle w:val="af5"/>
                <w:i w:val="0"/>
                <w:noProof/>
                <w:rPrChange w:id="648" w:author="林泽奇" w:date="2018-12-04T20:40:00Z">
                  <w:rPr>
                    <w:rStyle w:val="af5"/>
                    <w:noProof/>
                  </w:rPr>
                </w:rPrChange>
              </w:rPr>
              <w:instrText xml:space="preserve"> </w:instrText>
            </w:r>
            <w:r w:rsidRPr="00367DFF">
              <w:rPr>
                <w:i w:val="0"/>
                <w:noProof/>
                <w:rPrChange w:id="649" w:author="林泽奇" w:date="2018-12-04T20:40:00Z">
                  <w:rPr>
                    <w:noProof/>
                  </w:rPr>
                </w:rPrChange>
              </w:rPr>
              <w:instrText>HYPERLINK \l "_Toc531719397"</w:instrText>
            </w:r>
            <w:r w:rsidRPr="00367DFF">
              <w:rPr>
                <w:rStyle w:val="af5"/>
                <w:i w:val="0"/>
                <w:noProof/>
                <w:rPrChange w:id="650" w:author="林泽奇" w:date="2018-12-04T20:40:00Z">
                  <w:rPr>
                    <w:rStyle w:val="af5"/>
                    <w:noProof/>
                  </w:rPr>
                </w:rPrChange>
              </w:rPr>
              <w:instrText xml:space="preserve"> </w:instrText>
            </w:r>
            <w:r w:rsidRPr="00367DFF">
              <w:rPr>
                <w:rStyle w:val="af5"/>
                <w:i w:val="0"/>
                <w:noProof/>
                <w:rPrChange w:id="651" w:author="林泽奇" w:date="2018-12-04T20:40:00Z">
                  <w:rPr>
                    <w:rStyle w:val="af5"/>
                    <w:noProof/>
                  </w:rPr>
                </w:rPrChange>
              </w:rPr>
              <w:fldChar w:fldCharType="separate"/>
            </w:r>
            <w:r w:rsidRPr="00367DFF">
              <w:rPr>
                <w:rStyle w:val="af5"/>
                <w:i w:val="0"/>
                <w:noProof/>
                <w:rPrChange w:id="652" w:author="林泽奇" w:date="2018-12-04T20:40:00Z">
                  <w:rPr>
                    <w:rStyle w:val="af5"/>
                    <w:noProof/>
                  </w:rPr>
                </w:rPrChange>
              </w:rPr>
              <w:t>2.4.10.</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653" w:author="林泽奇" w:date="2018-12-04T20:40:00Z">
                  <w:rPr>
                    <w:rStyle w:val="af5"/>
                    <w:rFonts w:hint="eastAsia"/>
                    <w:noProof/>
                  </w:rPr>
                </w:rPrChange>
              </w:rPr>
              <w:t>禁止</w:t>
            </w:r>
            <w:r w:rsidRPr="00367DFF">
              <w:rPr>
                <w:rStyle w:val="af5"/>
                <w:i w:val="0"/>
                <w:noProof/>
                <w:rPrChange w:id="654" w:author="林泽奇" w:date="2018-12-04T20:40:00Z">
                  <w:rPr>
                    <w:rStyle w:val="af5"/>
                    <w:noProof/>
                  </w:rPr>
                </w:rPrChange>
              </w:rPr>
              <w:t>Messenger</w:t>
            </w:r>
            <w:r w:rsidRPr="00367DFF">
              <w:rPr>
                <w:rStyle w:val="af5"/>
                <w:rFonts w:hint="eastAsia"/>
                <w:i w:val="0"/>
                <w:noProof/>
                <w:rPrChange w:id="655" w:author="林泽奇" w:date="2018-12-04T20:40:00Z">
                  <w:rPr>
                    <w:rStyle w:val="af5"/>
                    <w:rFonts w:hint="eastAsia"/>
                    <w:noProof/>
                  </w:rPr>
                </w:rPrChange>
              </w:rPr>
              <w:t>服务</w:t>
            </w:r>
            <w:r w:rsidRPr="00367DFF">
              <w:rPr>
                <w:i w:val="0"/>
                <w:noProof/>
                <w:webHidden/>
                <w:rPrChange w:id="656" w:author="林泽奇" w:date="2018-12-04T20:40:00Z">
                  <w:rPr>
                    <w:noProof/>
                    <w:webHidden/>
                  </w:rPr>
                </w:rPrChange>
              </w:rPr>
              <w:tab/>
            </w:r>
            <w:r w:rsidRPr="00367DFF">
              <w:rPr>
                <w:i w:val="0"/>
                <w:noProof/>
                <w:webHidden/>
                <w:rPrChange w:id="657" w:author="林泽奇" w:date="2018-12-04T20:40:00Z">
                  <w:rPr>
                    <w:noProof/>
                    <w:webHidden/>
                  </w:rPr>
                </w:rPrChange>
              </w:rPr>
              <w:fldChar w:fldCharType="begin"/>
            </w:r>
            <w:r w:rsidRPr="00367DFF">
              <w:rPr>
                <w:i w:val="0"/>
                <w:noProof/>
                <w:webHidden/>
                <w:rPrChange w:id="658" w:author="林泽奇" w:date="2018-12-04T20:40:00Z">
                  <w:rPr>
                    <w:noProof/>
                    <w:webHidden/>
                  </w:rPr>
                </w:rPrChange>
              </w:rPr>
              <w:instrText xml:space="preserve"> PAGEREF _Toc531719397 \h </w:instrText>
            </w:r>
          </w:ins>
          <w:r w:rsidRPr="00367DFF">
            <w:rPr>
              <w:i w:val="0"/>
              <w:noProof/>
              <w:webHidden/>
              <w:rPrChange w:id="659" w:author="林泽奇" w:date="2018-12-04T20:40:00Z">
                <w:rPr>
                  <w:i w:val="0"/>
                  <w:noProof/>
                  <w:webHidden/>
                </w:rPr>
              </w:rPrChange>
            </w:rPr>
          </w:r>
          <w:r w:rsidRPr="00367DFF">
            <w:rPr>
              <w:i w:val="0"/>
              <w:noProof/>
              <w:webHidden/>
              <w:rPrChange w:id="660" w:author="林泽奇" w:date="2018-12-04T20:40:00Z">
                <w:rPr>
                  <w:noProof/>
                  <w:webHidden/>
                </w:rPr>
              </w:rPrChange>
            </w:rPr>
            <w:fldChar w:fldCharType="separate"/>
          </w:r>
          <w:ins w:id="661" w:author="林泽奇" w:date="2018-12-04T20:40:00Z">
            <w:r w:rsidRPr="00367DFF">
              <w:rPr>
                <w:i w:val="0"/>
                <w:noProof/>
                <w:webHidden/>
                <w:rPrChange w:id="662" w:author="林泽奇" w:date="2018-12-04T20:40:00Z">
                  <w:rPr>
                    <w:noProof/>
                    <w:webHidden/>
                  </w:rPr>
                </w:rPrChange>
              </w:rPr>
              <w:t>23</w:t>
            </w:r>
            <w:r w:rsidRPr="00367DFF">
              <w:rPr>
                <w:i w:val="0"/>
                <w:noProof/>
                <w:webHidden/>
                <w:rPrChange w:id="663" w:author="林泽奇" w:date="2018-12-04T20:40:00Z">
                  <w:rPr>
                    <w:noProof/>
                    <w:webHidden/>
                  </w:rPr>
                </w:rPrChange>
              </w:rPr>
              <w:fldChar w:fldCharType="end"/>
            </w:r>
            <w:r w:rsidRPr="00367DFF">
              <w:rPr>
                <w:rStyle w:val="af5"/>
                <w:i w:val="0"/>
                <w:noProof/>
                <w:rPrChange w:id="664" w:author="林泽奇" w:date="2018-12-04T20:40:00Z">
                  <w:rPr>
                    <w:rStyle w:val="af5"/>
                    <w:noProof/>
                  </w:rPr>
                </w:rPrChange>
              </w:rPr>
              <w:fldChar w:fldCharType="end"/>
            </w:r>
          </w:ins>
        </w:p>
        <w:p w14:paraId="5EA62408" w14:textId="77777777" w:rsidR="00367DFF" w:rsidRPr="00367DFF" w:rsidRDefault="00367DFF">
          <w:pPr>
            <w:pStyle w:val="32"/>
            <w:tabs>
              <w:tab w:val="left" w:pos="1440"/>
              <w:tab w:val="right" w:leader="dot" w:pos="8296"/>
            </w:tabs>
            <w:rPr>
              <w:ins w:id="665" w:author="林泽奇" w:date="2018-12-04T20:40:00Z"/>
              <w:rFonts w:asciiTheme="minorHAnsi" w:eastAsiaTheme="minorEastAsia" w:hAnsiTheme="minorHAnsi" w:cstheme="minorBidi"/>
              <w:i w:val="0"/>
              <w:iCs w:val="0"/>
              <w:noProof/>
              <w:sz w:val="21"/>
              <w:szCs w:val="22"/>
            </w:rPr>
          </w:pPr>
          <w:ins w:id="666" w:author="林泽奇" w:date="2018-12-04T20:40:00Z">
            <w:r w:rsidRPr="00367DFF">
              <w:rPr>
                <w:rStyle w:val="af5"/>
                <w:i w:val="0"/>
                <w:noProof/>
                <w:rPrChange w:id="667" w:author="林泽奇" w:date="2018-12-04T20:40:00Z">
                  <w:rPr>
                    <w:rStyle w:val="af5"/>
                    <w:noProof/>
                  </w:rPr>
                </w:rPrChange>
              </w:rPr>
              <w:fldChar w:fldCharType="begin"/>
            </w:r>
            <w:r w:rsidRPr="00367DFF">
              <w:rPr>
                <w:rStyle w:val="af5"/>
                <w:i w:val="0"/>
                <w:noProof/>
                <w:rPrChange w:id="668" w:author="林泽奇" w:date="2018-12-04T20:40:00Z">
                  <w:rPr>
                    <w:rStyle w:val="af5"/>
                    <w:noProof/>
                  </w:rPr>
                </w:rPrChange>
              </w:rPr>
              <w:instrText xml:space="preserve"> </w:instrText>
            </w:r>
            <w:r w:rsidRPr="00367DFF">
              <w:rPr>
                <w:i w:val="0"/>
                <w:noProof/>
                <w:rPrChange w:id="669" w:author="林泽奇" w:date="2018-12-04T20:40:00Z">
                  <w:rPr>
                    <w:noProof/>
                  </w:rPr>
                </w:rPrChange>
              </w:rPr>
              <w:instrText>HYPERLINK \l "_Toc531719398"</w:instrText>
            </w:r>
            <w:r w:rsidRPr="00367DFF">
              <w:rPr>
                <w:rStyle w:val="af5"/>
                <w:i w:val="0"/>
                <w:noProof/>
                <w:rPrChange w:id="670" w:author="林泽奇" w:date="2018-12-04T20:40:00Z">
                  <w:rPr>
                    <w:rStyle w:val="af5"/>
                    <w:noProof/>
                  </w:rPr>
                </w:rPrChange>
              </w:rPr>
              <w:instrText xml:space="preserve"> </w:instrText>
            </w:r>
            <w:r w:rsidRPr="00367DFF">
              <w:rPr>
                <w:rStyle w:val="af5"/>
                <w:i w:val="0"/>
                <w:noProof/>
                <w:rPrChange w:id="671" w:author="林泽奇" w:date="2018-12-04T20:40:00Z">
                  <w:rPr>
                    <w:rStyle w:val="af5"/>
                    <w:noProof/>
                  </w:rPr>
                </w:rPrChange>
              </w:rPr>
              <w:fldChar w:fldCharType="separate"/>
            </w:r>
            <w:r w:rsidRPr="00367DFF">
              <w:rPr>
                <w:rStyle w:val="af5"/>
                <w:i w:val="0"/>
                <w:noProof/>
                <w:rPrChange w:id="672" w:author="林泽奇" w:date="2018-12-04T20:40:00Z">
                  <w:rPr>
                    <w:rStyle w:val="af5"/>
                    <w:noProof/>
                  </w:rPr>
                </w:rPrChange>
              </w:rPr>
              <w:t>2.4.11.</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673" w:author="林泽奇" w:date="2018-12-04T20:40:00Z">
                  <w:rPr>
                    <w:rStyle w:val="af5"/>
                    <w:rFonts w:hint="eastAsia"/>
                    <w:noProof/>
                  </w:rPr>
                </w:rPrChange>
              </w:rPr>
              <w:t>加强</w:t>
            </w:r>
            <w:r w:rsidRPr="00367DFF">
              <w:rPr>
                <w:rStyle w:val="af5"/>
                <w:i w:val="0"/>
                <w:noProof/>
                <w:rPrChange w:id="674" w:author="林泽奇" w:date="2018-12-04T20:40:00Z">
                  <w:rPr>
                    <w:rStyle w:val="af5"/>
                    <w:noProof/>
                  </w:rPr>
                </w:rPrChange>
              </w:rPr>
              <w:t>snmp community</w:t>
            </w:r>
            <w:r w:rsidRPr="00367DFF">
              <w:rPr>
                <w:rStyle w:val="af5"/>
                <w:rFonts w:hint="eastAsia"/>
                <w:i w:val="0"/>
                <w:noProof/>
                <w:rPrChange w:id="675" w:author="林泽奇" w:date="2018-12-04T20:40:00Z">
                  <w:rPr>
                    <w:rStyle w:val="af5"/>
                    <w:rFonts w:hint="eastAsia"/>
                    <w:noProof/>
                  </w:rPr>
                </w:rPrChange>
              </w:rPr>
              <w:t>复杂度</w:t>
            </w:r>
            <w:r w:rsidRPr="00367DFF">
              <w:rPr>
                <w:i w:val="0"/>
                <w:noProof/>
                <w:webHidden/>
                <w:rPrChange w:id="676" w:author="林泽奇" w:date="2018-12-04T20:40:00Z">
                  <w:rPr>
                    <w:noProof/>
                    <w:webHidden/>
                  </w:rPr>
                </w:rPrChange>
              </w:rPr>
              <w:tab/>
            </w:r>
            <w:r w:rsidRPr="00367DFF">
              <w:rPr>
                <w:i w:val="0"/>
                <w:noProof/>
                <w:webHidden/>
                <w:rPrChange w:id="677" w:author="林泽奇" w:date="2018-12-04T20:40:00Z">
                  <w:rPr>
                    <w:noProof/>
                    <w:webHidden/>
                  </w:rPr>
                </w:rPrChange>
              </w:rPr>
              <w:fldChar w:fldCharType="begin"/>
            </w:r>
            <w:r w:rsidRPr="00367DFF">
              <w:rPr>
                <w:i w:val="0"/>
                <w:noProof/>
                <w:webHidden/>
                <w:rPrChange w:id="678" w:author="林泽奇" w:date="2018-12-04T20:40:00Z">
                  <w:rPr>
                    <w:noProof/>
                    <w:webHidden/>
                  </w:rPr>
                </w:rPrChange>
              </w:rPr>
              <w:instrText xml:space="preserve"> PAGEREF _Toc531719398 \h </w:instrText>
            </w:r>
          </w:ins>
          <w:r w:rsidRPr="00367DFF">
            <w:rPr>
              <w:i w:val="0"/>
              <w:noProof/>
              <w:webHidden/>
              <w:rPrChange w:id="679" w:author="林泽奇" w:date="2018-12-04T20:40:00Z">
                <w:rPr>
                  <w:i w:val="0"/>
                  <w:noProof/>
                  <w:webHidden/>
                </w:rPr>
              </w:rPrChange>
            </w:rPr>
          </w:r>
          <w:r w:rsidRPr="00367DFF">
            <w:rPr>
              <w:i w:val="0"/>
              <w:noProof/>
              <w:webHidden/>
              <w:rPrChange w:id="680" w:author="林泽奇" w:date="2018-12-04T20:40:00Z">
                <w:rPr>
                  <w:noProof/>
                  <w:webHidden/>
                </w:rPr>
              </w:rPrChange>
            </w:rPr>
            <w:fldChar w:fldCharType="separate"/>
          </w:r>
          <w:ins w:id="681" w:author="林泽奇" w:date="2018-12-04T20:40:00Z">
            <w:r w:rsidRPr="00367DFF">
              <w:rPr>
                <w:i w:val="0"/>
                <w:noProof/>
                <w:webHidden/>
                <w:rPrChange w:id="682" w:author="林泽奇" w:date="2018-12-04T20:40:00Z">
                  <w:rPr>
                    <w:noProof/>
                    <w:webHidden/>
                  </w:rPr>
                </w:rPrChange>
              </w:rPr>
              <w:t>24</w:t>
            </w:r>
            <w:r w:rsidRPr="00367DFF">
              <w:rPr>
                <w:i w:val="0"/>
                <w:noProof/>
                <w:webHidden/>
                <w:rPrChange w:id="683" w:author="林泽奇" w:date="2018-12-04T20:40:00Z">
                  <w:rPr>
                    <w:noProof/>
                    <w:webHidden/>
                  </w:rPr>
                </w:rPrChange>
              </w:rPr>
              <w:fldChar w:fldCharType="end"/>
            </w:r>
            <w:r w:rsidRPr="00367DFF">
              <w:rPr>
                <w:rStyle w:val="af5"/>
                <w:i w:val="0"/>
                <w:noProof/>
                <w:rPrChange w:id="684" w:author="林泽奇" w:date="2018-12-04T20:40:00Z">
                  <w:rPr>
                    <w:rStyle w:val="af5"/>
                    <w:noProof/>
                  </w:rPr>
                </w:rPrChange>
              </w:rPr>
              <w:fldChar w:fldCharType="end"/>
            </w:r>
          </w:ins>
        </w:p>
        <w:p w14:paraId="26C12F0F" w14:textId="77777777" w:rsidR="00367DFF" w:rsidRPr="00367DFF" w:rsidRDefault="00367DFF">
          <w:pPr>
            <w:pStyle w:val="32"/>
            <w:tabs>
              <w:tab w:val="left" w:pos="1440"/>
              <w:tab w:val="right" w:leader="dot" w:pos="8296"/>
            </w:tabs>
            <w:rPr>
              <w:ins w:id="685" w:author="林泽奇" w:date="2018-12-04T20:40:00Z"/>
              <w:rFonts w:asciiTheme="minorHAnsi" w:eastAsiaTheme="minorEastAsia" w:hAnsiTheme="minorHAnsi" w:cstheme="minorBidi"/>
              <w:i w:val="0"/>
              <w:iCs w:val="0"/>
              <w:noProof/>
              <w:sz w:val="21"/>
              <w:szCs w:val="22"/>
            </w:rPr>
          </w:pPr>
          <w:ins w:id="686" w:author="林泽奇" w:date="2018-12-04T20:40:00Z">
            <w:r w:rsidRPr="00367DFF">
              <w:rPr>
                <w:rStyle w:val="af5"/>
                <w:i w:val="0"/>
                <w:noProof/>
                <w:rPrChange w:id="687" w:author="林泽奇" w:date="2018-12-04T20:40:00Z">
                  <w:rPr>
                    <w:rStyle w:val="af5"/>
                    <w:noProof/>
                  </w:rPr>
                </w:rPrChange>
              </w:rPr>
              <w:fldChar w:fldCharType="begin"/>
            </w:r>
            <w:r w:rsidRPr="00367DFF">
              <w:rPr>
                <w:rStyle w:val="af5"/>
                <w:i w:val="0"/>
                <w:noProof/>
                <w:rPrChange w:id="688" w:author="林泽奇" w:date="2018-12-04T20:40:00Z">
                  <w:rPr>
                    <w:rStyle w:val="af5"/>
                    <w:noProof/>
                  </w:rPr>
                </w:rPrChange>
              </w:rPr>
              <w:instrText xml:space="preserve"> </w:instrText>
            </w:r>
            <w:r w:rsidRPr="00367DFF">
              <w:rPr>
                <w:i w:val="0"/>
                <w:noProof/>
                <w:rPrChange w:id="689" w:author="林泽奇" w:date="2018-12-04T20:40:00Z">
                  <w:rPr>
                    <w:noProof/>
                  </w:rPr>
                </w:rPrChange>
              </w:rPr>
              <w:instrText>HYPERLINK \l "_Toc531719399"</w:instrText>
            </w:r>
            <w:r w:rsidRPr="00367DFF">
              <w:rPr>
                <w:rStyle w:val="af5"/>
                <w:i w:val="0"/>
                <w:noProof/>
                <w:rPrChange w:id="690" w:author="林泽奇" w:date="2018-12-04T20:40:00Z">
                  <w:rPr>
                    <w:rStyle w:val="af5"/>
                    <w:noProof/>
                  </w:rPr>
                </w:rPrChange>
              </w:rPr>
              <w:instrText xml:space="preserve"> </w:instrText>
            </w:r>
            <w:r w:rsidRPr="00367DFF">
              <w:rPr>
                <w:rStyle w:val="af5"/>
                <w:i w:val="0"/>
                <w:noProof/>
                <w:rPrChange w:id="691" w:author="林泽奇" w:date="2018-12-04T20:40:00Z">
                  <w:rPr>
                    <w:rStyle w:val="af5"/>
                    <w:noProof/>
                  </w:rPr>
                </w:rPrChange>
              </w:rPr>
              <w:fldChar w:fldCharType="separate"/>
            </w:r>
            <w:r w:rsidRPr="00367DFF">
              <w:rPr>
                <w:rStyle w:val="af5"/>
                <w:i w:val="0"/>
                <w:noProof/>
                <w:rPrChange w:id="692" w:author="林泽奇" w:date="2018-12-04T20:40:00Z">
                  <w:rPr>
                    <w:rStyle w:val="af5"/>
                    <w:noProof/>
                  </w:rPr>
                </w:rPrChange>
              </w:rPr>
              <w:t>2.4.12.</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693" w:author="林泽奇" w:date="2018-12-04T20:40:00Z">
                  <w:rPr>
                    <w:rStyle w:val="af5"/>
                    <w:rFonts w:hint="eastAsia"/>
                    <w:noProof/>
                  </w:rPr>
                </w:rPrChange>
              </w:rPr>
              <w:t>禁用无线服务</w:t>
            </w:r>
            <w:r w:rsidRPr="00367DFF">
              <w:rPr>
                <w:i w:val="0"/>
                <w:noProof/>
                <w:webHidden/>
                <w:rPrChange w:id="694" w:author="林泽奇" w:date="2018-12-04T20:40:00Z">
                  <w:rPr>
                    <w:noProof/>
                    <w:webHidden/>
                  </w:rPr>
                </w:rPrChange>
              </w:rPr>
              <w:tab/>
            </w:r>
            <w:r w:rsidRPr="00367DFF">
              <w:rPr>
                <w:i w:val="0"/>
                <w:noProof/>
                <w:webHidden/>
                <w:rPrChange w:id="695" w:author="林泽奇" w:date="2018-12-04T20:40:00Z">
                  <w:rPr>
                    <w:noProof/>
                    <w:webHidden/>
                  </w:rPr>
                </w:rPrChange>
              </w:rPr>
              <w:fldChar w:fldCharType="begin"/>
            </w:r>
            <w:r w:rsidRPr="00367DFF">
              <w:rPr>
                <w:i w:val="0"/>
                <w:noProof/>
                <w:webHidden/>
                <w:rPrChange w:id="696" w:author="林泽奇" w:date="2018-12-04T20:40:00Z">
                  <w:rPr>
                    <w:noProof/>
                    <w:webHidden/>
                  </w:rPr>
                </w:rPrChange>
              </w:rPr>
              <w:instrText xml:space="preserve"> PAGEREF _Toc531719399 \h </w:instrText>
            </w:r>
          </w:ins>
          <w:r w:rsidRPr="00367DFF">
            <w:rPr>
              <w:i w:val="0"/>
              <w:noProof/>
              <w:webHidden/>
              <w:rPrChange w:id="697" w:author="林泽奇" w:date="2018-12-04T20:40:00Z">
                <w:rPr>
                  <w:i w:val="0"/>
                  <w:noProof/>
                  <w:webHidden/>
                </w:rPr>
              </w:rPrChange>
            </w:rPr>
          </w:r>
          <w:r w:rsidRPr="00367DFF">
            <w:rPr>
              <w:i w:val="0"/>
              <w:noProof/>
              <w:webHidden/>
              <w:rPrChange w:id="698" w:author="林泽奇" w:date="2018-12-04T20:40:00Z">
                <w:rPr>
                  <w:noProof/>
                  <w:webHidden/>
                </w:rPr>
              </w:rPrChange>
            </w:rPr>
            <w:fldChar w:fldCharType="separate"/>
          </w:r>
          <w:ins w:id="699" w:author="林泽奇" w:date="2018-12-04T20:40:00Z">
            <w:r w:rsidRPr="00367DFF">
              <w:rPr>
                <w:i w:val="0"/>
                <w:noProof/>
                <w:webHidden/>
                <w:rPrChange w:id="700" w:author="林泽奇" w:date="2018-12-04T20:40:00Z">
                  <w:rPr>
                    <w:noProof/>
                    <w:webHidden/>
                  </w:rPr>
                </w:rPrChange>
              </w:rPr>
              <w:t>24</w:t>
            </w:r>
            <w:r w:rsidRPr="00367DFF">
              <w:rPr>
                <w:i w:val="0"/>
                <w:noProof/>
                <w:webHidden/>
                <w:rPrChange w:id="701" w:author="林泽奇" w:date="2018-12-04T20:40:00Z">
                  <w:rPr>
                    <w:noProof/>
                    <w:webHidden/>
                  </w:rPr>
                </w:rPrChange>
              </w:rPr>
              <w:fldChar w:fldCharType="end"/>
            </w:r>
            <w:r w:rsidRPr="00367DFF">
              <w:rPr>
                <w:rStyle w:val="af5"/>
                <w:i w:val="0"/>
                <w:noProof/>
                <w:rPrChange w:id="702" w:author="林泽奇" w:date="2018-12-04T20:40:00Z">
                  <w:rPr>
                    <w:rStyle w:val="af5"/>
                    <w:noProof/>
                  </w:rPr>
                </w:rPrChange>
              </w:rPr>
              <w:fldChar w:fldCharType="end"/>
            </w:r>
          </w:ins>
        </w:p>
        <w:p w14:paraId="5C37185B" w14:textId="77777777" w:rsidR="00367DFF" w:rsidRPr="00367DFF" w:rsidRDefault="00367DFF">
          <w:pPr>
            <w:pStyle w:val="32"/>
            <w:tabs>
              <w:tab w:val="left" w:pos="1440"/>
              <w:tab w:val="right" w:leader="dot" w:pos="8296"/>
            </w:tabs>
            <w:rPr>
              <w:ins w:id="703" w:author="林泽奇" w:date="2018-12-04T20:40:00Z"/>
              <w:rFonts w:asciiTheme="minorHAnsi" w:eastAsiaTheme="minorEastAsia" w:hAnsiTheme="minorHAnsi" w:cstheme="minorBidi"/>
              <w:i w:val="0"/>
              <w:iCs w:val="0"/>
              <w:noProof/>
              <w:sz w:val="21"/>
              <w:szCs w:val="22"/>
            </w:rPr>
          </w:pPr>
          <w:ins w:id="704" w:author="林泽奇" w:date="2018-12-04T20:40:00Z">
            <w:r w:rsidRPr="00367DFF">
              <w:rPr>
                <w:rStyle w:val="af5"/>
                <w:i w:val="0"/>
                <w:noProof/>
                <w:rPrChange w:id="705" w:author="林泽奇" w:date="2018-12-04T20:40:00Z">
                  <w:rPr>
                    <w:rStyle w:val="af5"/>
                    <w:noProof/>
                  </w:rPr>
                </w:rPrChange>
              </w:rPr>
              <w:fldChar w:fldCharType="begin"/>
            </w:r>
            <w:r w:rsidRPr="00367DFF">
              <w:rPr>
                <w:rStyle w:val="af5"/>
                <w:i w:val="0"/>
                <w:noProof/>
                <w:rPrChange w:id="706" w:author="林泽奇" w:date="2018-12-04T20:40:00Z">
                  <w:rPr>
                    <w:rStyle w:val="af5"/>
                    <w:noProof/>
                  </w:rPr>
                </w:rPrChange>
              </w:rPr>
              <w:instrText xml:space="preserve"> </w:instrText>
            </w:r>
            <w:r w:rsidRPr="00367DFF">
              <w:rPr>
                <w:i w:val="0"/>
                <w:noProof/>
                <w:rPrChange w:id="707" w:author="林泽奇" w:date="2018-12-04T20:40:00Z">
                  <w:rPr>
                    <w:noProof/>
                  </w:rPr>
                </w:rPrChange>
              </w:rPr>
              <w:instrText>HYPERLINK \l "_Toc531719400"</w:instrText>
            </w:r>
            <w:r w:rsidRPr="00367DFF">
              <w:rPr>
                <w:rStyle w:val="af5"/>
                <w:i w:val="0"/>
                <w:noProof/>
                <w:rPrChange w:id="708" w:author="林泽奇" w:date="2018-12-04T20:40:00Z">
                  <w:rPr>
                    <w:rStyle w:val="af5"/>
                    <w:noProof/>
                  </w:rPr>
                </w:rPrChange>
              </w:rPr>
              <w:instrText xml:space="preserve"> </w:instrText>
            </w:r>
            <w:r w:rsidRPr="00367DFF">
              <w:rPr>
                <w:rStyle w:val="af5"/>
                <w:i w:val="0"/>
                <w:noProof/>
                <w:rPrChange w:id="709" w:author="林泽奇" w:date="2018-12-04T20:40:00Z">
                  <w:rPr>
                    <w:rStyle w:val="af5"/>
                    <w:noProof/>
                  </w:rPr>
                </w:rPrChange>
              </w:rPr>
              <w:fldChar w:fldCharType="separate"/>
            </w:r>
            <w:r w:rsidRPr="00367DFF">
              <w:rPr>
                <w:rStyle w:val="af5"/>
                <w:i w:val="0"/>
                <w:noProof/>
                <w:rPrChange w:id="710" w:author="林泽奇" w:date="2018-12-04T20:40:00Z">
                  <w:rPr>
                    <w:rStyle w:val="af5"/>
                    <w:noProof/>
                  </w:rPr>
                </w:rPrChange>
              </w:rPr>
              <w:t>2.4.13.</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711" w:author="林泽奇" w:date="2018-12-04T20:40:00Z">
                  <w:rPr>
                    <w:rStyle w:val="af5"/>
                    <w:rFonts w:hint="eastAsia"/>
                    <w:noProof/>
                  </w:rPr>
                </w:rPrChange>
              </w:rPr>
              <w:t>禁用</w:t>
            </w:r>
            <w:r w:rsidRPr="00367DFF">
              <w:rPr>
                <w:rStyle w:val="af5"/>
                <w:i w:val="0"/>
                <w:noProof/>
                <w:rPrChange w:id="712" w:author="林泽奇" w:date="2018-12-04T20:40:00Z">
                  <w:rPr>
                    <w:rStyle w:val="af5"/>
                    <w:noProof/>
                  </w:rPr>
                </w:rPrChange>
              </w:rPr>
              <w:t>Help and Support</w:t>
            </w:r>
            <w:r w:rsidRPr="00367DFF">
              <w:rPr>
                <w:rStyle w:val="af5"/>
                <w:rFonts w:hint="eastAsia"/>
                <w:i w:val="0"/>
                <w:noProof/>
                <w:rPrChange w:id="713" w:author="林泽奇" w:date="2018-12-04T20:40:00Z">
                  <w:rPr>
                    <w:rStyle w:val="af5"/>
                    <w:rFonts w:hint="eastAsia"/>
                    <w:noProof/>
                  </w:rPr>
                </w:rPrChange>
              </w:rPr>
              <w:t>服务</w:t>
            </w:r>
            <w:r w:rsidRPr="00367DFF">
              <w:rPr>
                <w:i w:val="0"/>
                <w:noProof/>
                <w:webHidden/>
                <w:rPrChange w:id="714" w:author="林泽奇" w:date="2018-12-04T20:40:00Z">
                  <w:rPr>
                    <w:noProof/>
                    <w:webHidden/>
                  </w:rPr>
                </w:rPrChange>
              </w:rPr>
              <w:tab/>
            </w:r>
            <w:r w:rsidRPr="00367DFF">
              <w:rPr>
                <w:i w:val="0"/>
                <w:noProof/>
                <w:webHidden/>
                <w:rPrChange w:id="715" w:author="林泽奇" w:date="2018-12-04T20:40:00Z">
                  <w:rPr>
                    <w:noProof/>
                    <w:webHidden/>
                  </w:rPr>
                </w:rPrChange>
              </w:rPr>
              <w:fldChar w:fldCharType="begin"/>
            </w:r>
            <w:r w:rsidRPr="00367DFF">
              <w:rPr>
                <w:i w:val="0"/>
                <w:noProof/>
                <w:webHidden/>
                <w:rPrChange w:id="716" w:author="林泽奇" w:date="2018-12-04T20:40:00Z">
                  <w:rPr>
                    <w:noProof/>
                    <w:webHidden/>
                  </w:rPr>
                </w:rPrChange>
              </w:rPr>
              <w:instrText xml:space="preserve"> PAGEREF _Toc531719400 \h </w:instrText>
            </w:r>
          </w:ins>
          <w:r w:rsidRPr="00367DFF">
            <w:rPr>
              <w:i w:val="0"/>
              <w:noProof/>
              <w:webHidden/>
              <w:rPrChange w:id="717" w:author="林泽奇" w:date="2018-12-04T20:40:00Z">
                <w:rPr>
                  <w:i w:val="0"/>
                  <w:noProof/>
                  <w:webHidden/>
                </w:rPr>
              </w:rPrChange>
            </w:rPr>
          </w:r>
          <w:r w:rsidRPr="00367DFF">
            <w:rPr>
              <w:i w:val="0"/>
              <w:noProof/>
              <w:webHidden/>
              <w:rPrChange w:id="718" w:author="林泽奇" w:date="2018-12-04T20:40:00Z">
                <w:rPr>
                  <w:noProof/>
                  <w:webHidden/>
                </w:rPr>
              </w:rPrChange>
            </w:rPr>
            <w:fldChar w:fldCharType="separate"/>
          </w:r>
          <w:ins w:id="719" w:author="林泽奇" w:date="2018-12-04T20:40:00Z">
            <w:r w:rsidRPr="00367DFF">
              <w:rPr>
                <w:i w:val="0"/>
                <w:noProof/>
                <w:webHidden/>
                <w:rPrChange w:id="720" w:author="林泽奇" w:date="2018-12-04T20:40:00Z">
                  <w:rPr>
                    <w:noProof/>
                    <w:webHidden/>
                  </w:rPr>
                </w:rPrChange>
              </w:rPr>
              <w:t>25</w:t>
            </w:r>
            <w:r w:rsidRPr="00367DFF">
              <w:rPr>
                <w:i w:val="0"/>
                <w:noProof/>
                <w:webHidden/>
                <w:rPrChange w:id="721" w:author="林泽奇" w:date="2018-12-04T20:40:00Z">
                  <w:rPr>
                    <w:noProof/>
                    <w:webHidden/>
                  </w:rPr>
                </w:rPrChange>
              </w:rPr>
              <w:fldChar w:fldCharType="end"/>
            </w:r>
            <w:r w:rsidRPr="00367DFF">
              <w:rPr>
                <w:rStyle w:val="af5"/>
                <w:i w:val="0"/>
                <w:noProof/>
                <w:rPrChange w:id="722" w:author="林泽奇" w:date="2018-12-04T20:40:00Z">
                  <w:rPr>
                    <w:rStyle w:val="af5"/>
                    <w:noProof/>
                  </w:rPr>
                </w:rPrChange>
              </w:rPr>
              <w:fldChar w:fldCharType="end"/>
            </w:r>
          </w:ins>
        </w:p>
        <w:p w14:paraId="48AE46F5" w14:textId="77777777" w:rsidR="00367DFF" w:rsidRPr="00367DFF" w:rsidRDefault="00367DFF">
          <w:pPr>
            <w:pStyle w:val="21"/>
            <w:tabs>
              <w:tab w:val="left" w:pos="960"/>
              <w:tab w:val="right" w:leader="dot" w:pos="8296"/>
            </w:tabs>
            <w:rPr>
              <w:ins w:id="723" w:author="林泽奇" w:date="2018-12-04T20:40:00Z"/>
              <w:rFonts w:asciiTheme="minorHAnsi" w:eastAsiaTheme="minorEastAsia" w:hAnsiTheme="minorHAnsi" w:cstheme="minorBidi"/>
              <w:smallCaps w:val="0"/>
              <w:noProof/>
              <w:sz w:val="21"/>
              <w:szCs w:val="22"/>
            </w:rPr>
          </w:pPr>
          <w:ins w:id="724" w:author="林泽奇" w:date="2018-12-04T20:40:00Z">
            <w:r w:rsidRPr="00367DFF">
              <w:rPr>
                <w:rStyle w:val="af5"/>
                <w:noProof/>
                <w:rPrChange w:id="725"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"_Toc531719401"</w:instrText>
            </w:r>
            <w:r w:rsidRPr="00367DFF">
              <w:rPr>
                <w:rStyle w:val="af5"/>
                <w:noProof/>
              </w:rPr>
              <w:instrText xml:space="preserve"> </w:instrText>
            </w:r>
            <w:r w:rsidRPr="00367DFF">
              <w:rPr>
                <w:rStyle w:val="af5"/>
                <w:noProof/>
                <w:rPrChange w:id="726" w:author="林泽奇" w:date="2018-12-04T20:40:00Z">
                  <w:rPr>
                    <w:rStyle w:val="af5"/>
                    <w:noProof/>
                  </w:rPr>
                </w:rPrChange>
              </w:rPr>
              <w:fldChar w:fldCharType="separate"/>
            </w:r>
            <w:r w:rsidRPr="00367DFF">
              <w:rPr>
                <w:rStyle w:val="af5"/>
                <w:noProof/>
                <w14:scene3d>
                  <w14:camera w14:prst="orthographicFront"/>
                  <w14:lightRig w14:rig="threePt" w14:dir="t">
                    <w14:rot w14:lat="0" w14:lon="0" w14:rev="0"/>
                  </w14:lightRig>
                </w14:scene3d>
              </w:rPr>
              <w:t>2.5</w:t>
            </w:r>
            <w:r w:rsidRPr="00367DFF">
              <w:rPr>
                <w:rFonts w:asciiTheme="minorHAnsi" w:eastAsiaTheme="minorEastAsia" w:hAnsiTheme="minorHAnsi" w:cstheme="minorBidi"/>
                <w:smallCaps w:val="0"/>
                <w:noProof/>
                <w:sz w:val="21"/>
                <w:szCs w:val="22"/>
              </w:rPr>
              <w:tab/>
            </w:r>
            <w:r w:rsidRPr="00367DFF">
              <w:rPr>
                <w:rStyle w:val="af5"/>
                <w:rFonts w:hint="eastAsia"/>
                <w:noProof/>
              </w:rPr>
              <w:t>注册表安全</w:t>
            </w:r>
            <w:r w:rsidRPr="00367DFF">
              <w:rPr>
                <w:noProof/>
                <w:webHidden/>
              </w:rPr>
              <w:tab/>
            </w:r>
            <w:r w:rsidRPr="00367DFF">
              <w:rPr>
                <w:noProof/>
                <w:webHidden/>
                <w:rPrChange w:id="727" w:author="林泽奇" w:date="2018-12-04T20:40:00Z">
                  <w:rPr>
                    <w:noProof/>
                    <w:webHidden/>
                  </w:rPr>
                </w:rPrChange>
              </w:rPr>
              <w:fldChar w:fldCharType="begin"/>
            </w:r>
            <w:r w:rsidRPr="00367DFF">
              <w:rPr>
                <w:noProof/>
                <w:webHidden/>
              </w:rPr>
              <w:instrText xml:space="preserve"> PAGEREF _Toc531719401 \h </w:instrText>
            </w:r>
          </w:ins>
          <w:r w:rsidRPr="00367DFF">
            <w:rPr>
              <w:noProof/>
              <w:webHidden/>
              <w:rPrChange w:id="728" w:author="林泽奇" w:date="2018-12-04T20:40:00Z">
                <w:rPr>
                  <w:noProof/>
                  <w:webHidden/>
                </w:rPr>
              </w:rPrChange>
            </w:rPr>
          </w:r>
          <w:r w:rsidRPr="00367DFF">
            <w:rPr>
              <w:noProof/>
              <w:webHidden/>
              <w:rPrChange w:id="729" w:author="林泽奇" w:date="2018-12-04T20:40:00Z">
                <w:rPr>
                  <w:noProof/>
                  <w:webHidden/>
                </w:rPr>
              </w:rPrChange>
            </w:rPr>
            <w:fldChar w:fldCharType="separate"/>
          </w:r>
          <w:ins w:id="730" w:author="林泽奇" w:date="2018-12-04T20:40:00Z">
            <w:r w:rsidRPr="00367DFF">
              <w:rPr>
                <w:noProof/>
                <w:webHidden/>
              </w:rPr>
              <w:t>25</w:t>
            </w:r>
            <w:r w:rsidRPr="00367DFF">
              <w:rPr>
                <w:noProof/>
                <w:webHidden/>
                <w:rPrChange w:id="731" w:author="林泽奇" w:date="2018-12-04T20:40:00Z">
                  <w:rPr>
                    <w:noProof/>
                    <w:webHidden/>
                  </w:rPr>
                </w:rPrChange>
              </w:rPr>
              <w:fldChar w:fldCharType="end"/>
            </w:r>
            <w:r w:rsidRPr="00367DFF">
              <w:rPr>
                <w:rStyle w:val="af5"/>
                <w:noProof/>
                <w:rPrChange w:id="732" w:author="林泽奇" w:date="2018-12-04T20:40:00Z">
                  <w:rPr>
                    <w:rStyle w:val="af5"/>
                    <w:noProof/>
                  </w:rPr>
                </w:rPrChange>
              </w:rPr>
              <w:fldChar w:fldCharType="end"/>
            </w:r>
          </w:ins>
        </w:p>
        <w:p w14:paraId="60E4EE0F" w14:textId="77777777" w:rsidR="00367DFF" w:rsidRPr="00367DFF" w:rsidRDefault="00367DFF">
          <w:pPr>
            <w:pStyle w:val="32"/>
            <w:tabs>
              <w:tab w:val="left" w:pos="1440"/>
              <w:tab w:val="right" w:leader="dot" w:pos="8296"/>
            </w:tabs>
            <w:rPr>
              <w:ins w:id="733" w:author="林泽奇" w:date="2018-12-04T20:40:00Z"/>
              <w:rFonts w:asciiTheme="minorHAnsi" w:eastAsiaTheme="minorEastAsia" w:hAnsiTheme="minorHAnsi" w:cstheme="minorBidi"/>
              <w:i w:val="0"/>
              <w:iCs w:val="0"/>
              <w:noProof/>
              <w:sz w:val="21"/>
              <w:szCs w:val="22"/>
            </w:rPr>
          </w:pPr>
          <w:ins w:id="734" w:author="林泽奇" w:date="2018-12-04T20:40:00Z">
            <w:r w:rsidRPr="00367DFF">
              <w:rPr>
                <w:rStyle w:val="af5"/>
                <w:i w:val="0"/>
                <w:noProof/>
                <w:rPrChange w:id="735" w:author="林泽奇" w:date="2018-12-04T20:40:00Z">
                  <w:rPr>
                    <w:rStyle w:val="af5"/>
                    <w:noProof/>
                  </w:rPr>
                </w:rPrChange>
              </w:rPr>
              <w:fldChar w:fldCharType="begin"/>
            </w:r>
            <w:r w:rsidRPr="00367DFF">
              <w:rPr>
                <w:rStyle w:val="af5"/>
                <w:i w:val="0"/>
                <w:noProof/>
                <w:rPrChange w:id="736" w:author="林泽奇" w:date="2018-12-04T20:40:00Z">
                  <w:rPr>
                    <w:rStyle w:val="af5"/>
                    <w:noProof/>
                  </w:rPr>
                </w:rPrChange>
              </w:rPr>
              <w:instrText xml:space="preserve"> </w:instrText>
            </w:r>
            <w:r w:rsidRPr="00367DFF">
              <w:rPr>
                <w:i w:val="0"/>
                <w:noProof/>
                <w:rPrChange w:id="737" w:author="林泽奇" w:date="2018-12-04T20:40:00Z">
                  <w:rPr>
                    <w:noProof/>
                  </w:rPr>
                </w:rPrChange>
              </w:rPr>
              <w:instrText>HYPERLINK \l "_Toc531719403"</w:instrText>
            </w:r>
            <w:r w:rsidRPr="00367DFF">
              <w:rPr>
                <w:rStyle w:val="af5"/>
                <w:i w:val="0"/>
                <w:noProof/>
                <w:rPrChange w:id="738" w:author="林泽奇" w:date="2018-12-04T20:40:00Z">
                  <w:rPr>
                    <w:rStyle w:val="af5"/>
                    <w:noProof/>
                  </w:rPr>
                </w:rPrChange>
              </w:rPr>
              <w:instrText xml:space="preserve"> </w:instrText>
            </w:r>
            <w:r w:rsidRPr="00367DFF">
              <w:rPr>
                <w:rStyle w:val="af5"/>
                <w:i w:val="0"/>
                <w:noProof/>
                <w:rPrChange w:id="739" w:author="林泽奇" w:date="2018-12-04T20:40:00Z">
                  <w:rPr>
                    <w:rStyle w:val="af5"/>
                    <w:noProof/>
                  </w:rPr>
                </w:rPrChange>
              </w:rPr>
              <w:fldChar w:fldCharType="separate"/>
            </w:r>
            <w:r w:rsidRPr="00367DFF">
              <w:rPr>
                <w:rStyle w:val="af5"/>
                <w:i w:val="0"/>
                <w:noProof/>
                <w:rPrChange w:id="740" w:author="林泽奇" w:date="2018-12-04T20:40:00Z">
                  <w:rPr>
                    <w:rStyle w:val="af5"/>
                    <w:noProof/>
                  </w:rPr>
                </w:rPrChange>
              </w:rPr>
              <w:t>2.5.1.</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741" w:author="林泽奇" w:date="2018-12-04T20:40:00Z">
                  <w:rPr>
                    <w:rStyle w:val="af5"/>
                    <w:rFonts w:hint="eastAsia"/>
                    <w:noProof/>
                  </w:rPr>
                </w:rPrChange>
              </w:rPr>
              <w:t>关闭无用的默认端口</w:t>
            </w:r>
            <w:r w:rsidRPr="00367DFF">
              <w:rPr>
                <w:i w:val="0"/>
                <w:noProof/>
                <w:webHidden/>
                <w:rPrChange w:id="742" w:author="林泽奇" w:date="2018-12-04T20:40:00Z">
                  <w:rPr>
                    <w:noProof/>
                    <w:webHidden/>
                  </w:rPr>
                </w:rPrChange>
              </w:rPr>
              <w:tab/>
            </w:r>
            <w:r w:rsidRPr="00367DFF">
              <w:rPr>
                <w:i w:val="0"/>
                <w:noProof/>
                <w:webHidden/>
                <w:rPrChange w:id="743" w:author="林泽奇" w:date="2018-12-04T20:40:00Z">
                  <w:rPr>
                    <w:noProof/>
                    <w:webHidden/>
                  </w:rPr>
                </w:rPrChange>
              </w:rPr>
              <w:fldChar w:fldCharType="begin"/>
            </w:r>
            <w:r w:rsidRPr="00367DFF">
              <w:rPr>
                <w:i w:val="0"/>
                <w:noProof/>
                <w:webHidden/>
                <w:rPrChange w:id="744" w:author="林泽奇" w:date="2018-12-04T20:40:00Z">
                  <w:rPr>
                    <w:noProof/>
                    <w:webHidden/>
                  </w:rPr>
                </w:rPrChange>
              </w:rPr>
              <w:instrText xml:space="preserve"> PAGEREF _Toc531719403 \h </w:instrText>
            </w:r>
          </w:ins>
          <w:r w:rsidRPr="00367DFF">
            <w:rPr>
              <w:i w:val="0"/>
              <w:noProof/>
              <w:webHidden/>
              <w:rPrChange w:id="745" w:author="林泽奇" w:date="2018-12-04T20:40:00Z">
                <w:rPr>
                  <w:i w:val="0"/>
                  <w:noProof/>
                  <w:webHidden/>
                </w:rPr>
              </w:rPrChange>
            </w:rPr>
          </w:r>
          <w:r w:rsidRPr="00367DFF">
            <w:rPr>
              <w:i w:val="0"/>
              <w:noProof/>
              <w:webHidden/>
              <w:rPrChange w:id="746" w:author="林泽奇" w:date="2018-12-04T20:40:00Z">
                <w:rPr>
                  <w:noProof/>
                  <w:webHidden/>
                </w:rPr>
              </w:rPrChange>
            </w:rPr>
            <w:fldChar w:fldCharType="separate"/>
          </w:r>
          <w:ins w:id="747" w:author="林泽奇" w:date="2018-12-04T20:40:00Z">
            <w:r w:rsidRPr="00367DFF">
              <w:rPr>
                <w:i w:val="0"/>
                <w:noProof/>
                <w:webHidden/>
                <w:rPrChange w:id="748" w:author="林泽奇" w:date="2018-12-04T20:40:00Z">
                  <w:rPr>
                    <w:noProof/>
                    <w:webHidden/>
                  </w:rPr>
                </w:rPrChange>
              </w:rPr>
              <w:t>25</w:t>
            </w:r>
            <w:r w:rsidRPr="00367DFF">
              <w:rPr>
                <w:i w:val="0"/>
                <w:noProof/>
                <w:webHidden/>
                <w:rPrChange w:id="749" w:author="林泽奇" w:date="2018-12-04T20:40:00Z">
                  <w:rPr>
                    <w:noProof/>
                    <w:webHidden/>
                  </w:rPr>
                </w:rPrChange>
              </w:rPr>
              <w:fldChar w:fldCharType="end"/>
            </w:r>
            <w:r w:rsidRPr="00367DFF">
              <w:rPr>
                <w:rStyle w:val="af5"/>
                <w:i w:val="0"/>
                <w:noProof/>
                <w:rPrChange w:id="750" w:author="林泽奇" w:date="2018-12-04T20:40:00Z">
                  <w:rPr>
                    <w:rStyle w:val="af5"/>
                    <w:noProof/>
                  </w:rPr>
                </w:rPrChange>
              </w:rPr>
              <w:fldChar w:fldCharType="end"/>
            </w:r>
          </w:ins>
        </w:p>
        <w:p w14:paraId="498D931C" w14:textId="77777777" w:rsidR="00367DFF" w:rsidRPr="00367DFF" w:rsidRDefault="00367DFF">
          <w:pPr>
            <w:pStyle w:val="32"/>
            <w:tabs>
              <w:tab w:val="left" w:pos="1440"/>
              <w:tab w:val="right" w:leader="dot" w:pos="8296"/>
            </w:tabs>
            <w:rPr>
              <w:ins w:id="751" w:author="林泽奇" w:date="2018-12-04T20:40:00Z"/>
              <w:rFonts w:asciiTheme="minorHAnsi" w:eastAsiaTheme="minorEastAsia" w:hAnsiTheme="minorHAnsi" w:cstheme="minorBidi"/>
              <w:i w:val="0"/>
              <w:iCs w:val="0"/>
              <w:noProof/>
              <w:sz w:val="21"/>
              <w:szCs w:val="22"/>
            </w:rPr>
          </w:pPr>
          <w:ins w:id="752" w:author="林泽奇" w:date="2018-12-04T20:40:00Z">
            <w:r w:rsidRPr="00367DFF">
              <w:rPr>
                <w:rStyle w:val="af5"/>
                <w:i w:val="0"/>
                <w:noProof/>
                <w:rPrChange w:id="753" w:author="林泽奇" w:date="2018-12-04T20:40:00Z">
                  <w:rPr>
                    <w:rStyle w:val="af5"/>
                    <w:noProof/>
                  </w:rPr>
                </w:rPrChange>
              </w:rPr>
              <w:fldChar w:fldCharType="begin"/>
            </w:r>
            <w:r w:rsidRPr="00367DFF">
              <w:rPr>
                <w:rStyle w:val="af5"/>
                <w:i w:val="0"/>
                <w:noProof/>
                <w:rPrChange w:id="754" w:author="林泽奇" w:date="2018-12-04T20:40:00Z">
                  <w:rPr>
                    <w:rStyle w:val="af5"/>
                    <w:noProof/>
                  </w:rPr>
                </w:rPrChange>
              </w:rPr>
              <w:instrText xml:space="preserve"> </w:instrText>
            </w:r>
            <w:r w:rsidRPr="00367DFF">
              <w:rPr>
                <w:i w:val="0"/>
                <w:noProof/>
                <w:rPrChange w:id="755" w:author="林泽奇" w:date="2018-12-04T20:40:00Z">
                  <w:rPr>
                    <w:noProof/>
                  </w:rPr>
                </w:rPrChange>
              </w:rPr>
              <w:instrText>HYPERLINK \l "_Toc531719404"</w:instrText>
            </w:r>
            <w:r w:rsidRPr="00367DFF">
              <w:rPr>
                <w:rStyle w:val="af5"/>
                <w:i w:val="0"/>
                <w:noProof/>
                <w:rPrChange w:id="756" w:author="林泽奇" w:date="2018-12-04T20:40:00Z">
                  <w:rPr>
                    <w:rStyle w:val="af5"/>
                    <w:noProof/>
                  </w:rPr>
                </w:rPrChange>
              </w:rPr>
              <w:instrText xml:space="preserve"> </w:instrText>
            </w:r>
            <w:r w:rsidRPr="00367DFF">
              <w:rPr>
                <w:rStyle w:val="af5"/>
                <w:i w:val="0"/>
                <w:noProof/>
                <w:rPrChange w:id="757" w:author="林泽奇" w:date="2018-12-04T20:40:00Z">
                  <w:rPr>
                    <w:rStyle w:val="af5"/>
                    <w:noProof/>
                  </w:rPr>
                </w:rPrChange>
              </w:rPr>
              <w:fldChar w:fldCharType="separate"/>
            </w:r>
            <w:r w:rsidRPr="00367DFF">
              <w:rPr>
                <w:rStyle w:val="af5"/>
                <w:i w:val="0"/>
                <w:noProof/>
                <w:rPrChange w:id="758" w:author="林泽奇" w:date="2018-12-04T20:40:00Z">
                  <w:rPr>
                    <w:rStyle w:val="af5"/>
                    <w:noProof/>
                  </w:rPr>
                </w:rPrChange>
              </w:rPr>
              <w:t>2.5.2.</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759" w:author="林泽奇" w:date="2018-12-04T20:40:00Z">
                  <w:rPr>
                    <w:rStyle w:val="af5"/>
                    <w:rFonts w:hint="eastAsia"/>
                    <w:noProof/>
                  </w:rPr>
                </w:rPrChange>
              </w:rPr>
              <w:t>关闭操作系统默认共享</w:t>
            </w:r>
            <w:r w:rsidRPr="00367DFF">
              <w:rPr>
                <w:i w:val="0"/>
                <w:noProof/>
                <w:webHidden/>
                <w:rPrChange w:id="760" w:author="林泽奇" w:date="2018-12-04T20:40:00Z">
                  <w:rPr>
                    <w:noProof/>
                    <w:webHidden/>
                  </w:rPr>
                </w:rPrChange>
              </w:rPr>
              <w:tab/>
            </w:r>
            <w:r w:rsidRPr="00367DFF">
              <w:rPr>
                <w:i w:val="0"/>
                <w:noProof/>
                <w:webHidden/>
                <w:rPrChange w:id="761" w:author="林泽奇" w:date="2018-12-04T20:40:00Z">
                  <w:rPr>
                    <w:noProof/>
                    <w:webHidden/>
                  </w:rPr>
                </w:rPrChange>
              </w:rPr>
              <w:fldChar w:fldCharType="begin"/>
            </w:r>
            <w:r w:rsidRPr="00367DFF">
              <w:rPr>
                <w:i w:val="0"/>
                <w:noProof/>
                <w:webHidden/>
                <w:rPrChange w:id="762" w:author="林泽奇" w:date="2018-12-04T20:40:00Z">
                  <w:rPr>
                    <w:noProof/>
                    <w:webHidden/>
                  </w:rPr>
                </w:rPrChange>
              </w:rPr>
              <w:instrText xml:space="preserve"> PAGEREF _Toc531719404 \h </w:instrText>
            </w:r>
          </w:ins>
          <w:r w:rsidRPr="00367DFF">
            <w:rPr>
              <w:i w:val="0"/>
              <w:noProof/>
              <w:webHidden/>
              <w:rPrChange w:id="763" w:author="林泽奇" w:date="2018-12-04T20:40:00Z">
                <w:rPr>
                  <w:i w:val="0"/>
                  <w:noProof/>
                  <w:webHidden/>
                </w:rPr>
              </w:rPrChange>
            </w:rPr>
          </w:r>
          <w:r w:rsidRPr="00367DFF">
            <w:rPr>
              <w:i w:val="0"/>
              <w:noProof/>
              <w:webHidden/>
              <w:rPrChange w:id="764" w:author="林泽奇" w:date="2018-12-04T20:40:00Z">
                <w:rPr>
                  <w:noProof/>
                  <w:webHidden/>
                </w:rPr>
              </w:rPrChange>
            </w:rPr>
            <w:fldChar w:fldCharType="separate"/>
          </w:r>
          <w:ins w:id="765" w:author="林泽奇" w:date="2018-12-04T20:40:00Z">
            <w:r w:rsidRPr="00367DFF">
              <w:rPr>
                <w:i w:val="0"/>
                <w:noProof/>
                <w:webHidden/>
                <w:rPrChange w:id="766" w:author="林泽奇" w:date="2018-12-04T20:40:00Z">
                  <w:rPr>
                    <w:noProof/>
                    <w:webHidden/>
                  </w:rPr>
                </w:rPrChange>
              </w:rPr>
              <w:t>26</w:t>
            </w:r>
            <w:r w:rsidRPr="00367DFF">
              <w:rPr>
                <w:i w:val="0"/>
                <w:noProof/>
                <w:webHidden/>
                <w:rPrChange w:id="767" w:author="林泽奇" w:date="2018-12-04T20:40:00Z">
                  <w:rPr>
                    <w:noProof/>
                    <w:webHidden/>
                  </w:rPr>
                </w:rPrChange>
              </w:rPr>
              <w:fldChar w:fldCharType="end"/>
            </w:r>
            <w:r w:rsidRPr="00367DFF">
              <w:rPr>
                <w:rStyle w:val="af5"/>
                <w:i w:val="0"/>
                <w:noProof/>
                <w:rPrChange w:id="768" w:author="林泽奇" w:date="2018-12-04T20:40:00Z">
                  <w:rPr>
                    <w:rStyle w:val="af5"/>
                    <w:noProof/>
                  </w:rPr>
                </w:rPrChange>
              </w:rPr>
              <w:fldChar w:fldCharType="end"/>
            </w:r>
          </w:ins>
        </w:p>
        <w:p w14:paraId="575174F5" w14:textId="77777777" w:rsidR="00367DFF" w:rsidRPr="00367DFF" w:rsidRDefault="00367DFF">
          <w:pPr>
            <w:pStyle w:val="21"/>
            <w:tabs>
              <w:tab w:val="left" w:pos="960"/>
              <w:tab w:val="right" w:leader="dot" w:pos="8296"/>
            </w:tabs>
            <w:rPr>
              <w:ins w:id="769" w:author="林泽奇" w:date="2018-12-04T20:40:00Z"/>
              <w:rFonts w:asciiTheme="minorHAnsi" w:eastAsiaTheme="minorEastAsia" w:hAnsiTheme="minorHAnsi" w:cstheme="minorBidi"/>
              <w:smallCaps w:val="0"/>
              <w:noProof/>
              <w:sz w:val="21"/>
              <w:szCs w:val="22"/>
            </w:rPr>
          </w:pPr>
          <w:ins w:id="770" w:author="林泽奇" w:date="2018-12-04T20:40:00Z">
            <w:r w:rsidRPr="00367DFF">
              <w:rPr>
                <w:rStyle w:val="af5"/>
                <w:noProof/>
                <w:rPrChange w:id="771"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"_Toc531719405"</w:instrText>
            </w:r>
            <w:r w:rsidRPr="00367DFF">
              <w:rPr>
                <w:rStyle w:val="af5"/>
                <w:noProof/>
              </w:rPr>
              <w:instrText xml:space="preserve"> </w:instrText>
            </w:r>
            <w:r w:rsidRPr="00367DFF">
              <w:rPr>
                <w:rStyle w:val="af5"/>
                <w:noProof/>
                <w:rPrChange w:id="772" w:author="林泽奇" w:date="2018-12-04T20:40:00Z">
                  <w:rPr>
                    <w:rStyle w:val="af5"/>
                    <w:noProof/>
                  </w:rPr>
                </w:rPrChange>
              </w:rPr>
              <w:fldChar w:fldCharType="separate"/>
            </w:r>
            <w:r w:rsidRPr="00367DFF">
              <w:rPr>
                <w:rStyle w:val="af5"/>
                <w:noProof/>
                <w14:scene3d>
                  <w14:camera w14:prst="orthographicFront"/>
                  <w14:lightRig w14:rig="threePt" w14:dir="t">
                    <w14:rot w14:lat="0" w14:lon="0" w14:rev="0"/>
                  </w14:lightRig>
                </w14:scene3d>
              </w:rPr>
              <w:t>2.6</w:t>
            </w:r>
            <w:r w:rsidRPr="00367DFF">
              <w:rPr>
                <w:rFonts w:asciiTheme="minorHAnsi" w:eastAsiaTheme="minorEastAsia" w:hAnsiTheme="minorHAnsi" w:cstheme="minorBidi"/>
                <w:smallCaps w:val="0"/>
                <w:noProof/>
                <w:sz w:val="21"/>
                <w:szCs w:val="22"/>
              </w:rPr>
              <w:tab/>
            </w:r>
            <w:r w:rsidRPr="00367DFF">
              <w:rPr>
                <w:rStyle w:val="af5"/>
                <w:rFonts w:hint="eastAsia"/>
                <w:noProof/>
              </w:rPr>
              <w:t>剩余信息保护</w:t>
            </w:r>
            <w:r w:rsidRPr="00367DFF">
              <w:rPr>
                <w:noProof/>
                <w:webHidden/>
              </w:rPr>
              <w:tab/>
            </w:r>
            <w:r w:rsidRPr="00367DFF">
              <w:rPr>
                <w:noProof/>
                <w:webHidden/>
                <w:rPrChange w:id="773" w:author="林泽奇" w:date="2018-12-04T20:40:00Z">
                  <w:rPr>
                    <w:noProof/>
                    <w:webHidden/>
                  </w:rPr>
                </w:rPrChange>
              </w:rPr>
              <w:fldChar w:fldCharType="begin"/>
            </w:r>
            <w:r w:rsidRPr="00367DFF">
              <w:rPr>
                <w:noProof/>
                <w:webHidden/>
              </w:rPr>
              <w:instrText xml:space="preserve"> PAGEREF _Toc531719405 \h </w:instrText>
            </w:r>
          </w:ins>
          <w:r w:rsidRPr="00367DFF">
            <w:rPr>
              <w:noProof/>
              <w:webHidden/>
              <w:rPrChange w:id="774" w:author="林泽奇" w:date="2018-12-04T20:40:00Z">
                <w:rPr>
                  <w:noProof/>
                  <w:webHidden/>
                </w:rPr>
              </w:rPrChange>
            </w:rPr>
          </w:r>
          <w:r w:rsidRPr="00367DFF">
            <w:rPr>
              <w:noProof/>
              <w:webHidden/>
              <w:rPrChange w:id="775" w:author="林泽奇" w:date="2018-12-04T20:40:00Z">
                <w:rPr>
                  <w:noProof/>
                  <w:webHidden/>
                </w:rPr>
              </w:rPrChange>
            </w:rPr>
            <w:fldChar w:fldCharType="separate"/>
          </w:r>
          <w:ins w:id="776" w:author="林泽奇" w:date="2018-12-04T20:40:00Z">
            <w:r w:rsidRPr="00367DFF">
              <w:rPr>
                <w:noProof/>
                <w:webHidden/>
              </w:rPr>
              <w:t>27</w:t>
            </w:r>
            <w:r w:rsidRPr="00367DFF">
              <w:rPr>
                <w:noProof/>
                <w:webHidden/>
                <w:rPrChange w:id="777" w:author="林泽奇" w:date="2018-12-04T20:40:00Z">
                  <w:rPr>
                    <w:noProof/>
                    <w:webHidden/>
                  </w:rPr>
                </w:rPrChange>
              </w:rPr>
              <w:fldChar w:fldCharType="end"/>
            </w:r>
            <w:r w:rsidRPr="00367DFF">
              <w:rPr>
                <w:rStyle w:val="af5"/>
                <w:noProof/>
                <w:rPrChange w:id="778" w:author="林泽奇" w:date="2018-12-04T20:40:00Z">
                  <w:rPr>
                    <w:rStyle w:val="af5"/>
                    <w:noProof/>
                  </w:rPr>
                </w:rPrChange>
              </w:rPr>
              <w:fldChar w:fldCharType="end"/>
            </w:r>
          </w:ins>
        </w:p>
        <w:p w14:paraId="6B00C866" w14:textId="77777777" w:rsidR="00367DFF" w:rsidRPr="00367DFF" w:rsidRDefault="00367DFF">
          <w:pPr>
            <w:pStyle w:val="32"/>
            <w:tabs>
              <w:tab w:val="left" w:pos="1440"/>
              <w:tab w:val="right" w:leader="dot" w:pos="8296"/>
            </w:tabs>
            <w:rPr>
              <w:ins w:id="779" w:author="林泽奇" w:date="2018-12-04T20:40:00Z"/>
              <w:rFonts w:asciiTheme="minorHAnsi" w:eastAsiaTheme="minorEastAsia" w:hAnsiTheme="minorHAnsi" w:cstheme="minorBidi"/>
              <w:i w:val="0"/>
              <w:iCs w:val="0"/>
              <w:noProof/>
              <w:sz w:val="21"/>
              <w:szCs w:val="22"/>
            </w:rPr>
          </w:pPr>
          <w:ins w:id="780" w:author="林泽奇" w:date="2018-12-04T20:40:00Z">
            <w:r w:rsidRPr="00367DFF">
              <w:rPr>
                <w:rStyle w:val="af5"/>
                <w:i w:val="0"/>
                <w:noProof/>
                <w:rPrChange w:id="781" w:author="林泽奇" w:date="2018-12-04T20:40:00Z">
                  <w:rPr>
                    <w:rStyle w:val="af5"/>
                    <w:noProof/>
                  </w:rPr>
                </w:rPrChange>
              </w:rPr>
              <w:fldChar w:fldCharType="begin"/>
            </w:r>
            <w:r w:rsidRPr="00367DFF">
              <w:rPr>
                <w:rStyle w:val="af5"/>
                <w:i w:val="0"/>
                <w:noProof/>
                <w:rPrChange w:id="782" w:author="林泽奇" w:date="2018-12-04T20:40:00Z">
                  <w:rPr>
                    <w:rStyle w:val="af5"/>
                    <w:noProof/>
                  </w:rPr>
                </w:rPrChange>
              </w:rPr>
              <w:instrText xml:space="preserve"> </w:instrText>
            </w:r>
            <w:r w:rsidRPr="00367DFF">
              <w:rPr>
                <w:i w:val="0"/>
                <w:noProof/>
                <w:rPrChange w:id="783" w:author="林泽奇" w:date="2018-12-04T20:40:00Z">
                  <w:rPr>
                    <w:noProof/>
                  </w:rPr>
                </w:rPrChange>
              </w:rPr>
              <w:instrText>HYPERLINK \l "_Toc531719407"</w:instrText>
            </w:r>
            <w:r w:rsidRPr="00367DFF">
              <w:rPr>
                <w:rStyle w:val="af5"/>
                <w:i w:val="0"/>
                <w:noProof/>
                <w:rPrChange w:id="784" w:author="林泽奇" w:date="2018-12-04T20:40:00Z">
                  <w:rPr>
                    <w:rStyle w:val="af5"/>
                    <w:noProof/>
                  </w:rPr>
                </w:rPrChange>
              </w:rPr>
              <w:instrText xml:space="preserve"> </w:instrText>
            </w:r>
            <w:r w:rsidRPr="00367DFF">
              <w:rPr>
                <w:rStyle w:val="af5"/>
                <w:i w:val="0"/>
                <w:noProof/>
                <w:rPrChange w:id="785" w:author="林泽奇" w:date="2018-12-04T20:40:00Z">
                  <w:rPr>
                    <w:rStyle w:val="af5"/>
                    <w:noProof/>
                  </w:rPr>
                </w:rPrChange>
              </w:rPr>
              <w:fldChar w:fldCharType="separate"/>
            </w:r>
            <w:r w:rsidRPr="00367DFF">
              <w:rPr>
                <w:rStyle w:val="af5"/>
                <w:i w:val="0"/>
                <w:noProof/>
                <w:rPrChange w:id="786" w:author="林泽奇" w:date="2018-12-04T20:40:00Z">
                  <w:rPr>
                    <w:rStyle w:val="af5"/>
                    <w:noProof/>
                  </w:rPr>
                </w:rPrChange>
              </w:rPr>
              <w:t>2.6.1.</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787" w:author="林泽奇" w:date="2018-12-04T20:40:00Z">
                  <w:rPr>
                    <w:rStyle w:val="af5"/>
                    <w:rFonts w:hint="eastAsia"/>
                    <w:noProof/>
                  </w:rPr>
                </w:rPrChange>
              </w:rPr>
              <w:t>不显示上次的用户名</w:t>
            </w:r>
            <w:r w:rsidRPr="00367DFF">
              <w:rPr>
                <w:i w:val="0"/>
                <w:noProof/>
                <w:webHidden/>
                <w:rPrChange w:id="788" w:author="林泽奇" w:date="2018-12-04T20:40:00Z">
                  <w:rPr>
                    <w:noProof/>
                    <w:webHidden/>
                  </w:rPr>
                </w:rPrChange>
              </w:rPr>
              <w:tab/>
            </w:r>
            <w:r w:rsidRPr="00367DFF">
              <w:rPr>
                <w:i w:val="0"/>
                <w:noProof/>
                <w:webHidden/>
                <w:rPrChange w:id="789" w:author="林泽奇" w:date="2018-12-04T20:40:00Z">
                  <w:rPr>
                    <w:noProof/>
                    <w:webHidden/>
                  </w:rPr>
                </w:rPrChange>
              </w:rPr>
              <w:fldChar w:fldCharType="begin"/>
            </w:r>
            <w:r w:rsidRPr="00367DFF">
              <w:rPr>
                <w:i w:val="0"/>
                <w:noProof/>
                <w:webHidden/>
                <w:rPrChange w:id="790" w:author="林泽奇" w:date="2018-12-04T20:40:00Z">
                  <w:rPr>
                    <w:noProof/>
                    <w:webHidden/>
                  </w:rPr>
                </w:rPrChange>
              </w:rPr>
              <w:instrText xml:space="preserve"> PAGEREF _Toc531719407 \h </w:instrText>
            </w:r>
          </w:ins>
          <w:r w:rsidRPr="00367DFF">
            <w:rPr>
              <w:i w:val="0"/>
              <w:noProof/>
              <w:webHidden/>
              <w:rPrChange w:id="791" w:author="林泽奇" w:date="2018-12-04T20:40:00Z">
                <w:rPr>
                  <w:i w:val="0"/>
                  <w:noProof/>
                  <w:webHidden/>
                </w:rPr>
              </w:rPrChange>
            </w:rPr>
          </w:r>
          <w:r w:rsidRPr="00367DFF">
            <w:rPr>
              <w:i w:val="0"/>
              <w:noProof/>
              <w:webHidden/>
              <w:rPrChange w:id="792" w:author="林泽奇" w:date="2018-12-04T20:40:00Z">
                <w:rPr>
                  <w:noProof/>
                  <w:webHidden/>
                </w:rPr>
              </w:rPrChange>
            </w:rPr>
            <w:fldChar w:fldCharType="separate"/>
          </w:r>
          <w:ins w:id="793" w:author="林泽奇" w:date="2018-12-04T20:40:00Z">
            <w:r w:rsidRPr="00367DFF">
              <w:rPr>
                <w:i w:val="0"/>
                <w:noProof/>
                <w:webHidden/>
                <w:rPrChange w:id="794" w:author="林泽奇" w:date="2018-12-04T20:40:00Z">
                  <w:rPr>
                    <w:noProof/>
                    <w:webHidden/>
                  </w:rPr>
                </w:rPrChange>
              </w:rPr>
              <w:t>27</w:t>
            </w:r>
            <w:r w:rsidRPr="00367DFF">
              <w:rPr>
                <w:i w:val="0"/>
                <w:noProof/>
                <w:webHidden/>
                <w:rPrChange w:id="795" w:author="林泽奇" w:date="2018-12-04T20:40:00Z">
                  <w:rPr>
                    <w:noProof/>
                    <w:webHidden/>
                  </w:rPr>
                </w:rPrChange>
              </w:rPr>
              <w:fldChar w:fldCharType="end"/>
            </w:r>
            <w:r w:rsidRPr="00367DFF">
              <w:rPr>
                <w:rStyle w:val="af5"/>
                <w:i w:val="0"/>
                <w:noProof/>
                <w:rPrChange w:id="796" w:author="林泽奇" w:date="2018-12-04T20:40:00Z">
                  <w:rPr>
                    <w:rStyle w:val="af5"/>
                    <w:noProof/>
                  </w:rPr>
                </w:rPrChange>
              </w:rPr>
              <w:fldChar w:fldCharType="end"/>
            </w:r>
          </w:ins>
        </w:p>
        <w:p w14:paraId="1814D264" w14:textId="77777777" w:rsidR="00367DFF" w:rsidRPr="00367DFF" w:rsidRDefault="00367DFF">
          <w:pPr>
            <w:pStyle w:val="32"/>
            <w:tabs>
              <w:tab w:val="left" w:pos="1440"/>
              <w:tab w:val="right" w:leader="dot" w:pos="8296"/>
            </w:tabs>
            <w:rPr>
              <w:ins w:id="797" w:author="林泽奇" w:date="2018-12-04T20:40:00Z"/>
              <w:rFonts w:asciiTheme="minorHAnsi" w:eastAsiaTheme="minorEastAsia" w:hAnsiTheme="minorHAnsi" w:cstheme="minorBidi"/>
              <w:i w:val="0"/>
              <w:iCs w:val="0"/>
              <w:noProof/>
              <w:sz w:val="21"/>
              <w:szCs w:val="22"/>
            </w:rPr>
          </w:pPr>
          <w:ins w:id="798" w:author="林泽奇" w:date="2018-12-04T20:40:00Z">
            <w:r w:rsidRPr="00367DFF">
              <w:rPr>
                <w:rStyle w:val="af5"/>
                <w:i w:val="0"/>
                <w:noProof/>
                <w:rPrChange w:id="799" w:author="林泽奇" w:date="2018-12-04T20:40:00Z">
                  <w:rPr>
                    <w:rStyle w:val="af5"/>
                    <w:noProof/>
                  </w:rPr>
                </w:rPrChange>
              </w:rPr>
              <w:fldChar w:fldCharType="begin"/>
            </w:r>
            <w:r w:rsidRPr="00367DFF">
              <w:rPr>
                <w:rStyle w:val="af5"/>
                <w:i w:val="0"/>
                <w:noProof/>
                <w:rPrChange w:id="800" w:author="林泽奇" w:date="2018-12-04T20:40:00Z">
                  <w:rPr>
                    <w:rStyle w:val="af5"/>
                    <w:noProof/>
                  </w:rPr>
                </w:rPrChange>
              </w:rPr>
              <w:instrText xml:space="preserve"> </w:instrText>
            </w:r>
            <w:r w:rsidRPr="00367DFF">
              <w:rPr>
                <w:i w:val="0"/>
                <w:noProof/>
                <w:rPrChange w:id="801" w:author="林泽奇" w:date="2018-12-04T20:40:00Z">
                  <w:rPr>
                    <w:noProof/>
                  </w:rPr>
                </w:rPrChange>
              </w:rPr>
              <w:instrText>HYPERLINK \l "_Toc531719408"</w:instrText>
            </w:r>
            <w:r w:rsidRPr="00367DFF">
              <w:rPr>
                <w:rStyle w:val="af5"/>
                <w:i w:val="0"/>
                <w:noProof/>
                <w:rPrChange w:id="802" w:author="林泽奇" w:date="2018-12-04T20:40:00Z">
                  <w:rPr>
                    <w:rStyle w:val="af5"/>
                    <w:noProof/>
                  </w:rPr>
                </w:rPrChange>
              </w:rPr>
              <w:instrText xml:space="preserve"> </w:instrText>
            </w:r>
            <w:r w:rsidRPr="00367DFF">
              <w:rPr>
                <w:rStyle w:val="af5"/>
                <w:i w:val="0"/>
                <w:noProof/>
                <w:rPrChange w:id="803" w:author="林泽奇" w:date="2018-12-04T20:40:00Z">
                  <w:rPr>
                    <w:rStyle w:val="af5"/>
                    <w:noProof/>
                  </w:rPr>
                </w:rPrChange>
              </w:rPr>
              <w:fldChar w:fldCharType="separate"/>
            </w:r>
            <w:r w:rsidRPr="00367DFF">
              <w:rPr>
                <w:rStyle w:val="af5"/>
                <w:i w:val="0"/>
                <w:noProof/>
                <w:rPrChange w:id="804" w:author="林泽奇" w:date="2018-12-04T20:40:00Z">
                  <w:rPr>
                    <w:rStyle w:val="af5"/>
                    <w:noProof/>
                  </w:rPr>
                </w:rPrChange>
              </w:rPr>
              <w:t>2.6.2.</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805" w:author="林泽奇" w:date="2018-12-04T20:40:00Z">
                  <w:rPr>
                    <w:rStyle w:val="af5"/>
                    <w:rFonts w:hint="eastAsia"/>
                    <w:noProof/>
                  </w:rPr>
                </w:rPrChange>
              </w:rPr>
              <w:t>清除虚拟内存页面文件</w:t>
            </w:r>
            <w:r w:rsidRPr="00367DFF">
              <w:rPr>
                <w:i w:val="0"/>
                <w:noProof/>
                <w:webHidden/>
                <w:rPrChange w:id="806" w:author="林泽奇" w:date="2018-12-04T20:40:00Z">
                  <w:rPr>
                    <w:noProof/>
                    <w:webHidden/>
                  </w:rPr>
                </w:rPrChange>
              </w:rPr>
              <w:tab/>
            </w:r>
            <w:r w:rsidRPr="00367DFF">
              <w:rPr>
                <w:i w:val="0"/>
                <w:noProof/>
                <w:webHidden/>
                <w:rPrChange w:id="807" w:author="林泽奇" w:date="2018-12-04T20:40:00Z">
                  <w:rPr>
                    <w:noProof/>
                    <w:webHidden/>
                  </w:rPr>
                </w:rPrChange>
              </w:rPr>
              <w:fldChar w:fldCharType="begin"/>
            </w:r>
            <w:r w:rsidRPr="00367DFF">
              <w:rPr>
                <w:i w:val="0"/>
                <w:noProof/>
                <w:webHidden/>
                <w:rPrChange w:id="808" w:author="林泽奇" w:date="2018-12-04T20:40:00Z">
                  <w:rPr>
                    <w:noProof/>
                    <w:webHidden/>
                  </w:rPr>
                </w:rPrChange>
              </w:rPr>
              <w:instrText xml:space="preserve"> PAGEREF _Toc531719408 \h </w:instrText>
            </w:r>
          </w:ins>
          <w:r w:rsidRPr="00367DFF">
            <w:rPr>
              <w:i w:val="0"/>
              <w:noProof/>
              <w:webHidden/>
              <w:rPrChange w:id="809" w:author="林泽奇" w:date="2018-12-04T20:40:00Z">
                <w:rPr>
                  <w:i w:val="0"/>
                  <w:noProof/>
                  <w:webHidden/>
                </w:rPr>
              </w:rPrChange>
            </w:rPr>
          </w:r>
          <w:r w:rsidRPr="00367DFF">
            <w:rPr>
              <w:i w:val="0"/>
              <w:noProof/>
              <w:webHidden/>
              <w:rPrChange w:id="810" w:author="林泽奇" w:date="2018-12-04T20:40:00Z">
                <w:rPr>
                  <w:noProof/>
                  <w:webHidden/>
                </w:rPr>
              </w:rPrChange>
            </w:rPr>
            <w:fldChar w:fldCharType="separate"/>
          </w:r>
          <w:ins w:id="811" w:author="林泽奇" w:date="2018-12-04T20:40:00Z">
            <w:r w:rsidRPr="00367DFF">
              <w:rPr>
                <w:i w:val="0"/>
                <w:noProof/>
                <w:webHidden/>
                <w:rPrChange w:id="812" w:author="林泽奇" w:date="2018-12-04T20:40:00Z">
                  <w:rPr>
                    <w:noProof/>
                    <w:webHidden/>
                  </w:rPr>
                </w:rPrChange>
              </w:rPr>
              <w:t>28</w:t>
            </w:r>
            <w:r w:rsidRPr="00367DFF">
              <w:rPr>
                <w:i w:val="0"/>
                <w:noProof/>
                <w:webHidden/>
                <w:rPrChange w:id="813" w:author="林泽奇" w:date="2018-12-04T20:40:00Z">
                  <w:rPr>
                    <w:noProof/>
                    <w:webHidden/>
                  </w:rPr>
                </w:rPrChange>
              </w:rPr>
              <w:fldChar w:fldCharType="end"/>
            </w:r>
            <w:r w:rsidRPr="00367DFF">
              <w:rPr>
                <w:rStyle w:val="af5"/>
                <w:i w:val="0"/>
                <w:noProof/>
                <w:rPrChange w:id="814" w:author="林泽奇" w:date="2018-12-04T20:40:00Z">
                  <w:rPr>
                    <w:rStyle w:val="af5"/>
                    <w:noProof/>
                  </w:rPr>
                </w:rPrChange>
              </w:rPr>
              <w:fldChar w:fldCharType="end"/>
            </w:r>
          </w:ins>
        </w:p>
        <w:p w14:paraId="71D7F801" w14:textId="77777777" w:rsidR="00367DFF" w:rsidRPr="00367DFF" w:rsidRDefault="00367DFF">
          <w:pPr>
            <w:pStyle w:val="32"/>
            <w:tabs>
              <w:tab w:val="left" w:pos="1440"/>
              <w:tab w:val="right" w:leader="dot" w:pos="8296"/>
            </w:tabs>
            <w:rPr>
              <w:ins w:id="815" w:author="林泽奇" w:date="2018-12-04T20:40:00Z"/>
              <w:rFonts w:asciiTheme="minorHAnsi" w:eastAsiaTheme="minorEastAsia" w:hAnsiTheme="minorHAnsi" w:cstheme="minorBidi"/>
              <w:i w:val="0"/>
              <w:iCs w:val="0"/>
              <w:noProof/>
              <w:sz w:val="21"/>
              <w:szCs w:val="22"/>
            </w:rPr>
          </w:pPr>
          <w:ins w:id="816" w:author="林泽奇" w:date="2018-12-04T20:40:00Z">
            <w:r w:rsidRPr="00367DFF">
              <w:rPr>
                <w:rStyle w:val="af5"/>
                <w:i w:val="0"/>
                <w:noProof/>
                <w:rPrChange w:id="817" w:author="林泽奇" w:date="2018-12-04T20:40:00Z">
                  <w:rPr>
                    <w:rStyle w:val="af5"/>
                    <w:noProof/>
                  </w:rPr>
                </w:rPrChange>
              </w:rPr>
              <w:fldChar w:fldCharType="begin"/>
            </w:r>
            <w:r w:rsidRPr="00367DFF">
              <w:rPr>
                <w:rStyle w:val="af5"/>
                <w:i w:val="0"/>
                <w:noProof/>
                <w:rPrChange w:id="818" w:author="林泽奇" w:date="2018-12-04T20:40:00Z">
                  <w:rPr>
                    <w:rStyle w:val="af5"/>
                    <w:noProof/>
                  </w:rPr>
                </w:rPrChange>
              </w:rPr>
              <w:instrText xml:space="preserve"> </w:instrText>
            </w:r>
            <w:r w:rsidRPr="00367DFF">
              <w:rPr>
                <w:i w:val="0"/>
                <w:noProof/>
                <w:rPrChange w:id="819" w:author="林泽奇" w:date="2018-12-04T20:40:00Z">
                  <w:rPr>
                    <w:noProof/>
                  </w:rPr>
                </w:rPrChange>
              </w:rPr>
              <w:instrText>HYPERLINK \l "_Toc531719409"</w:instrText>
            </w:r>
            <w:r w:rsidRPr="00367DFF">
              <w:rPr>
                <w:rStyle w:val="af5"/>
                <w:i w:val="0"/>
                <w:noProof/>
                <w:rPrChange w:id="820" w:author="林泽奇" w:date="2018-12-04T20:40:00Z">
                  <w:rPr>
                    <w:rStyle w:val="af5"/>
                    <w:noProof/>
                  </w:rPr>
                </w:rPrChange>
              </w:rPr>
              <w:instrText xml:space="preserve"> </w:instrText>
            </w:r>
            <w:r w:rsidRPr="00367DFF">
              <w:rPr>
                <w:rStyle w:val="af5"/>
                <w:i w:val="0"/>
                <w:noProof/>
                <w:rPrChange w:id="821" w:author="林泽奇" w:date="2018-12-04T20:40:00Z">
                  <w:rPr>
                    <w:rStyle w:val="af5"/>
                    <w:noProof/>
                  </w:rPr>
                </w:rPrChange>
              </w:rPr>
              <w:fldChar w:fldCharType="separate"/>
            </w:r>
            <w:r w:rsidRPr="00367DFF">
              <w:rPr>
                <w:rStyle w:val="af5"/>
                <w:i w:val="0"/>
                <w:noProof/>
                <w:rPrChange w:id="822" w:author="林泽奇" w:date="2018-12-04T20:40:00Z">
                  <w:rPr>
                    <w:rStyle w:val="af5"/>
                    <w:noProof/>
                  </w:rPr>
                </w:rPrChange>
              </w:rPr>
              <w:t>2.6.3.</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823" w:author="林泽奇" w:date="2018-12-04T20:40:00Z">
                  <w:rPr>
                    <w:rStyle w:val="af5"/>
                    <w:rFonts w:hint="eastAsia"/>
                    <w:noProof/>
                  </w:rPr>
                </w:rPrChange>
              </w:rPr>
              <w:t>前次登录个数缓存</w:t>
            </w:r>
            <w:r w:rsidRPr="00367DFF">
              <w:rPr>
                <w:i w:val="0"/>
                <w:noProof/>
                <w:webHidden/>
                <w:rPrChange w:id="824" w:author="林泽奇" w:date="2018-12-04T20:40:00Z">
                  <w:rPr>
                    <w:noProof/>
                    <w:webHidden/>
                  </w:rPr>
                </w:rPrChange>
              </w:rPr>
              <w:tab/>
            </w:r>
            <w:r w:rsidRPr="00367DFF">
              <w:rPr>
                <w:i w:val="0"/>
                <w:noProof/>
                <w:webHidden/>
                <w:rPrChange w:id="825" w:author="林泽奇" w:date="2018-12-04T20:40:00Z">
                  <w:rPr>
                    <w:noProof/>
                    <w:webHidden/>
                  </w:rPr>
                </w:rPrChange>
              </w:rPr>
              <w:fldChar w:fldCharType="begin"/>
            </w:r>
            <w:r w:rsidRPr="00367DFF">
              <w:rPr>
                <w:i w:val="0"/>
                <w:noProof/>
                <w:webHidden/>
                <w:rPrChange w:id="826" w:author="林泽奇" w:date="2018-12-04T20:40:00Z">
                  <w:rPr>
                    <w:noProof/>
                    <w:webHidden/>
                  </w:rPr>
                </w:rPrChange>
              </w:rPr>
              <w:instrText xml:space="preserve"> PAGEREF _Toc531719409 \h </w:instrText>
            </w:r>
          </w:ins>
          <w:r w:rsidRPr="00367DFF">
            <w:rPr>
              <w:i w:val="0"/>
              <w:noProof/>
              <w:webHidden/>
              <w:rPrChange w:id="827" w:author="林泽奇" w:date="2018-12-04T20:40:00Z">
                <w:rPr>
                  <w:i w:val="0"/>
                  <w:noProof/>
                  <w:webHidden/>
                </w:rPr>
              </w:rPrChange>
            </w:rPr>
          </w:r>
          <w:r w:rsidRPr="00367DFF">
            <w:rPr>
              <w:i w:val="0"/>
              <w:noProof/>
              <w:webHidden/>
              <w:rPrChange w:id="828" w:author="林泽奇" w:date="2018-12-04T20:40:00Z">
                <w:rPr>
                  <w:noProof/>
                  <w:webHidden/>
                </w:rPr>
              </w:rPrChange>
            </w:rPr>
            <w:fldChar w:fldCharType="separate"/>
          </w:r>
          <w:ins w:id="829" w:author="林泽奇" w:date="2018-12-04T20:40:00Z">
            <w:r w:rsidRPr="00367DFF">
              <w:rPr>
                <w:i w:val="0"/>
                <w:noProof/>
                <w:webHidden/>
                <w:rPrChange w:id="830" w:author="林泽奇" w:date="2018-12-04T20:40:00Z">
                  <w:rPr>
                    <w:noProof/>
                    <w:webHidden/>
                  </w:rPr>
                </w:rPrChange>
              </w:rPr>
              <w:t>28</w:t>
            </w:r>
            <w:r w:rsidRPr="00367DFF">
              <w:rPr>
                <w:i w:val="0"/>
                <w:noProof/>
                <w:webHidden/>
                <w:rPrChange w:id="831" w:author="林泽奇" w:date="2018-12-04T20:40:00Z">
                  <w:rPr>
                    <w:noProof/>
                    <w:webHidden/>
                  </w:rPr>
                </w:rPrChange>
              </w:rPr>
              <w:fldChar w:fldCharType="end"/>
            </w:r>
            <w:r w:rsidRPr="00367DFF">
              <w:rPr>
                <w:rStyle w:val="af5"/>
                <w:i w:val="0"/>
                <w:noProof/>
                <w:rPrChange w:id="832" w:author="林泽奇" w:date="2018-12-04T20:40:00Z">
                  <w:rPr>
                    <w:rStyle w:val="af5"/>
                    <w:noProof/>
                  </w:rPr>
                </w:rPrChange>
              </w:rPr>
              <w:fldChar w:fldCharType="end"/>
            </w:r>
          </w:ins>
        </w:p>
        <w:p w14:paraId="0552289E" w14:textId="77777777" w:rsidR="00367DFF" w:rsidRPr="00367DFF" w:rsidRDefault="00367DFF">
          <w:pPr>
            <w:pStyle w:val="21"/>
            <w:tabs>
              <w:tab w:val="left" w:pos="960"/>
              <w:tab w:val="right" w:leader="dot" w:pos="8296"/>
            </w:tabs>
            <w:rPr>
              <w:ins w:id="833" w:author="林泽奇" w:date="2018-12-04T20:40:00Z"/>
              <w:rFonts w:asciiTheme="minorHAnsi" w:eastAsiaTheme="minorEastAsia" w:hAnsiTheme="minorHAnsi" w:cstheme="minorBidi"/>
              <w:smallCaps w:val="0"/>
              <w:noProof/>
              <w:sz w:val="21"/>
              <w:szCs w:val="22"/>
            </w:rPr>
          </w:pPr>
          <w:ins w:id="834" w:author="林泽奇" w:date="2018-12-04T20:40:00Z">
            <w:r w:rsidRPr="00367DFF">
              <w:rPr>
                <w:rStyle w:val="af5"/>
                <w:noProof/>
                <w:rPrChange w:id="835"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"_Toc531719410"</w:instrText>
            </w:r>
            <w:r w:rsidRPr="00367DFF">
              <w:rPr>
                <w:rStyle w:val="af5"/>
                <w:noProof/>
              </w:rPr>
              <w:instrText xml:space="preserve"> </w:instrText>
            </w:r>
            <w:r w:rsidRPr="00367DFF">
              <w:rPr>
                <w:rStyle w:val="af5"/>
                <w:noProof/>
                <w:rPrChange w:id="836" w:author="林泽奇" w:date="2018-12-04T20:40:00Z">
                  <w:rPr>
                    <w:rStyle w:val="af5"/>
                    <w:noProof/>
                  </w:rPr>
                </w:rPrChange>
              </w:rPr>
              <w:fldChar w:fldCharType="separate"/>
            </w:r>
            <w:r w:rsidRPr="00367DFF">
              <w:rPr>
                <w:rStyle w:val="af5"/>
                <w:noProof/>
                <w14:scene3d>
                  <w14:camera w14:prst="orthographicFront"/>
                  <w14:lightRig w14:rig="threePt" w14:dir="t">
                    <w14:rot w14:lat="0" w14:lon="0" w14:rev="0"/>
                  </w14:lightRig>
                </w14:scene3d>
              </w:rPr>
              <w:t>2.7</w:t>
            </w:r>
            <w:r w:rsidRPr="00367DFF">
              <w:rPr>
                <w:rFonts w:asciiTheme="minorHAnsi" w:eastAsiaTheme="minorEastAsia" w:hAnsiTheme="minorHAnsi" w:cstheme="minorBidi"/>
                <w:smallCaps w:val="0"/>
                <w:noProof/>
                <w:sz w:val="21"/>
                <w:szCs w:val="22"/>
              </w:rPr>
              <w:tab/>
            </w:r>
            <w:r w:rsidRPr="00367DFF">
              <w:rPr>
                <w:rStyle w:val="af5"/>
                <w:rFonts w:hint="eastAsia"/>
                <w:noProof/>
              </w:rPr>
              <w:t>其它安全设置</w:t>
            </w:r>
            <w:r w:rsidRPr="00367DFF">
              <w:rPr>
                <w:noProof/>
                <w:webHidden/>
              </w:rPr>
              <w:tab/>
            </w:r>
            <w:r w:rsidRPr="00367DFF">
              <w:rPr>
                <w:noProof/>
                <w:webHidden/>
                <w:rPrChange w:id="837" w:author="林泽奇" w:date="2018-12-04T20:40:00Z">
                  <w:rPr>
                    <w:noProof/>
                    <w:webHidden/>
                  </w:rPr>
                </w:rPrChange>
              </w:rPr>
              <w:fldChar w:fldCharType="begin"/>
            </w:r>
            <w:r w:rsidRPr="00367DFF">
              <w:rPr>
                <w:noProof/>
                <w:webHidden/>
              </w:rPr>
              <w:instrText xml:space="preserve"> PAGEREF _Toc531719410 \h </w:instrText>
            </w:r>
          </w:ins>
          <w:r w:rsidRPr="00367DFF">
            <w:rPr>
              <w:noProof/>
              <w:webHidden/>
              <w:rPrChange w:id="838" w:author="林泽奇" w:date="2018-12-04T20:40:00Z">
                <w:rPr>
                  <w:noProof/>
                  <w:webHidden/>
                </w:rPr>
              </w:rPrChange>
            </w:rPr>
          </w:r>
          <w:r w:rsidRPr="00367DFF">
            <w:rPr>
              <w:noProof/>
              <w:webHidden/>
              <w:rPrChange w:id="839" w:author="林泽奇" w:date="2018-12-04T20:40:00Z">
                <w:rPr>
                  <w:noProof/>
                  <w:webHidden/>
                </w:rPr>
              </w:rPrChange>
            </w:rPr>
            <w:fldChar w:fldCharType="separate"/>
          </w:r>
          <w:ins w:id="840" w:author="林泽奇" w:date="2018-12-04T20:40:00Z">
            <w:r w:rsidRPr="00367DFF">
              <w:rPr>
                <w:noProof/>
                <w:webHidden/>
              </w:rPr>
              <w:t>29</w:t>
            </w:r>
            <w:r w:rsidRPr="00367DFF">
              <w:rPr>
                <w:noProof/>
                <w:webHidden/>
                <w:rPrChange w:id="841" w:author="林泽奇" w:date="2018-12-04T20:40:00Z">
                  <w:rPr>
                    <w:noProof/>
                    <w:webHidden/>
                  </w:rPr>
                </w:rPrChange>
              </w:rPr>
              <w:fldChar w:fldCharType="end"/>
            </w:r>
            <w:r w:rsidRPr="00367DFF">
              <w:rPr>
                <w:rStyle w:val="af5"/>
                <w:noProof/>
                <w:rPrChange w:id="842" w:author="林泽奇" w:date="2018-12-04T20:40:00Z">
                  <w:rPr>
                    <w:rStyle w:val="af5"/>
                    <w:noProof/>
                  </w:rPr>
                </w:rPrChange>
              </w:rPr>
              <w:fldChar w:fldCharType="end"/>
            </w:r>
          </w:ins>
        </w:p>
        <w:p w14:paraId="3BECD864" w14:textId="77777777" w:rsidR="00367DFF" w:rsidRPr="00367DFF" w:rsidRDefault="00367DFF">
          <w:pPr>
            <w:pStyle w:val="32"/>
            <w:tabs>
              <w:tab w:val="left" w:pos="1440"/>
              <w:tab w:val="right" w:leader="dot" w:pos="8296"/>
            </w:tabs>
            <w:rPr>
              <w:ins w:id="843" w:author="林泽奇" w:date="2018-12-04T20:40:00Z"/>
              <w:rFonts w:asciiTheme="minorHAnsi" w:eastAsiaTheme="minorEastAsia" w:hAnsiTheme="minorHAnsi" w:cstheme="minorBidi"/>
              <w:i w:val="0"/>
              <w:iCs w:val="0"/>
              <w:noProof/>
              <w:sz w:val="21"/>
              <w:szCs w:val="22"/>
            </w:rPr>
          </w:pPr>
          <w:ins w:id="844" w:author="林泽奇" w:date="2018-12-04T20:40:00Z">
            <w:r w:rsidRPr="00367DFF">
              <w:rPr>
                <w:rStyle w:val="af5"/>
                <w:i w:val="0"/>
                <w:noProof/>
                <w:rPrChange w:id="845" w:author="林泽奇" w:date="2018-12-04T20:40:00Z">
                  <w:rPr>
                    <w:rStyle w:val="af5"/>
                    <w:noProof/>
                  </w:rPr>
                </w:rPrChange>
              </w:rPr>
              <w:fldChar w:fldCharType="begin"/>
            </w:r>
            <w:r w:rsidRPr="00367DFF">
              <w:rPr>
                <w:rStyle w:val="af5"/>
                <w:i w:val="0"/>
                <w:noProof/>
                <w:rPrChange w:id="846" w:author="林泽奇" w:date="2018-12-04T20:40:00Z">
                  <w:rPr>
                    <w:rStyle w:val="af5"/>
                    <w:noProof/>
                  </w:rPr>
                </w:rPrChange>
              </w:rPr>
              <w:instrText xml:space="preserve"> </w:instrText>
            </w:r>
            <w:r w:rsidRPr="00367DFF">
              <w:rPr>
                <w:i w:val="0"/>
                <w:noProof/>
                <w:rPrChange w:id="847" w:author="林泽奇" w:date="2018-12-04T20:40:00Z">
                  <w:rPr>
                    <w:noProof/>
                  </w:rPr>
                </w:rPrChange>
              </w:rPr>
              <w:instrText>HYPERLINK \l "_Toc531719412"</w:instrText>
            </w:r>
            <w:r w:rsidRPr="00367DFF">
              <w:rPr>
                <w:rStyle w:val="af5"/>
                <w:i w:val="0"/>
                <w:noProof/>
                <w:rPrChange w:id="848" w:author="林泽奇" w:date="2018-12-04T20:40:00Z">
                  <w:rPr>
                    <w:rStyle w:val="af5"/>
                    <w:noProof/>
                  </w:rPr>
                </w:rPrChange>
              </w:rPr>
              <w:instrText xml:space="preserve"> </w:instrText>
            </w:r>
            <w:r w:rsidRPr="00367DFF">
              <w:rPr>
                <w:rStyle w:val="af5"/>
                <w:i w:val="0"/>
                <w:noProof/>
                <w:rPrChange w:id="849" w:author="林泽奇" w:date="2018-12-04T20:40:00Z">
                  <w:rPr>
                    <w:rStyle w:val="af5"/>
                    <w:noProof/>
                  </w:rPr>
                </w:rPrChange>
              </w:rPr>
              <w:fldChar w:fldCharType="separate"/>
            </w:r>
            <w:r w:rsidRPr="00367DFF">
              <w:rPr>
                <w:rStyle w:val="af5"/>
                <w:i w:val="0"/>
                <w:noProof/>
                <w:rPrChange w:id="850" w:author="林泽奇" w:date="2018-12-04T20:40:00Z">
                  <w:rPr>
                    <w:rStyle w:val="af5"/>
                    <w:noProof/>
                  </w:rPr>
                </w:rPrChange>
              </w:rPr>
              <w:t>2.7.1.</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851" w:author="林泽奇" w:date="2018-12-04T20:40:00Z">
                  <w:rPr>
                    <w:rStyle w:val="af5"/>
                    <w:rFonts w:hint="eastAsia"/>
                    <w:noProof/>
                  </w:rPr>
                </w:rPrChange>
              </w:rPr>
              <w:t>安装防火墙和杀毒软件</w:t>
            </w:r>
            <w:r w:rsidRPr="00367DFF">
              <w:rPr>
                <w:i w:val="0"/>
                <w:noProof/>
                <w:webHidden/>
                <w:rPrChange w:id="852" w:author="林泽奇" w:date="2018-12-04T20:40:00Z">
                  <w:rPr>
                    <w:noProof/>
                    <w:webHidden/>
                  </w:rPr>
                </w:rPrChange>
              </w:rPr>
              <w:tab/>
            </w:r>
            <w:r w:rsidRPr="00367DFF">
              <w:rPr>
                <w:i w:val="0"/>
                <w:noProof/>
                <w:webHidden/>
                <w:rPrChange w:id="853" w:author="林泽奇" w:date="2018-12-04T20:40:00Z">
                  <w:rPr>
                    <w:noProof/>
                    <w:webHidden/>
                  </w:rPr>
                </w:rPrChange>
              </w:rPr>
              <w:fldChar w:fldCharType="begin"/>
            </w:r>
            <w:r w:rsidRPr="00367DFF">
              <w:rPr>
                <w:i w:val="0"/>
                <w:noProof/>
                <w:webHidden/>
                <w:rPrChange w:id="854" w:author="林泽奇" w:date="2018-12-04T20:40:00Z">
                  <w:rPr>
                    <w:noProof/>
                    <w:webHidden/>
                  </w:rPr>
                </w:rPrChange>
              </w:rPr>
              <w:instrText xml:space="preserve"> PAGEREF _Toc531719412 \h </w:instrText>
            </w:r>
          </w:ins>
          <w:r w:rsidRPr="00367DFF">
            <w:rPr>
              <w:i w:val="0"/>
              <w:noProof/>
              <w:webHidden/>
              <w:rPrChange w:id="855" w:author="林泽奇" w:date="2018-12-04T20:40:00Z">
                <w:rPr>
                  <w:i w:val="0"/>
                  <w:noProof/>
                  <w:webHidden/>
                </w:rPr>
              </w:rPrChange>
            </w:rPr>
          </w:r>
          <w:r w:rsidRPr="00367DFF">
            <w:rPr>
              <w:i w:val="0"/>
              <w:noProof/>
              <w:webHidden/>
              <w:rPrChange w:id="856" w:author="林泽奇" w:date="2018-12-04T20:40:00Z">
                <w:rPr>
                  <w:noProof/>
                  <w:webHidden/>
                </w:rPr>
              </w:rPrChange>
            </w:rPr>
            <w:fldChar w:fldCharType="separate"/>
          </w:r>
          <w:ins w:id="857" w:author="林泽奇" w:date="2018-12-04T20:40:00Z">
            <w:r w:rsidRPr="00367DFF">
              <w:rPr>
                <w:i w:val="0"/>
                <w:noProof/>
                <w:webHidden/>
                <w:rPrChange w:id="858" w:author="林泽奇" w:date="2018-12-04T20:40:00Z">
                  <w:rPr>
                    <w:noProof/>
                    <w:webHidden/>
                  </w:rPr>
                </w:rPrChange>
              </w:rPr>
              <w:t>29</w:t>
            </w:r>
            <w:r w:rsidRPr="00367DFF">
              <w:rPr>
                <w:i w:val="0"/>
                <w:noProof/>
                <w:webHidden/>
                <w:rPrChange w:id="859" w:author="林泽奇" w:date="2018-12-04T20:40:00Z">
                  <w:rPr>
                    <w:noProof/>
                    <w:webHidden/>
                  </w:rPr>
                </w:rPrChange>
              </w:rPr>
              <w:fldChar w:fldCharType="end"/>
            </w:r>
            <w:r w:rsidRPr="00367DFF">
              <w:rPr>
                <w:rStyle w:val="af5"/>
                <w:i w:val="0"/>
                <w:noProof/>
                <w:rPrChange w:id="860" w:author="林泽奇" w:date="2018-12-04T20:40:00Z">
                  <w:rPr>
                    <w:rStyle w:val="af5"/>
                    <w:noProof/>
                  </w:rPr>
                </w:rPrChange>
              </w:rPr>
              <w:fldChar w:fldCharType="end"/>
            </w:r>
          </w:ins>
        </w:p>
        <w:p w14:paraId="08364781" w14:textId="77777777" w:rsidR="00367DFF" w:rsidRPr="00367DFF" w:rsidRDefault="00367DFF">
          <w:pPr>
            <w:pStyle w:val="32"/>
            <w:tabs>
              <w:tab w:val="left" w:pos="1440"/>
              <w:tab w:val="right" w:leader="dot" w:pos="8296"/>
            </w:tabs>
            <w:rPr>
              <w:ins w:id="861" w:author="林泽奇" w:date="2018-12-04T20:40:00Z"/>
              <w:rFonts w:asciiTheme="minorHAnsi" w:eastAsiaTheme="minorEastAsia" w:hAnsiTheme="minorHAnsi" w:cstheme="minorBidi"/>
              <w:i w:val="0"/>
              <w:iCs w:val="0"/>
              <w:noProof/>
              <w:sz w:val="21"/>
              <w:szCs w:val="22"/>
            </w:rPr>
          </w:pPr>
          <w:ins w:id="862" w:author="林泽奇" w:date="2018-12-04T20:40:00Z">
            <w:r w:rsidRPr="00367DFF">
              <w:rPr>
                <w:rStyle w:val="af5"/>
                <w:i w:val="0"/>
                <w:noProof/>
                <w:rPrChange w:id="863" w:author="林泽奇" w:date="2018-12-04T20:40:00Z">
                  <w:rPr>
                    <w:rStyle w:val="af5"/>
                    <w:noProof/>
                  </w:rPr>
                </w:rPrChange>
              </w:rPr>
              <w:fldChar w:fldCharType="begin"/>
            </w:r>
            <w:r w:rsidRPr="00367DFF">
              <w:rPr>
                <w:rStyle w:val="af5"/>
                <w:i w:val="0"/>
                <w:noProof/>
                <w:rPrChange w:id="864" w:author="林泽奇" w:date="2018-12-04T20:40:00Z">
                  <w:rPr>
                    <w:rStyle w:val="af5"/>
                    <w:noProof/>
                  </w:rPr>
                </w:rPrChange>
              </w:rPr>
              <w:instrText xml:space="preserve"> </w:instrText>
            </w:r>
            <w:r w:rsidRPr="00367DFF">
              <w:rPr>
                <w:i w:val="0"/>
                <w:noProof/>
                <w:rPrChange w:id="865" w:author="林泽奇" w:date="2018-12-04T20:40:00Z">
                  <w:rPr>
                    <w:noProof/>
                  </w:rPr>
                </w:rPrChange>
              </w:rPr>
              <w:instrText>HYPERLINK \l "_Toc531719413"</w:instrText>
            </w:r>
            <w:r w:rsidRPr="00367DFF">
              <w:rPr>
                <w:rStyle w:val="af5"/>
                <w:i w:val="0"/>
                <w:noProof/>
                <w:rPrChange w:id="866" w:author="林泽奇" w:date="2018-12-04T20:40:00Z">
                  <w:rPr>
                    <w:rStyle w:val="af5"/>
                    <w:noProof/>
                  </w:rPr>
                </w:rPrChange>
              </w:rPr>
              <w:instrText xml:space="preserve"> </w:instrText>
            </w:r>
            <w:r w:rsidRPr="00367DFF">
              <w:rPr>
                <w:rStyle w:val="af5"/>
                <w:i w:val="0"/>
                <w:noProof/>
                <w:rPrChange w:id="867" w:author="林泽奇" w:date="2018-12-04T20:40:00Z">
                  <w:rPr>
                    <w:rStyle w:val="af5"/>
                    <w:noProof/>
                  </w:rPr>
                </w:rPrChange>
              </w:rPr>
              <w:fldChar w:fldCharType="separate"/>
            </w:r>
            <w:r w:rsidRPr="00367DFF">
              <w:rPr>
                <w:rStyle w:val="af5"/>
                <w:i w:val="0"/>
                <w:noProof/>
                <w:rPrChange w:id="868" w:author="林泽奇" w:date="2018-12-04T20:40:00Z">
                  <w:rPr>
                    <w:rStyle w:val="af5"/>
                    <w:noProof/>
                  </w:rPr>
                </w:rPrChange>
              </w:rPr>
              <w:t>2.7.2.</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869" w:author="林泽奇" w:date="2018-12-04T20:40:00Z">
                  <w:rPr>
                    <w:rStyle w:val="af5"/>
                    <w:rFonts w:hint="eastAsia"/>
                    <w:noProof/>
                  </w:rPr>
                </w:rPrChange>
              </w:rPr>
              <w:t>高危漏洞的及时修复</w:t>
            </w:r>
            <w:r w:rsidRPr="00367DFF">
              <w:rPr>
                <w:i w:val="0"/>
                <w:noProof/>
                <w:webHidden/>
                <w:rPrChange w:id="870" w:author="林泽奇" w:date="2018-12-04T20:40:00Z">
                  <w:rPr>
                    <w:noProof/>
                    <w:webHidden/>
                  </w:rPr>
                </w:rPrChange>
              </w:rPr>
              <w:tab/>
            </w:r>
            <w:r w:rsidRPr="00367DFF">
              <w:rPr>
                <w:i w:val="0"/>
                <w:noProof/>
                <w:webHidden/>
                <w:rPrChange w:id="871" w:author="林泽奇" w:date="2018-12-04T20:40:00Z">
                  <w:rPr>
                    <w:noProof/>
                    <w:webHidden/>
                  </w:rPr>
                </w:rPrChange>
              </w:rPr>
              <w:fldChar w:fldCharType="begin"/>
            </w:r>
            <w:r w:rsidRPr="00367DFF">
              <w:rPr>
                <w:i w:val="0"/>
                <w:noProof/>
                <w:webHidden/>
                <w:rPrChange w:id="872" w:author="林泽奇" w:date="2018-12-04T20:40:00Z">
                  <w:rPr>
                    <w:noProof/>
                    <w:webHidden/>
                  </w:rPr>
                </w:rPrChange>
              </w:rPr>
              <w:instrText xml:space="preserve"> PAGEREF _Toc531719413 \h </w:instrText>
            </w:r>
          </w:ins>
          <w:r w:rsidRPr="00367DFF">
            <w:rPr>
              <w:i w:val="0"/>
              <w:noProof/>
              <w:webHidden/>
              <w:rPrChange w:id="873" w:author="林泽奇" w:date="2018-12-04T20:40:00Z">
                <w:rPr>
                  <w:i w:val="0"/>
                  <w:noProof/>
                  <w:webHidden/>
                </w:rPr>
              </w:rPrChange>
            </w:rPr>
          </w:r>
          <w:r w:rsidRPr="00367DFF">
            <w:rPr>
              <w:i w:val="0"/>
              <w:noProof/>
              <w:webHidden/>
              <w:rPrChange w:id="874" w:author="林泽奇" w:date="2018-12-04T20:40:00Z">
                <w:rPr>
                  <w:noProof/>
                  <w:webHidden/>
                </w:rPr>
              </w:rPrChange>
            </w:rPr>
            <w:fldChar w:fldCharType="separate"/>
          </w:r>
          <w:ins w:id="875" w:author="林泽奇" w:date="2018-12-04T20:40:00Z">
            <w:r w:rsidRPr="00367DFF">
              <w:rPr>
                <w:i w:val="0"/>
                <w:noProof/>
                <w:webHidden/>
                <w:rPrChange w:id="876" w:author="林泽奇" w:date="2018-12-04T20:40:00Z">
                  <w:rPr>
                    <w:noProof/>
                    <w:webHidden/>
                  </w:rPr>
                </w:rPrChange>
              </w:rPr>
              <w:t>29</w:t>
            </w:r>
            <w:r w:rsidRPr="00367DFF">
              <w:rPr>
                <w:i w:val="0"/>
                <w:noProof/>
                <w:webHidden/>
                <w:rPrChange w:id="877" w:author="林泽奇" w:date="2018-12-04T20:40:00Z">
                  <w:rPr>
                    <w:noProof/>
                    <w:webHidden/>
                  </w:rPr>
                </w:rPrChange>
              </w:rPr>
              <w:fldChar w:fldCharType="end"/>
            </w:r>
            <w:r w:rsidRPr="00367DFF">
              <w:rPr>
                <w:rStyle w:val="af5"/>
                <w:i w:val="0"/>
                <w:noProof/>
                <w:rPrChange w:id="878" w:author="林泽奇" w:date="2018-12-04T20:40:00Z">
                  <w:rPr>
                    <w:rStyle w:val="af5"/>
                    <w:noProof/>
                  </w:rPr>
                </w:rPrChange>
              </w:rPr>
              <w:fldChar w:fldCharType="end"/>
            </w:r>
          </w:ins>
        </w:p>
        <w:p w14:paraId="2561C4CE" w14:textId="77777777" w:rsidR="00367DFF" w:rsidRPr="00367DFF" w:rsidRDefault="00367DFF">
          <w:pPr>
            <w:pStyle w:val="32"/>
            <w:tabs>
              <w:tab w:val="left" w:pos="1440"/>
              <w:tab w:val="right" w:leader="dot" w:pos="8296"/>
            </w:tabs>
            <w:rPr>
              <w:ins w:id="879" w:author="林泽奇" w:date="2018-12-04T20:40:00Z"/>
              <w:rFonts w:asciiTheme="minorHAnsi" w:eastAsiaTheme="minorEastAsia" w:hAnsiTheme="minorHAnsi" w:cstheme="minorBidi"/>
              <w:i w:val="0"/>
              <w:iCs w:val="0"/>
              <w:noProof/>
              <w:sz w:val="21"/>
              <w:szCs w:val="22"/>
            </w:rPr>
          </w:pPr>
          <w:ins w:id="880" w:author="林泽奇" w:date="2018-12-04T20:40:00Z">
            <w:r w:rsidRPr="00367DFF">
              <w:rPr>
                <w:rStyle w:val="af5"/>
                <w:i w:val="0"/>
                <w:noProof/>
                <w:rPrChange w:id="881" w:author="林泽奇" w:date="2018-12-04T20:40:00Z">
                  <w:rPr>
                    <w:rStyle w:val="af5"/>
                    <w:noProof/>
                  </w:rPr>
                </w:rPrChange>
              </w:rPr>
              <w:fldChar w:fldCharType="begin"/>
            </w:r>
            <w:r w:rsidRPr="00367DFF">
              <w:rPr>
                <w:rStyle w:val="af5"/>
                <w:i w:val="0"/>
                <w:noProof/>
                <w:rPrChange w:id="882" w:author="林泽奇" w:date="2018-12-04T20:40:00Z">
                  <w:rPr>
                    <w:rStyle w:val="af5"/>
                    <w:noProof/>
                  </w:rPr>
                </w:rPrChange>
              </w:rPr>
              <w:instrText xml:space="preserve"> </w:instrText>
            </w:r>
            <w:r w:rsidRPr="00367DFF">
              <w:rPr>
                <w:i w:val="0"/>
                <w:noProof/>
                <w:rPrChange w:id="883" w:author="林泽奇" w:date="2018-12-04T20:40:00Z">
                  <w:rPr>
                    <w:noProof/>
                  </w:rPr>
                </w:rPrChange>
              </w:rPr>
              <w:instrText>HYPERLINK \l "_Toc531719414"</w:instrText>
            </w:r>
            <w:r w:rsidRPr="00367DFF">
              <w:rPr>
                <w:rStyle w:val="af5"/>
                <w:i w:val="0"/>
                <w:noProof/>
                <w:rPrChange w:id="884" w:author="林泽奇" w:date="2018-12-04T20:40:00Z">
                  <w:rPr>
                    <w:rStyle w:val="af5"/>
                    <w:noProof/>
                  </w:rPr>
                </w:rPrChange>
              </w:rPr>
              <w:instrText xml:space="preserve"> </w:instrText>
            </w:r>
            <w:r w:rsidRPr="00367DFF">
              <w:rPr>
                <w:rStyle w:val="af5"/>
                <w:i w:val="0"/>
                <w:noProof/>
                <w:rPrChange w:id="885" w:author="林泽奇" w:date="2018-12-04T20:40:00Z">
                  <w:rPr>
                    <w:rStyle w:val="af5"/>
                    <w:noProof/>
                  </w:rPr>
                </w:rPrChange>
              </w:rPr>
              <w:fldChar w:fldCharType="separate"/>
            </w:r>
            <w:r w:rsidRPr="00367DFF">
              <w:rPr>
                <w:rStyle w:val="af5"/>
                <w:i w:val="0"/>
                <w:noProof/>
                <w:rPrChange w:id="886" w:author="林泽奇" w:date="2018-12-04T20:40:00Z">
                  <w:rPr>
                    <w:rStyle w:val="af5"/>
                    <w:noProof/>
                  </w:rPr>
                </w:rPrChange>
              </w:rPr>
              <w:t>2.7.3.</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887" w:author="林泽奇" w:date="2018-12-04T20:40:00Z">
                  <w:rPr>
                    <w:rStyle w:val="af5"/>
                    <w:rFonts w:hint="eastAsia"/>
                    <w:noProof/>
                  </w:rPr>
                </w:rPrChange>
              </w:rPr>
              <w:t>病毒库的及时更新</w:t>
            </w:r>
            <w:r w:rsidRPr="00367DFF">
              <w:rPr>
                <w:i w:val="0"/>
                <w:noProof/>
                <w:webHidden/>
                <w:rPrChange w:id="888" w:author="林泽奇" w:date="2018-12-04T20:40:00Z">
                  <w:rPr>
                    <w:noProof/>
                    <w:webHidden/>
                  </w:rPr>
                </w:rPrChange>
              </w:rPr>
              <w:tab/>
            </w:r>
            <w:r w:rsidRPr="00367DFF">
              <w:rPr>
                <w:i w:val="0"/>
                <w:noProof/>
                <w:webHidden/>
                <w:rPrChange w:id="889" w:author="林泽奇" w:date="2018-12-04T20:40:00Z">
                  <w:rPr>
                    <w:noProof/>
                    <w:webHidden/>
                  </w:rPr>
                </w:rPrChange>
              </w:rPr>
              <w:fldChar w:fldCharType="begin"/>
            </w:r>
            <w:r w:rsidRPr="00367DFF">
              <w:rPr>
                <w:i w:val="0"/>
                <w:noProof/>
                <w:webHidden/>
                <w:rPrChange w:id="890" w:author="林泽奇" w:date="2018-12-04T20:40:00Z">
                  <w:rPr>
                    <w:noProof/>
                    <w:webHidden/>
                  </w:rPr>
                </w:rPrChange>
              </w:rPr>
              <w:instrText xml:space="preserve"> PAGEREF _Toc531719414 \h </w:instrText>
            </w:r>
          </w:ins>
          <w:r w:rsidRPr="00367DFF">
            <w:rPr>
              <w:i w:val="0"/>
              <w:noProof/>
              <w:webHidden/>
              <w:rPrChange w:id="891" w:author="林泽奇" w:date="2018-12-04T20:40:00Z">
                <w:rPr>
                  <w:i w:val="0"/>
                  <w:noProof/>
                  <w:webHidden/>
                </w:rPr>
              </w:rPrChange>
            </w:rPr>
          </w:r>
          <w:r w:rsidRPr="00367DFF">
            <w:rPr>
              <w:i w:val="0"/>
              <w:noProof/>
              <w:webHidden/>
              <w:rPrChange w:id="892" w:author="林泽奇" w:date="2018-12-04T20:40:00Z">
                <w:rPr>
                  <w:noProof/>
                  <w:webHidden/>
                </w:rPr>
              </w:rPrChange>
            </w:rPr>
            <w:fldChar w:fldCharType="separate"/>
          </w:r>
          <w:ins w:id="893" w:author="林泽奇" w:date="2018-12-04T20:40:00Z">
            <w:r w:rsidRPr="00367DFF">
              <w:rPr>
                <w:i w:val="0"/>
                <w:noProof/>
                <w:webHidden/>
                <w:rPrChange w:id="894" w:author="林泽奇" w:date="2018-12-04T20:40:00Z">
                  <w:rPr>
                    <w:noProof/>
                    <w:webHidden/>
                  </w:rPr>
                </w:rPrChange>
              </w:rPr>
              <w:t>30</w:t>
            </w:r>
            <w:r w:rsidRPr="00367DFF">
              <w:rPr>
                <w:i w:val="0"/>
                <w:noProof/>
                <w:webHidden/>
                <w:rPrChange w:id="895" w:author="林泽奇" w:date="2018-12-04T20:40:00Z">
                  <w:rPr>
                    <w:noProof/>
                    <w:webHidden/>
                  </w:rPr>
                </w:rPrChange>
              </w:rPr>
              <w:fldChar w:fldCharType="end"/>
            </w:r>
            <w:r w:rsidRPr="00367DFF">
              <w:rPr>
                <w:rStyle w:val="af5"/>
                <w:i w:val="0"/>
                <w:noProof/>
                <w:rPrChange w:id="896" w:author="林泽奇" w:date="2018-12-04T20:40:00Z">
                  <w:rPr>
                    <w:rStyle w:val="af5"/>
                    <w:noProof/>
                  </w:rPr>
                </w:rPrChange>
              </w:rPr>
              <w:fldChar w:fldCharType="end"/>
            </w:r>
          </w:ins>
        </w:p>
        <w:p w14:paraId="32C7DB5E" w14:textId="77777777" w:rsidR="00367DFF" w:rsidRPr="00367DFF" w:rsidRDefault="00367DFF">
          <w:pPr>
            <w:pStyle w:val="32"/>
            <w:tabs>
              <w:tab w:val="left" w:pos="1440"/>
              <w:tab w:val="right" w:leader="dot" w:pos="8296"/>
            </w:tabs>
            <w:rPr>
              <w:ins w:id="897" w:author="林泽奇" w:date="2018-12-04T20:40:00Z"/>
              <w:rFonts w:asciiTheme="minorHAnsi" w:eastAsiaTheme="minorEastAsia" w:hAnsiTheme="minorHAnsi" w:cstheme="minorBidi"/>
              <w:i w:val="0"/>
              <w:iCs w:val="0"/>
              <w:noProof/>
              <w:sz w:val="21"/>
              <w:szCs w:val="22"/>
            </w:rPr>
          </w:pPr>
          <w:ins w:id="898" w:author="林泽奇" w:date="2018-12-04T20:40:00Z">
            <w:r w:rsidRPr="00367DFF">
              <w:rPr>
                <w:rStyle w:val="af5"/>
                <w:i w:val="0"/>
                <w:noProof/>
                <w:rPrChange w:id="899" w:author="林泽奇" w:date="2018-12-04T20:40:00Z">
                  <w:rPr>
                    <w:rStyle w:val="af5"/>
                    <w:noProof/>
                  </w:rPr>
                </w:rPrChange>
              </w:rPr>
              <w:fldChar w:fldCharType="begin"/>
            </w:r>
            <w:r w:rsidRPr="00367DFF">
              <w:rPr>
                <w:rStyle w:val="af5"/>
                <w:i w:val="0"/>
                <w:noProof/>
                <w:rPrChange w:id="900" w:author="林泽奇" w:date="2018-12-04T20:40:00Z">
                  <w:rPr>
                    <w:rStyle w:val="af5"/>
                    <w:noProof/>
                  </w:rPr>
                </w:rPrChange>
              </w:rPr>
              <w:instrText xml:space="preserve"> </w:instrText>
            </w:r>
            <w:r w:rsidRPr="00367DFF">
              <w:rPr>
                <w:i w:val="0"/>
                <w:noProof/>
                <w:rPrChange w:id="901" w:author="林泽奇" w:date="2018-12-04T20:40:00Z">
                  <w:rPr>
                    <w:noProof/>
                  </w:rPr>
                </w:rPrChange>
              </w:rPr>
              <w:instrText>HYPERLINK \l "_Toc531719415"</w:instrText>
            </w:r>
            <w:r w:rsidRPr="00367DFF">
              <w:rPr>
                <w:rStyle w:val="af5"/>
                <w:i w:val="0"/>
                <w:noProof/>
                <w:rPrChange w:id="902" w:author="林泽奇" w:date="2018-12-04T20:40:00Z">
                  <w:rPr>
                    <w:rStyle w:val="af5"/>
                    <w:noProof/>
                  </w:rPr>
                </w:rPrChange>
              </w:rPr>
              <w:instrText xml:space="preserve"> </w:instrText>
            </w:r>
            <w:r w:rsidRPr="00367DFF">
              <w:rPr>
                <w:rStyle w:val="af5"/>
                <w:i w:val="0"/>
                <w:noProof/>
                <w:rPrChange w:id="903" w:author="林泽奇" w:date="2018-12-04T20:40:00Z">
                  <w:rPr>
                    <w:rStyle w:val="af5"/>
                    <w:noProof/>
                  </w:rPr>
                </w:rPrChange>
              </w:rPr>
              <w:fldChar w:fldCharType="separate"/>
            </w:r>
            <w:r w:rsidRPr="00367DFF">
              <w:rPr>
                <w:rStyle w:val="af5"/>
                <w:i w:val="0"/>
                <w:noProof/>
                <w:rPrChange w:id="904" w:author="林泽奇" w:date="2018-12-04T20:40:00Z">
                  <w:rPr>
                    <w:rStyle w:val="af5"/>
                    <w:noProof/>
                  </w:rPr>
                </w:rPrChange>
              </w:rPr>
              <w:t>2.7.4.</w:t>
            </w:r>
            <w:r w:rsidRPr="00367DFF">
              <w:rPr>
                <w:rFonts w:asciiTheme="minorHAnsi" w:eastAsiaTheme="minorEastAsia" w:hAnsiTheme="minorHAnsi" w:cstheme="minorBidi"/>
                <w:i w:val="0"/>
                <w:iCs w:val="0"/>
                <w:noProof/>
                <w:sz w:val="21"/>
                <w:szCs w:val="22"/>
              </w:rPr>
              <w:tab/>
            </w:r>
            <w:r w:rsidRPr="00367DFF">
              <w:rPr>
                <w:rStyle w:val="af5"/>
                <w:i w:val="0"/>
                <w:noProof/>
                <w:rPrChange w:id="905" w:author="林泽奇" w:date="2018-12-04T20:40:00Z">
                  <w:rPr>
                    <w:rStyle w:val="af5"/>
                    <w:noProof/>
                  </w:rPr>
                </w:rPrChange>
              </w:rPr>
              <w:t>USB</w:t>
            </w:r>
            <w:r w:rsidRPr="00367DFF">
              <w:rPr>
                <w:rStyle w:val="af5"/>
                <w:rFonts w:hint="eastAsia"/>
                <w:i w:val="0"/>
                <w:noProof/>
                <w:rPrChange w:id="906" w:author="林泽奇" w:date="2018-12-04T20:40:00Z">
                  <w:rPr>
                    <w:rStyle w:val="af5"/>
                    <w:rFonts w:hint="eastAsia"/>
                    <w:noProof/>
                  </w:rPr>
                </w:rPrChange>
              </w:rPr>
              <w:t>存储介质的管控</w:t>
            </w:r>
            <w:r w:rsidRPr="00367DFF">
              <w:rPr>
                <w:i w:val="0"/>
                <w:noProof/>
                <w:webHidden/>
                <w:rPrChange w:id="907" w:author="林泽奇" w:date="2018-12-04T20:40:00Z">
                  <w:rPr>
                    <w:noProof/>
                    <w:webHidden/>
                  </w:rPr>
                </w:rPrChange>
              </w:rPr>
              <w:tab/>
            </w:r>
            <w:r w:rsidRPr="00367DFF">
              <w:rPr>
                <w:i w:val="0"/>
                <w:noProof/>
                <w:webHidden/>
                <w:rPrChange w:id="908" w:author="林泽奇" w:date="2018-12-04T20:40:00Z">
                  <w:rPr>
                    <w:noProof/>
                    <w:webHidden/>
                  </w:rPr>
                </w:rPrChange>
              </w:rPr>
              <w:fldChar w:fldCharType="begin"/>
            </w:r>
            <w:r w:rsidRPr="00367DFF">
              <w:rPr>
                <w:i w:val="0"/>
                <w:noProof/>
                <w:webHidden/>
                <w:rPrChange w:id="909" w:author="林泽奇" w:date="2018-12-04T20:40:00Z">
                  <w:rPr>
                    <w:noProof/>
                    <w:webHidden/>
                  </w:rPr>
                </w:rPrChange>
              </w:rPr>
              <w:instrText xml:space="preserve"> PAGEREF _Toc531719415 \h </w:instrText>
            </w:r>
          </w:ins>
          <w:r w:rsidRPr="00367DFF">
            <w:rPr>
              <w:i w:val="0"/>
              <w:noProof/>
              <w:webHidden/>
              <w:rPrChange w:id="910" w:author="林泽奇" w:date="2018-12-04T20:40:00Z">
                <w:rPr>
                  <w:i w:val="0"/>
                  <w:noProof/>
                  <w:webHidden/>
                </w:rPr>
              </w:rPrChange>
            </w:rPr>
          </w:r>
          <w:r w:rsidRPr="00367DFF">
            <w:rPr>
              <w:i w:val="0"/>
              <w:noProof/>
              <w:webHidden/>
              <w:rPrChange w:id="911" w:author="林泽奇" w:date="2018-12-04T20:40:00Z">
                <w:rPr>
                  <w:noProof/>
                  <w:webHidden/>
                </w:rPr>
              </w:rPrChange>
            </w:rPr>
            <w:fldChar w:fldCharType="separate"/>
          </w:r>
          <w:ins w:id="912" w:author="林泽奇" w:date="2018-12-04T20:40:00Z">
            <w:r w:rsidRPr="00367DFF">
              <w:rPr>
                <w:i w:val="0"/>
                <w:noProof/>
                <w:webHidden/>
                <w:rPrChange w:id="913" w:author="林泽奇" w:date="2018-12-04T20:40:00Z">
                  <w:rPr>
                    <w:noProof/>
                    <w:webHidden/>
                  </w:rPr>
                </w:rPrChange>
              </w:rPr>
              <w:t>30</w:t>
            </w:r>
            <w:r w:rsidRPr="00367DFF">
              <w:rPr>
                <w:i w:val="0"/>
                <w:noProof/>
                <w:webHidden/>
                <w:rPrChange w:id="914" w:author="林泽奇" w:date="2018-12-04T20:40:00Z">
                  <w:rPr>
                    <w:noProof/>
                    <w:webHidden/>
                  </w:rPr>
                </w:rPrChange>
              </w:rPr>
              <w:fldChar w:fldCharType="end"/>
            </w:r>
            <w:r w:rsidRPr="00367DFF">
              <w:rPr>
                <w:rStyle w:val="af5"/>
                <w:i w:val="0"/>
                <w:noProof/>
                <w:rPrChange w:id="915" w:author="林泽奇" w:date="2018-12-04T20:40:00Z">
                  <w:rPr>
                    <w:rStyle w:val="af5"/>
                    <w:noProof/>
                  </w:rPr>
                </w:rPrChange>
              </w:rPr>
              <w:fldChar w:fldCharType="end"/>
            </w:r>
          </w:ins>
        </w:p>
        <w:p w14:paraId="38377865" w14:textId="77777777" w:rsidR="00367DFF" w:rsidRPr="00367DFF" w:rsidRDefault="00367DFF">
          <w:pPr>
            <w:pStyle w:val="32"/>
            <w:tabs>
              <w:tab w:val="left" w:pos="1440"/>
              <w:tab w:val="right" w:leader="dot" w:pos="8296"/>
            </w:tabs>
            <w:rPr>
              <w:ins w:id="916" w:author="林泽奇" w:date="2018-12-04T20:40:00Z"/>
              <w:rFonts w:asciiTheme="minorHAnsi" w:eastAsiaTheme="minorEastAsia" w:hAnsiTheme="minorHAnsi" w:cstheme="minorBidi"/>
              <w:i w:val="0"/>
              <w:iCs w:val="0"/>
              <w:noProof/>
              <w:sz w:val="21"/>
              <w:szCs w:val="22"/>
            </w:rPr>
          </w:pPr>
          <w:ins w:id="917" w:author="林泽奇" w:date="2018-12-04T20:40:00Z">
            <w:r w:rsidRPr="00367DFF">
              <w:rPr>
                <w:rStyle w:val="af5"/>
                <w:i w:val="0"/>
                <w:noProof/>
                <w:rPrChange w:id="918" w:author="林泽奇" w:date="2018-12-04T20:40:00Z">
                  <w:rPr>
                    <w:rStyle w:val="af5"/>
                    <w:noProof/>
                  </w:rPr>
                </w:rPrChange>
              </w:rPr>
              <w:fldChar w:fldCharType="begin"/>
            </w:r>
            <w:r w:rsidRPr="00367DFF">
              <w:rPr>
                <w:rStyle w:val="af5"/>
                <w:i w:val="0"/>
                <w:noProof/>
                <w:rPrChange w:id="919" w:author="林泽奇" w:date="2018-12-04T20:40:00Z">
                  <w:rPr>
                    <w:rStyle w:val="af5"/>
                    <w:noProof/>
                  </w:rPr>
                </w:rPrChange>
              </w:rPr>
              <w:instrText xml:space="preserve"> </w:instrText>
            </w:r>
            <w:r w:rsidRPr="00367DFF">
              <w:rPr>
                <w:i w:val="0"/>
                <w:noProof/>
                <w:rPrChange w:id="920" w:author="林泽奇" w:date="2018-12-04T20:40:00Z">
                  <w:rPr>
                    <w:noProof/>
                  </w:rPr>
                </w:rPrChange>
              </w:rPr>
              <w:instrText>HYPERLINK \l "_Toc531719416"</w:instrText>
            </w:r>
            <w:r w:rsidRPr="00367DFF">
              <w:rPr>
                <w:rStyle w:val="af5"/>
                <w:i w:val="0"/>
                <w:noProof/>
                <w:rPrChange w:id="921" w:author="林泽奇" w:date="2018-12-04T20:40:00Z">
                  <w:rPr>
                    <w:rStyle w:val="af5"/>
                    <w:noProof/>
                  </w:rPr>
                </w:rPrChange>
              </w:rPr>
              <w:instrText xml:space="preserve"> </w:instrText>
            </w:r>
            <w:r w:rsidRPr="00367DFF">
              <w:rPr>
                <w:rStyle w:val="af5"/>
                <w:i w:val="0"/>
                <w:noProof/>
                <w:rPrChange w:id="922" w:author="林泽奇" w:date="2018-12-04T20:40:00Z">
                  <w:rPr>
                    <w:rStyle w:val="af5"/>
                    <w:noProof/>
                  </w:rPr>
                </w:rPrChange>
              </w:rPr>
              <w:fldChar w:fldCharType="separate"/>
            </w:r>
            <w:r w:rsidRPr="00367DFF">
              <w:rPr>
                <w:rStyle w:val="af5"/>
                <w:i w:val="0"/>
                <w:noProof/>
                <w:rPrChange w:id="923" w:author="林泽奇" w:date="2018-12-04T20:40:00Z">
                  <w:rPr>
                    <w:rStyle w:val="af5"/>
                    <w:noProof/>
                  </w:rPr>
                </w:rPrChange>
              </w:rPr>
              <w:t>2.7.5.</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924" w:author="林泽奇" w:date="2018-12-04T20:40:00Z">
                  <w:rPr>
                    <w:rStyle w:val="af5"/>
                    <w:rFonts w:hint="eastAsia"/>
                    <w:noProof/>
                  </w:rPr>
                </w:rPrChange>
              </w:rPr>
              <w:t>禁用</w:t>
            </w:r>
            <w:r w:rsidRPr="00367DFF">
              <w:rPr>
                <w:rStyle w:val="af5"/>
                <w:i w:val="0"/>
                <w:noProof/>
                <w:rPrChange w:id="925" w:author="林泽奇" w:date="2018-12-04T20:40:00Z">
                  <w:rPr>
                    <w:rStyle w:val="af5"/>
                    <w:noProof/>
                  </w:rPr>
                </w:rPrChange>
              </w:rPr>
              <w:t>NetBIOS</w:t>
            </w:r>
            <w:r w:rsidRPr="00367DFF">
              <w:rPr>
                <w:i w:val="0"/>
                <w:noProof/>
                <w:webHidden/>
                <w:rPrChange w:id="926" w:author="林泽奇" w:date="2018-12-04T20:40:00Z">
                  <w:rPr>
                    <w:noProof/>
                    <w:webHidden/>
                  </w:rPr>
                </w:rPrChange>
              </w:rPr>
              <w:tab/>
            </w:r>
            <w:r w:rsidRPr="00367DFF">
              <w:rPr>
                <w:i w:val="0"/>
                <w:noProof/>
                <w:webHidden/>
                <w:rPrChange w:id="927" w:author="林泽奇" w:date="2018-12-04T20:40:00Z">
                  <w:rPr>
                    <w:noProof/>
                    <w:webHidden/>
                  </w:rPr>
                </w:rPrChange>
              </w:rPr>
              <w:fldChar w:fldCharType="begin"/>
            </w:r>
            <w:r w:rsidRPr="00367DFF">
              <w:rPr>
                <w:i w:val="0"/>
                <w:noProof/>
                <w:webHidden/>
                <w:rPrChange w:id="928" w:author="林泽奇" w:date="2018-12-04T20:40:00Z">
                  <w:rPr>
                    <w:noProof/>
                    <w:webHidden/>
                  </w:rPr>
                </w:rPrChange>
              </w:rPr>
              <w:instrText xml:space="preserve"> PAGEREF _Toc531719416 \h </w:instrText>
            </w:r>
          </w:ins>
          <w:r w:rsidRPr="00367DFF">
            <w:rPr>
              <w:i w:val="0"/>
              <w:noProof/>
              <w:webHidden/>
              <w:rPrChange w:id="929" w:author="林泽奇" w:date="2018-12-04T20:40:00Z">
                <w:rPr>
                  <w:i w:val="0"/>
                  <w:noProof/>
                  <w:webHidden/>
                </w:rPr>
              </w:rPrChange>
            </w:rPr>
          </w:r>
          <w:r w:rsidRPr="00367DFF">
            <w:rPr>
              <w:i w:val="0"/>
              <w:noProof/>
              <w:webHidden/>
              <w:rPrChange w:id="930" w:author="林泽奇" w:date="2018-12-04T20:40:00Z">
                <w:rPr>
                  <w:noProof/>
                  <w:webHidden/>
                </w:rPr>
              </w:rPrChange>
            </w:rPr>
            <w:fldChar w:fldCharType="separate"/>
          </w:r>
          <w:ins w:id="931" w:author="林泽奇" w:date="2018-12-04T20:40:00Z">
            <w:r w:rsidRPr="00367DFF">
              <w:rPr>
                <w:i w:val="0"/>
                <w:noProof/>
                <w:webHidden/>
                <w:rPrChange w:id="932" w:author="林泽奇" w:date="2018-12-04T20:40:00Z">
                  <w:rPr>
                    <w:noProof/>
                    <w:webHidden/>
                  </w:rPr>
                </w:rPrChange>
              </w:rPr>
              <w:t>30</w:t>
            </w:r>
            <w:r w:rsidRPr="00367DFF">
              <w:rPr>
                <w:i w:val="0"/>
                <w:noProof/>
                <w:webHidden/>
                <w:rPrChange w:id="933" w:author="林泽奇" w:date="2018-12-04T20:40:00Z">
                  <w:rPr>
                    <w:noProof/>
                    <w:webHidden/>
                  </w:rPr>
                </w:rPrChange>
              </w:rPr>
              <w:fldChar w:fldCharType="end"/>
            </w:r>
            <w:r w:rsidRPr="00367DFF">
              <w:rPr>
                <w:rStyle w:val="af5"/>
                <w:i w:val="0"/>
                <w:noProof/>
                <w:rPrChange w:id="934" w:author="林泽奇" w:date="2018-12-04T20:40:00Z">
                  <w:rPr>
                    <w:rStyle w:val="af5"/>
                    <w:noProof/>
                  </w:rPr>
                </w:rPrChange>
              </w:rPr>
              <w:fldChar w:fldCharType="end"/>
            </w:r>
          </w:ins>
        </w:p>
        <w:p w14:paraId="43128CF6" w14:textId="77777777" w:rsidR="00367DFF" w:rsidRPr="00367DFF" w:rsidRDefault="00367DFF">
          <w:pPr>
            <w:pStyle w:val="10"/>
            <w:rPr>
              <w:ins w:id="935" w:author="林泽奇" w:date="2018-12-04T20:40:00Z"/>
              <w:rFonts w:asciiTheme="minorHAnsi" w:eastAsiaTheme="minorEastAsia" w:hAnsiTheme="minorHAnsi" w:cstheme="minorBidi"/>
              <w:b w:val="0"/>
              <w:bCs w:val="0"/>
              <w:caps w:val="0"/>
              <w:noProof/>
              <w:sz w:val="21"/>
              <w:szCs w:val="22"/>
            </w:rPr>
          </w:pPr>
          <w:ins w:id="936" w:author="林泽奇" w:date="2018-12-04T20:40:00Z">
            <w:r w:rsidRPr="00367DFF">
              <w:rPr>
                <w:rStyle w:val="af5"/>
                <w:noProof/>
                <w:rPrChange w:id="937"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"_Toc531719417"</w:instrText>
            </w:r>
            <w:r w:rsidRPr="00367DFF">
              <w:rPr>
                <w:rStyle w:val="af5"/>
                <w:noProof/>
              </w:rPr>
              <w:instrText xml:space="preserve"> </w:instrText>
            </w:r>
            <w:r w:rsidRPr="00367DFF">
              <w:rPr>
                <w:rStyle w:val="af5"/>
                <w:noProof/>
                <w:rPrChange w:id="938" w:author="林泽奇" w:date="2018-12-04T20:40:00Z">
                  <w:rPr>
                    <w:rStyle w:val="af5"/>
                    <w:noProof/>
                  </w:rPr>
                </w:rPrChange>
              </w:rPr>
              <w:fldChar w:fldCharType="separate"/>
            </w:r>
            <w:r w:rsidRPr="00367DFF">
              <w:rPr>
                <w:rStyle w:val="af5"/>
                <w:rFonts w:hint="eastAsia"/>
                <w:noProof/>
              </w:rPr>
              <w:t>三、</w:t>
            </w:r>
            <w:r w:rsidRPr="00367DFF">
              <w:rPr>
                <w:rFonts w:asciiTheme="minorHAnsi" w:eastAsiaTheme="minorEastAsia" w:hAnsiTheme="minorHAnsi" w:cstheme="minorBidi"/>
                <w:b w:val="0"/>
                <w:bCs w:val="0"/>
                <w:caps w:val="0"/>
                <w:noProof/>
                <w:sz w:val="21"/>
                <w:szCs w:val="22"/>
              </w:rPr>
              <w:tab/>
            </w:r>
            <w:r w:rsidRPr="00367DFF">
              <w:rPr>
                <w:rStyle w:val="af5"/>
                <w:rFonts w:hint="eastAsia"/>
                <w:noProof/>
              </w:rPr>
              <w:t>终端安全管理系统</w:t>
            </w:r>
            <w:r w:rsidRPr="00367DFF">
              <w:rPr>
                <w:noProof/>
                <w:webHidden/>
              </w:rPr>
              <w:tab/>
            </w:r>
            <w:r w:rsidRPr="00367DFF">
              <w:rPr>
                <w:noProof/>
                <w:webHidden/>
                <w:rPrChange w:id="939" w:author="林泽奇" w:date="2018-12-04T20:40:00Z">
                  <w:rPr>
                    <w:noProof/>
                    <w:webHidden/>
                  </w:rPr>
                </w:rPrChange>
              </w:rPr>
              <w:fldChar w:fldCharType="begin"/>
            </w:r>
            <w:r w:rsidRPr="00367DFF">
              <w:rPr>
                <w:noProof/>
                <w:webHidden/>
              </w:rPr>
              <w:instrText xml:space="preserve"> PAGEREF _Toc531719417 \h </w:instrText>
            </w:r>
          </w:ins>
          <w:r w:rsidRPr="00367DFF">
            <w:rPr>
              <w:noProof/>
              <w:webHidden/>
              <w:rPrChange w:id="940" w:author="林泽奇" w:date="2018-12-04T20:40:00Z">
                <w:rPr>
                  <w:noProof/>
                  <w:webHidden/>
                </w:rPr>
              </w:rPrChange>
            </w:rPr>
          </w:r>
          <w:r w:rsidRPr="00367DFF">
            <w:rPr>
              <w:noProof/>
              <w:webHidden/>
              <w:rPrChange w:id="941" w:author="林泽奇" w:date="2018-12-04T20:40:00Z">
                <w:rPr>
                  <w:noProof/>
                  <w:webHidden/>
                </w:rPr>
              </w:rPrChange>
            </w:rPr>
            <w:fldChar w:fldCharType="separate"/>
          </w:r>
          <w:ins w:id="942" w:author="林泽奇" w:date="2018-12-04T20:40:00Z">
            <w:r w:rsidRPr="00367DFF">
              <w:rPr>
                <w:noProof/>
                <w:webHidden/>
              </w:rPr>
              <w:t>31</w:t>
            </w:r>
            <w:r w:rsidRPr="00367DFF">
              <w:rPr>
                <w:noProof/>
                <w:webHidden/>
                <w:rPrChange w:id="943" w:author="林泽奇" w:date="2018-12-04T20:40:00Z">
                  <w:rPr>
                    <w:noProof/>
                    <w:webHidden/>
                  </w:rPr>
                </w:rPrChange>
              </w:rPr>
              <w:fldChar w:fldCharType="end"/>
            </w:r>
            <w:r w:rsidRPr="00367DFF">
              <w:rPr>
                <w:rStyle w:val="af5"/>
                <w:noProof/>
                <w:rPrChange w:id="944" w:author="林泽奇" w:date="2018-12-04T20:40:00Z">
                  <w:rPr>
                    <w:rStyle w:val="af5"/>
                    <w:noProof/>
                  </w:rPr>
                </w:rPrChange>
              </w:rPr>
              <w:fldChar w:fldCharType="end"/>
            </w:r>
          </w:ins>
        </w:p>
        <w:p w14:paraId="39B6A424" w14:textId="77777777" w:rsidR="00367DFF" w:rsidRPr="00367DFF" w:rsidRDefault="00367DFF">
          <w:pPr>
            <w:pStyle w:val="21"/>
            <w:tabs>
              <w:tab w:val="left" w:pos="960"/>
              <w:tab w:val="right" w:leader="dot" w:pos="8296"/>
            </w:tabs>
            <w:rPr>
              <w:ins w:id="945" w:author="林泽奇" w:date="2018-12-04T20:40:00Z"/>
              <w:rFonts w:asciiTheme="minorHAnsi" w:eastAsiaTheme="minorEastAsia" w:hAnsiTheme="minorHAnsi" w:cstheme="minorBidi"/>
              <w:smallCaps w:val="0"/>
              <w:noProof/>
              <w:sz w:val="21"/>
              <w:szCs w:val="22"/>
            </w:rPr>
          </w:pPr>
          <w:ins w:id="946" w:author="林泽奇" w:date="2018-12-04T20:40:00Z">
            <w:r w:rsidRPr="00367DFF">
              <w:rPr>
                <w:rStyle w:val="af5"/>
                <w:noProof/>
                <w:rPrChange w:id="947"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"_Toc531719419"</w:instrText>
            </w:r>
            <w:r w:rsidRPr="00367DFF">
              <w:rPr>
                <w:rStyle w:val="af5"/>
                <w:noProof/>
              </w:rPr>
              <w:instrText xml:space="preserve"> </w:instrText>
            </w:r>
            <w:r w:rsidRPr="00367DFF">
              <w:rPr>
                <w:rStyle w:val="af5"/>
                <w:noProof/>
                <w:rPrChange w:id="948" w:author="林泽奇" w:date="2018-12-04T20:40:00Z">
                  <w:rPr>
                    <w:rStyle w:val="af5"/>
                    <w:noProof/>
                  </w:rPr>
                </w:rPrChange>
              </w:rPr>
              <w:fldChar w:fldCharType="separate"/>
            </w:r>
            <w:r w:rsidRPr="00367DFF">
              <w:rPr>
                <w:rStyle w:val="af5"/>
                <w:noProof/>
                <w14:scene3d>
                  <w14:camera w14:prst="orthographicFront"/>
                  <w14:lightRig w14:rig="threePt" w14:dir="t">
                    <w14:rot w14:lat="0" w14:lon="0" w14:rev="0"/>
                  </w14:lightRig>
                </w14:scene3d>
              </w:rPr>
              <w:t>3.1</w:t>
            </w:r>
            <w:r w:rsidRPr="00367DFF">
              <w:rPr>
                <w:rFonts w:asciiTheme="minorHAnsi" w:eastAsiaTheme="minorEastAsia" w:hAnsiTheme="minorHAnsi" w:cstheme="minorBidi"/>
                <w:smallCaps w:val="0"/>
                <w:noProof/>
                <w:sz w:val="21"/>
                <w:szCs w:val="22"/>
              </w:rPr>
              <w:tab/>
            </w:r>
            <w:r w:rsidRPr="00367DFF">
              <w:rPr>
                <w:rStyle w:val="af5"/>
                <w:rFonts w:hint="eastAsia"/>
                <w:noProof/>
              </w:rPr>
              <w:t>桌面终端安全管理</w:t>
            </w:r>
            <w:r w:rsidRPr="00367DFF">
              <w:rPr>
                <w:noProof/>
                <w:webHidden/>
              </w:rPr>
              <w:tab/>
            </w:r>
            <w:r w:rsidRPr="00367DFF">
              <w:rPr>
                <w:noProof/>
                <w:webHidden/>
                <w:rPrChange w:id="949" w:author="林泽奇" w:date="2018-12-04T20:40:00Z">
                  <w:rPr>
                    <w:noProof/>
                    <w:webHidden/>
                  </w:rPr>
                </w:rPrChange>
              </w:rPr>
              <w:fldChar w:fldCharType="begin"/>
            </w:r>
            <w:r w:rsidRPr="00367DFF">
              <w:rPr>
                <w:noProof/>
                <w:webHidden/>
              </w:rPr>
              <w:instrText xml:space="preserve"> PAGEREF _Toc531719419 \h </w:instrText>
            </w:r>
          </w:ins>
          <w:r w:rsidRPr="00367DFF">
            <w:rPr>
              <w:noProof/>
              <w:webHidden/>
              <w:rPrChange w:id="950" w:author="林泽奇" w:date="2018-12-04T20:40:00Z">
                <w:rPr>
                  <w:noProof/>
                  <w:webHidden/>
                </w:rPr>
              </w:rPrChange>
            </w:rPr>
          </w:r>
          <w:r w:rsidRPr="00367DFF">
            <w:rPr>
              <w:noProof/>
              <w:webHidden/>
              <w:rPrChange w:id="951" w:author="林泽奇" w:date="2018-12-04T20:40:00Z">
                <w:rPr>
                  <w:noProof/>
                  <w:webHidden/>
                </w:rPr>
              </w:rPrChange>
            </w:rPr>
            <w:fldChar w:fldCharType="separate"/>
          </w:r>
          <w:ins w:id="952" w:author="林泽奇" w:date="2018-12-04T20:40:00Z">
            <w:r w:rsidRPr="00367DFF">
              <w:rPr>
                <w:noProof/>
                <w:webHidden/>
              </w:rPr>
              <w:t>31</w:t>
            </w:r>
            <w:r w:rsidRPr="00367DFF">
              <w:rPr>
                <w:noProof/>
                <w:webHidden/>
                <w:rPrChange w:id="953" w:author="林泽奇" w:date="2018-12-04T20:40:00Z">
                  <w:rPr>
                    <w:noProof/>
                    <w:webHidden/>
                  </w:rPr>
                </w:rPrChange>
              </w:rPr>
              <w:fldChar w:fldCharType="end"/>
            </w:r>
            <w:r w:rsidRPr="00367DFF">
              <w:rPr>
                <w:rStyle w:val="af5"/>
                <w:noProof/>
                <w:rPrChange w:id="954" w:author="林泽奇" w:date="2018-12-04T20:40:00Z">
                  <w:rPr>
                    <w:rStyle w:val="af5"/>
                    <w:noProof/>
                  </w:rPr>
                </w:rPrChange>
              </w:rPr>
              <w:fldChar w:fldCharType="end"/>
            </w:r>
          </w:ins>
        </w:p>
        <w:p w14:paraId="2EC3CCB3" w14:textId="77777777" w:rsidR="00367DFF" w:rsidRPr="00367DFF" w:rsidRDefault="00367DFF">
          <w:pPr>
            <w:pStyle w:val="32"/>
            <w:tabs>
              <w:tab w:val="left" w:pos="1440"/>
              <w:tab w:val="right" w:leader="dot" w:pos="8296"/>
            </w:tabs>
            <w:rPr>
              <w:ins w:id="955" w:author="林泽奇" w:date="2018-12-04T20:40:00Z"/>
              <w:rFonts w:asciiTheme="minorHAnsi" w:eastAsiaTheme="minorEastAsia" w:hAnsiTheme="minorHAnsi" w:cstheme="minorBidi"/>
              <w:i w:val="0"/>
              <w:iCs w:val="0"/>
              <w:noProof/>
              <w:sz w:val="21"/>
              <w:szCs w:val="22"/>
            </w:rPr>
          </w:pPr>
          <w:ins w:id="956" w:author="林泽奇" w:date="2018-12-04T20:40:00Z">
            <w:r w:rsidRPr="00367DFF">
              <w:rPr>
                <w:rStyle w:val="af5"/>
                <w:i w:val="0"/>
                <w:noProof/>
                <w:rPrChange w:id="957" w:author="林泽奇" w:date="2018-12-04T20:40:00Z">
                  <w:rPr>
                    <w:rStyle w:val="af5"/>
                    <w:noProof/>
                  </w:rPr>
                </w:rPrChange>
              </w:rPr>
              <w:fldChar w:fldCharType="begin"/>
            </w:r>
            <w:r w:rsidRPr="00367DFF">
              <w:rPr>
                <w:rStyle w:val="af5"/>
                <w:i w:val="0"/>
                <w:noProof/>
                <w:rPrChange w:id="958" w:author="林泽奇" w:date="2018-12-04T20:40:00Z">
                  <w:rPr>
                    <w:rStyle w:val="af5"/>
                    <w:noProof/>
                  </w:rPr>
                </w:rPrChange>
              </w:rPr>
              <w:instrText xml:space="preserve"> </w:instrText>
            </w:r>
            <w:r w:rsidRPr="00367DFF">
              <w:rPr>
                <w:i w:val="0"/>
                <w:noProof/>
                <w:rPrChange w:id="959" w:author="林泽奇" w:date="2018-12-04T20:40:00Z">
                  <w:rPr>
                    <w:noProof/>
                  </w:rPr>
                </w:rPrChange>
              </w:rPr>
              <w:instrText>HYPERLINK \l "_Toc531719422"</w:instrText>
            </w:r>
            <w:r w:rsidRPr="00367DFF">
              <w:rPr>
                <w:rStyle w:val="af5"/>
                <w:i w:val="0"/>
                <w:noProof/>
                <w:rPrChange w:id="960" w:author="林泽奇" w:date="2018-12-04T20:40:00Z">
                  <w:rPr>
                    <w:rStyle w:val="af5"/>
                    <w:noProof/>
                  </w:rPr>
                </w:rPrChange>
              </w:rPr>
              <w:instrText xml:space="preserve"> </w:instrText>
            </w:r>
            <w:r w:rsidRPr="00367DFF">
              <w:rPr>
                <w:rStyle w:val="af5"/>
                <w:i w:val="0"/>
                <w:noProof/>
                <w:rPrChange w:id="961" w:author="林泽奇" w:date="2018-12-04T20:40:00Z">
                  <w:rPr>
                    <w:rStyle w:val="af5"/>
                    <w:noProof/>
                  </w:rPr>
                </w:rPrChange>
              </w:rPr>
              <w:fldChar w:fldCharType="separate"/>
            </w:r>
            <w:r w:rsidRPr="00367DFF">
              <w:rPr>
                <w:rStyle w:val="af5"/>
                <w:i w:val="0"/>
                <w:noProof/>
                <w:rPrChange w:id="962" w:author="林泽奇" w:date="2018-12-04T20:40:00Z">
                  <w:rPr>
                    <w:rStyle w:val="af5"/>
                    <w:noProof/>
                  </w:rPr>
                </w:rPrChange>
              </w:rPr>
              <w:t>3.1.1.</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963" w:author="林泽奇" w:date="2018-12-04T20:40:00Z">
                  <w:rPr>
                    <w:rStyle w:val="af5"/>
                    <w:rFonts w:hint="eastAsia"/>
                    <w:noProof/>
                  </w:rPr>
                </w:rPrChange>
              </w:rPr>
              <w:t>常规功能的实现</w:t>
            </w:r>
            <w:r w:rsidRPr="00367DFF">
              <w:rPr>
                <w:i w:val="0"/>
                <w:noProof/>
                <w:webHidden/>
                <w:rPrChange w:id="964" w:author="林泽奇" w:date="2018-12-04T20:40:00Z">
                  <w:rPr>
                    <w:noProof/>
                    <w:webHidden/>
                  </w:rPr>
                </w:rPrChange>
              </w:rPr>
              <w:tab/>
            </w:r>
            <w:r w:rsidRPr="00367DFF">
              <w:rPr>
                <w:i w:val="0"/>
                <w:noProof/>
                <w:webHidden/>
                <w:rPrChange w:id="965" w:author="林泽奇" w:date="2018-12-04T20:40:00Z">
                  <w:rPr>
                    <w:noProof/>
                    <w:webHidden/>
                  </w:rPr>
                </w:rPrChange>
              </w:rPr>
              <w:fldChar w:fldCharType="begin"/>
            </w:r>
            <w:r w:rsidRPr="00367DFF">
              <w:rPr>
                <w:i w:val="0"/>
                <w:noProof/>
                <w:webHidden/>
                <w:rPrChange w:id="966" w:author="林泽奇" w:date="2018-12-04T20:40:00Z">
                  <w:rPr>
                    <w:noProof/>
                    <w:webHidden/>
                  </w:rPr>
                </w:rPrChange>
              </w:rPr>
              <w:instrText xml:space="preserve"> PAGEREF _Toc531719422 \h </w:instrText>
            </w:r>
          </w:ins>
          <w:r w:rsidRPr="00367DFF">
            <w:rPr>
              <w:i w:val="0"/>
              <w:noProof/>
              <w:webHidden/>
              <w:rPrChange w:id="967" w:author="林泽奇" w:date="2018-12-04T20:40:00Z">
                <w:rPr>
                  <w:i w:val="0"/>
                  <w:noProof/>
                  <w:webHidden/>
                </w:rPr>
              </w:rPrChange>
            </w:rPr>
          </w:r>
          <w:r w:rsidRPr="00367DFF">
            <w:rPr>
              <w:i w:val="0"/>
              <w:noProof/>
              <w:webHidden/>
              <w:rPrChange w:id="968" w:author="林泽奇" w:date="2018-12-04T20:40:00Z">
                <w:rPr>
                  <w:noProof/>
                  <w:webHidden/>
                </w:rPr>
              </w:rPrChange>
            </w:rPr>
            <w:fldChar w:fldCharType="separate"/>
          </w:r>
          <w:ins w:id="969" w:author="林泽奇" w:date="2018-12-04T20:40:00Z">
            <w:r w:rsidRPr="00367DFF">
              <w:rPr>
                <w:i w:val="0"/>
                <w:noProof/>
                <w:webHidden/>
                <w:rPrChange w:id="970" w:author="林泽奇" w:date="2018-12-04T20:40:00Z">
                  <w:rPr>
                    <w:noProof/>
                    <w:webHidden/>
                  </w:rPr>
                </w:rPrChange>
              </w:rPr>
              <w:t>31</w:t>
            </w:r>
            <w:r w:rsidRPr="00367DFF">
              <w:rPr>
                <w:i w:val="0"/>
                <w:noProof/>
                <w:webHidden/>
                <w:rPrChange w:id="971" w:author="林泽奇" w:date="2018-12-04T20:40:00Z">
                  <w:rPr>
                    <w:noProof/>
                    <w:webHidden/>
                  </w:rPr>
                </w:rPrChange>
              </w:rPr>
              <w:fldChar w:fldCharType="end"/>
            </w:r>
            <w:r w:rsidRPr="00367DFF">
              <w:rPr>
                <w:rStyle w:val="af5"/>
                <w:i w:val="0"/>
                <w:noProof/>
                <w:rPrChange w:id="972" w:author="林泽奇" w:date="2018-12-04T20:40:00Z">
                  <w:rPr>
                    <w:rStyle w:val="af5"/>
                    <w:noProof/>
                  </w:rPr>
                </w:rPrChange>
              </w:rPr>
              <w:fldChar w:fldCharType="end"/>
            </w:r>
          </w:ins>
        </w:p>
        <w:p w14:paraId="2890BDC7" w14:textId="77777777" w:rsidR="00367DFF" w:rsidRPr="00367DFF" w:rsidRDefault="00367DFF">
          <w:pPr>
            <w:pStyle w:val="32"/>
            <w:tabs>
              <w:tab w:val="left" w:pos="1440"/>
              <w:tab w:val="right" w:leader="dot" w:pos="8296"/>
            </w:tabs>
            <w:rPr>
              <w:ins w:id="973" w:author="林泽奇" w:date="2018-12-04T20:40:00Z"/>
              <w:rFonts w:asciiTheme="minorHAnsi" w:eastAsiaTheme="minorEastAsia" w:hAnsiTheme="minorHAnsi" w:cstheme="minorBidi"/>
              <w:i w:val="0"/>
              <w:iCs w:val="0"/>
              <w:noProof/>
              <w:sz w:val="21"/>
              <w:szCs w:val="22"/>
            </w:rPr>
          </w:pPr>
          <w:ins w:id="974" w:author="林泽奇" w:date="2018-12-04T20:40:00Z">
            <w:r w:rsidRPr="00367DFF">
              <w:rPr>
                <w:rStyle w:val="af5"/>
                <w:i w:val="0"/>
                <w:noProof/>
                <w:rPrChange w:id="975" w:author="林泽奇" w:date="2018-12-04T20:40:00Z">
                  <w:rPr>
                    <w:rStyle w:val="af5"/>
                    <w:noProof/>
                  </w:rPr>
                </w:rPrChange>
              </w:rPr>
              <w:fldChar w:fldCharType="begin"/>
            </w:r>
            <w:r w:rsidRPr="00367DFF">
              <w:rPr>
                <w:rStyle w:val="af5"/>
                <w:i w:val="0"/>
                <w:noProof/>
                <w:rPrChange w:id="976" w:author="林泽奇" w:date="2018-12-04T20:40:00Z">
                  <w:rPr>
                    <w:rStyle w:val="af5"/>
                    <w:noProof/>
                  </w:rPr>
                </w:rPrChange>
              </w:rPr>
              <w:instrText xml:space="preserve"> </w:instrText>
            </w:r>
            <w:r w:rsidRPr="00367DFF">
              <w:rPr>
                <w:i w:val="0"/>
                <w:noProof/>
                <w:rPrChange w:id="977" w:author="林泽奇" w:date="2018-12-04T20:40:00Z">
                  <w:rPr>
                    <w:noProof/>
                  </w:rPr>
                </w:rPrChange>
              </w:rPr>
              <w:instrText>HYPERLINK \l "_Toc531719423"</w:instrText>
            </w:r>
            <w:r w:rsidRPr="00367DFF">
              <w:rPr>
                <w:rStyle w:val="af5"/>
                <w:i w:val="0"/>
                <w:noProof/>
                <w:rPrChange w:id="978" w:author="林泽奇" w:date="2018-12-04T20:40:00Z">
                  <w:rPr>
                    <w:rStyle w:val="af5"/>
                    <w:noProof/>
                  </w:rPr>
                </w:rPrChange>
              </w:rPr>
              <w:instrText xml:space="preserve"> </w:instrText>
            </w:r>
            <w:r w:rsidRPr="00367DFF">
              <w:rPr>
                <w:rStyle w:val="af5"/>
                <w:i w:val="0"/>
                <w:noProof/>
                <w:rPrChange w:id="979" w:author="林泽奇" w:date="2018-12-04T20:40:00Z">
                  <w:rPr>
                    <w:rStyle w:val="af5"/>
                    <w:noProof/>
                  </w:rPr>
                </w:rPrChange>
              </w:rPr>
              <w:fldChar w:fldCharType="separate"/>
            </w:r>
            <w:r w:rsidRPr="00367DFF">
              <w:rPr>
                <w:rStyle w:val="af5"/>
                <w:i w:val="0"/>
                <w:noProof/>
                <w:rPrChange w:id="980" w:author="林泽奇" w:date="2018-12-04T20:40:00Z">
                  <w:rPr>
                    <w:rStyle w:val="af5"/>
                    <w:noProof/>
                  </w:rPr>
                </w:rPrChange>
              </w:rPr>
              <w:t>3.1.2.</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981" w:author="林泽奇" w:date="2018-12-04T20:40:00Z">
                  <w:rPr>
                    <w:rStyle w:val="af5"/>
                    <w:rFonts w:hint="eastAsia"/>
                    <w:noProof/>
                  </w:rPr>
                </w:rPrChange>
              </w:rPr>
              <w:t>外联的审计</w:t>
            </w:r>
            <w:r w:rsidRPr="00367DFF">
              <w:rPr>
                <w:i w:val="0"/>
                <w:noProof/>
                <w:webHidden/>
                <w:rPrChange w:id="982" w:author="林泽奇" w:date="2018-12-04T20:40:00Z">
                  <w:rPr>
                    <w:noProof/>
                    <w:webHidden/>
                  </w:rPr>
                </w:rPrChange>
              </w:rPr>
              <w:tab/>
            </w:r>
            <w:r w:rsidRPr="00367DFF">
              <w:rPr>
                <w:i w:val="0"/>
                <w:noProof/>
                <w:webHidden/>
                <w:rPrChange w:id="983" w:author="林泽奇" w:date="2018-12-04T20:40:00Z">
                  <w:rPr>
                    <w:noProof/>
                    <w:webHidden/>
                  </w:rPr>
                </w:rPrChange>
              </w:rPr>
              <w:fldChar w:fldCharType="begin"/>
            </w:r>
            <w:r w:rsidRPr="00367DFF">
              <w:rPr>
                <w:i w:val="0"/>
                <w:noProof/>
                <w:webHidden/>
                <w:rPrChange w:id="984" w:author="林泽奇" w:date="2018-12-04T20:40:00Z">
                  <w:rPr>
                    <w:noProof/>
                    <w:webHidden/>
                  </w:rPr>
                </w:rPrChange>
              </w:rPr>
              <w:instrText xml:space="preserve"> PAGEREF _Toc531719423 \h </w:instrText>
            </w:r>
          </w:ins>
          <w:r w:rsidRPr="00367DFF">
            <w:rPr>
              <w:i w:val="0"/>
              <w:noProof/>
              <w:webHidden/>
              <w:rPrChange w:id="985" w:author="林泽奇" w:date="2018-12-04T20:40:00Z">
                <w:rPr>
                  <w:i w:val="0"/>
                  <w:noProof/>
                  <w:webHidden/>
                </w:rPr>
              </w:rPrChange>
            </w:rPr>
          </w:r>
          <w:r w:rsidRPr="00367DFF">
            <w:rPr>
              <w:i w:val="0"/>
              <w:noProof/>
              <w:webHidden/>
              <w:rPrChange w:id="986" w:author="林泽奇" w:date="2018-12-04T20:40:00Z">
                <w:rPr>
                  <w:noProof/>
                  <w:webHidden/>
                </w:rPr>
              </w:rPrChange>
            </w:rPr>
            <w:fldChar w:fldCharType="separate"/>
          </w:r>
          <w:ins w:id="987" w:author="林泽奇" w:date="2018-12-04T20:40:00Z">
            <w:r w:rsidRPr="00367DFF">
              <w:rPr>
                <w:i w:val="0"/>
                <w:noProof/>
                <w:webHidden/>
                <w:rPrChange w:id="988" w:author="林泽奇" w:date="2018-12-04T20:40:00Z">
                  <w:rPr>
                    <w:noProof/>
                    <w:webHidden/>
                  </w:rPr>
                </w:rPrChange>
              </w:rPr>
              <w:t>31</w:t>
            </w:r>
            <w:r w:rsidRPr="00367DFF">
              <w:rPr>
                <w:i w:val="0"/>
                <w:noProof/>
                <w:webHidden/>
                <w:rPrChange w:id="989" w:author="林泽奇" w:date="2018-12-04T20:40:00Z">
                  <w:rPr>
                    <w:noProof/>
                    <w:webHidden/>
                  </w:rPr>
                </w:rPrChange>
              </w:rPr>
              <w:fldChar w:fldCharType="end"/>
            </w:r>
            <w:r w:rsidRPr="00367DFF">
              <w:rPr>
                <w:rStyle w:val="af5"/>
                <w:i w:val="0"/>
                <w:noProof/>
                <w:rPrChange w:id="990" w:author="林泽奇" w:date="2018-12-04T20:40:00Z">
                  <w:rPr>
                    <w:rStyle w:val="af5"/>
                    <w:noProof/>
                  </w:rPr>
                </w:rPrChange>
              </w:rPr>
              <w:fldChar w:fldCharType="end"/>
            </w:r>
          </w:ins>
        </w:p>
        <w:p w14:paraId="53CD5176" w14:textId="77777777" w:rsidR="00367DFF" w:rsidRPr="00367DFF" w:rsidRDefault="00367DFF">
          <w:pPr>
            <w:pStyle w:val="21"/>
            <w:tabs>
              <w:tab w:val="left" w:pos="960"/>
              <w:tab w:val="right" w:leader="dot" w:pos="8296"/>
            </w:tabs>
            <w:rPr>
              <w:ins w:id="991" w:author="林泽奇" w:date="2018-12-04T20:40:00Z"/>
              <w:rFonts w:asciiTheme="minorHAnsi" w:eastAsiaTheme="minorEastAsia" w:hAnsiTheme="minorHAnsi" w:cstheme="minorBidi"/>
              <w:smallCaps w:val="0"/>
              <w:noProof/>
              <w:sz w:val="21"/>
              <w:szCs w:val="22"/>
            </w:rPr>
          </w:pPr>
          <w:ins w:id="992" w:author="林泽奇" w:date="2018-12-04T20:40:00Z">
            <w:r w:rsidRPr="00367DFF">
              <w:rPr>
                <w:rStyle w:val="af5"/>
                <w:noProof/>
                <w:rPrChange w:id="993"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"_Toc531719424"</w:instrText>
            </w:r>
            <w:r w:rsidRPr="00367DFF">
              <w:rPr>
                <w:rStyle w:val="af5"/>
                <w:noProof/>
              </w:rPr>
              <w:instrText xml:space="preserve"> </w:instrText>
            </w:r>
            <w:r w:rsidRPr="00367DFF">
              <w:rPr>
                <w:rStyle w:val="af5"/>
                <w:noProof/>
                <w:rPrChange w:id="994" w:author="林泽奇" w:date="2018-12-04T20:40:00Z">
                  <w:rPr>
                    <w:rStyle w:val="af5"/>
                    <w:noProof/>
                  </w:rPr>
                </w:rPrChange>
              </w:rPr>
              <w:fldChar w:fldCharType="separate"/>
            </w:r>
            <w:r w:rsidRPr="00367DFF">
              <w:rPr>
                <w:rStyle w:val="af5"/>
                <w:noProof/>
                <w14:scene3d>
                  <w14:camera w14:prst="orthographicFront"/>
                  <w14:lightRig w14:rig="threePt" w14:dir="t">
                    <w14:rot w14:lat="0" w14:lon="0" w14:rev="0"/>
                  </w14:lightRig>
                </w14:scene3d>
              </w:rPr>
              <w:t>3.2</w:t>
            </w:r>
            <w:r w:rsidRPr="00367DFF">
              <w:rPr>
                <w:rFonts w:asciiTheme="minorHAnsi" w:eastAsiaTheme="minorEastAsia" w:hAnsiTheme="minorHAnsi" w:cstheme="minorBidi"/>
                <w:smallCaps w:val="0"/>
                <w:noProof/>
                <w:sz w:val="21"/>
                <w:szCs w:val="22"/>
              </w:rPr>
              <w:tab/>
            </w:r>
            <w:r w:rsidRPr="00367DFF">
              <w:rPr>
                <w:rStyle w:val="af5"/>
                <w:rFonts w:hint="eastAsia"/>
                <w:noProof/>
              </w:rPr>
              <w:t>移动存储介质管理</w:t>
            </w:r>
            <w:r w:rsidRPr="00367DFF">
              <w:rPr>
                <w:noProof/>
                <w:webHidden/>
              </w:rPr>
              <w:tab/>
            </w:r>
            <w:r w:rsidRPr="00367DFF">
              <w:rPr>
                <w:noProof/>
                <w:webHidden/>
                <w:rPrChange w:id="995" w:author="林泽奇" w:date="2018-12-04T20:40:00Z">
                  <w:rPr>
                    <w:noProof/>
                    <w:webHidden/>
                  </w:rPr>
                </w:rPrChange>
              </w:rPr>
              <w:fldChar w:fldCharType="begin"/>
            </w:r>
            <w:r w:rsidRPr="00367DFF">
              <w:rPr>
                <w:noProof/>
                <w:webHidden/>
              </w:rPr>
              <w:instrText xml:space="preserve"> PAGEREF _Toc531719424 \h </w:instrText>
            </w:r>
          </w:ins>
          <w:r w:rsidRPr="00367DFF">
            <w:rPr>
              <w:noProof/>
              <w:webHidden/>
              <w:rPrChange w:id="996" w:author="林泽奇" w:date="2018-12-04T20:40:00Z">
                <w:rPr>
                  <w:noProof/>
                  <w:webHidden/>
                </w:rPr>
              </w:rPrChange>
            </w:rPr>
          </w:r>
          <w:r w:rsidRPr="00367DFF">
            <w:rPr>
              <w:noProof/>
              <w:webHidden/>
              <w:rPrChange w:id="997" w:author="林泽奇" w:date="2018-12-04T20:40:00Z">
                <w:rPr>
                  <w:noProof/>
                  <w:webHidden/>
                </w:rPr>
              </w:rPrChange>
            </w:rPr>
            <w:fldChar w:fldCharType="separate"/>
          </w:r>
          <w:ins w:id="998" w:author="林泽奇" w:date="2018-12-04T20:40:00Z">
            <w:r w:rsidRPr="00367DFF">
              <w:rPr>
                <w:noProof/>
                <w:webHidden/>
              </w:rPr>
              <w:t>32</w:t>
            </w:r>
            <w:r w:rsidRPr="00367DFF">
              <w:rPr>
                <w:noProof/>
                <w:webHidden/>
                <w:rPrChange w:id="999" w:author="林泽奇" w:date="2018-12-04T20:40:00Z">
                  <w:rPr>
                    <w:noProof/>
                    <w:webHidden/>
                  </w:rPr>
                </w:rPrChange>
              </w:rPr>
              <w:fldChar w:fldCharType="end"/>
            </w:r>
            <w:r w:rsidRPr="00367DFF">
              <w:rPr>
                <w:rStyle w:val="af5"/>
                <w:noProof/>
                <w:rPrChange w:id="1000" w:author="林泽奇" w:date="2018-12-04T20:40:00Z">
                  <w:rPr>
                    <w:rStyle w:val="af5"/>
                    <w:noProof/>
                  </w:rPr>
                </w:rPrChange>
              </w:rPr>
              <w:fldChar w:fldCharType="end"/>
            </w:r>
          </w:ins>
        </w:p>
        <w:p w14:paraId="06BAF15D" w14:textId="77777777" w:rsidR="00367DFF" w:rsidRPr="00367DFF" w:rsidRDefault="00367DFF">
          <w:pPr>
            <w:pStyle w:val="32"/>
            <w:tabs>
              <w:tab w:val="left" w:pos="1440"/>
              <w:tab w:val="right" w:leader="dot" w:pos="8296"/>
            </w:tabs>
            <w:rPr>
              <w:ins w:id="1001" w:author="林泽奇" w:date="2018-12-04T20:40:00Z"/>
              <w:rFonts w:asciiTheme="minorHAnsi" w:eastAsiaTheme="minorEastAsia" w:hAnsiTheme="minorHAnsi" w:cstheme="minorBidi"/>
              <w:i w:val="0"/>
              <w:iCs w:val="0"/>
              <w:noProof/>
              <w:sz w:val="21"/>
              <w:szCs w:val="22"/>
            </w:rPr>
          </w:pPr>
          <w:ins w:id="1002" w:author="林泽奇" w:date="2018-12-04T20:40:00Z">
            <w:r w:rsidRPr="00367DFF">
              <w:rPr>
                <w:rStyle w:val="af5"/>
                <w:i w:val="0"/>
                <w:noProof/>
                <w:rPrChange w:id="1003" w:author="林泽奇" w:date="2018-12-04T20:40:00Z">
                  <w:rPr>
                    <w:rStyle w:val="af5"/>
                    <w:noProof/>
                  </w:rPr>
                </w:rPrChange>
              </w:rPr>
              <w:fldChar w:fldCharType="begin"/>
            </w:r>
            <w:r w:rsidRPr="00367DFF">
              <w:rPr>
                <w:rStyle w:val="af5"/>
                <w:i w:val="0"/>
                <w:noProof/>
                <w:rPrChange w:id="1004" w:author="林泽奇" w:date="2018-12-04T20:40:00Z">
                  <w:rPr>
                    <w:rStyle w:val="af5"/>
                    <w:noProof/>
                  </w:rPr>
                </w:rPrChange>
              </w:rPr>
              <w:instrText xml:space="preserve"> </w:instrText>
            </w:r>
            <w:r w:rsidRPr="00367DFF">
              <w:rPr>
                <w:i w:val="0"/>
                <w:noProof/>
                <w:rPrChange w:id="1005" w:author="林泽奇" w:date="2018-12-04T20:40:00Z">
                  <w:rPr>
                    <w:noProof/>
                  </w:rPr>
                </w:rPrChange>
              </w:rPr>
              <w:instrText>HYPERLINK \l "_Toc531719426"</w:instrText>
            </w:r>
            <w:r w:rsidRPr="00367DFF">
              <w:rPr>
                <w:rStyle w:val="af5"/>
                <w:i w:val="0"/>
                <w:noProof/>
                <w:rPrChange w:id="1006" w:author="林泽奇" w:date="2018-12-04T20:40:00Z">
                  <w:rPr>
                    <w:rStyle w:val="af5"/>
                    <w:noProof/>
                  </w:rPr>
                </w:rPrChange>
              </w:rPr>
              <w:instrText xml:space="preserve"> </w:instrText>
            </w:r>
            <w:r w:rsidRPr="00367DFF">
              <w:rPr>
                <w:rStyle w:val="af5"/>
                <w:i w:val="0"/>
                <w:noProof/>
                <w:rPrChange w:id="1007" w:author="林泽奇" w:date="2018-12-04T20:40:00Z">
                  <w:rPr>
                    <w:rStyle w:val="af5"/>
                    <w:noProof/>
                  </w:rPr>
                </w:rPrChange>
              </w:rPr>
              <w:fldChar w:fldCharType="separate"/>
            </w:r>
            <w:r w:rsidRPr="00367DFF">
              <w:rPr>
                <w:rStyle w:val="af5"/>
                <w:i w:val="0"/>
                <w:noProof/>
                <w:rPrChange w:id="1008" w:author="林泽奇" w:date="2018-12-04T20:40:00Z">
                  <w:rPr>
                    <w:rStyle w:val="af5"/>
                    <w:noProof/>
                  </w:rPr>
                </w:rPrChange>
              </w:rPr>
              <w:t>3.2.1.</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1009" w:author="林泽奇" w:date="2018-12-04T20:40:00Z">
                  <w:rPr>
                    <w:rStyle w:val="af5"/>
                    <w:rFonts w:hint="eastAsia"/>
                    <w:noProof/>
                  </w:rPr>
                </w:rPrChange>
              </w:rPr>
              <w:t>移动存储介质的登记与审计</w:t>
            </w:r>
            <w:r w:rsidRPr="00367DFF">
              <w:rPr>
                <w:i w:val="0"/>
                <w:noProof/>
                <w:webHidden/>
                <w:rPrChange w:id="1010" w:author="林泽奇" w:date="2018-12-04T20:40:00Z">
                  <w:rPr>
                    <w:noProof/>
                    <w:webHidden/>
                  </w:rPr>
                </w:rPrChange>
              </w:rPr>
              <w:tab/>
            </w:r>
            <w:r w:rsidRPr="00367DFF">
              <w:rPr>
                <w:i w:val="0"/>
                <w:noProof/>
                <w:webHidden/>
                <w:rPrChange w:id="1011" w:author="林泽奇" w:date="2018-12-04T20:40:00Z">
                  <w:rPr>
                    <w:noProof/>
                    <w:webHidden/>
                  </w:rPr>
                </w:rPrChange>
              </w:rPr>
              <w:fldChar w:fldCharType="begin"/>
            </w:r>
            <w:r w:rsidRPr="00367DFF">
              <w:rPr>
                <w:i w:val="0"/>
                <w:noProof/>
                <w:webHidden/>
                <w:rPrChange w:id="1012" w:author="林泽奇" w:date="2018-12-04T20:40:00Z">
                  <w:rPr>
                    <w:noProof/>
                    <w:webHidden/>
                  </w:rPr>
                </w:rPrChange>
              </w:rPr>
              <w:instrText xml:space="preserve"> PAGEREF _Toc531719426 \h </w:instrText>
            </w:r>
          </w:ins>
          <w:r w:rsidRPr="00367DFF">
            <w:rPr>
              <w:i w:val="0"/>
              <w:noProof/>
              <w:webHidden/>
              <w:rPrChange w:id="1013" w:author="林泽奇" w:date="2018-12-04T20:40:00Z">
                <w:rPr>
                  <w:i w:val="0"/>
                  <w:noProof/>
                  <w:webHidden/>
                </w:rPr>
              </w:rPrChange>
            </w:rPr>
          </w:r>
          <w:r w:rsidRPr="00367DFF">
            <w:rPr>
              <w:i w:val="0"/>
              <w:noProof/>
              <w:webHidden/>
              <w:rPrChange w:id="1014" w:author="林泽奇" w:date="2018-12-04T20:40:00Z">
                <w:rPr>
                  <w:noProof/>
                  <w:webHidden/>
                </w:rPr>
              </w:rPrChange>
            </w:rPr>
            <w:fldChar w:fldCharType="separate"/>
          </w:r>
          <w:ins w:id="1015" w:author="林泽奇" w:date="2018-12-04T20:40:00Z">
            <w:r w:rsidRPr="00367DFF">
              <w:rPr>
                <w:i w:val="0"/>
                <w:noProof/>
                <w:webHidden/>
                <w:rPrChange w:id="1016" w:author="林泽奇" w:date="2018-12-04T20:40:00Z">
                  <w:rPr>
                    <w:noProof/>
                    <w:webHidden/>
                  </w:rPr>
                </w:rPrChange>
              </w:rPr>
              <w:t>32</w:t>
            </w:r>
            <w:r w:rsidRPr="00367DFF">
              <w:rPr>
                <w:i w:val="0"/>
                <w:noProof/>
                <w:webHidden/>
                <w:rPrChange w:id="1017" w:author="林泽奇" w:date="2018-12-04T20:40:00Z">
                  <w:rPr>
                    <w:noProof/>
                    <w:webHidden/>
                  </w:rPr>
                </w:rPrChange>
              </w:rPr>
              <w:fldChar w:fldCharType="end"/>
            </w:r>
            <w:r w:rsidRPr="00367DFF">
              <w:rPr>
                <w:rStyle w:val="af5"/>
                <w:i w:val="0"/>
                <w:noProof/>
                <w:rPrChange w:id="1018" w:author="林泽奇" w:date="2018-12-04T20:40:00Z">
                  <w:rPr>
                    <w:rStyle w:val="af5"/>
                    <w:noProof/>
                  </w:rPr>
                </w:rPrChange>
              </w:rPr>
              <w:fldChar w:fldCharType="end"/>
            </w:r>
          </w:ins>
        </w:p>
        <w:p w14:paraId="4CCA39ED" w14:textId="77777777" w:rsidR="00367DFF" w:rsidRPr="00367DFF" w:rsidRDefault="00367DFF">
          <w:pPr>
            <w:pStyle w:val="32"/>
            <w:tabs>
              <w:tab w:val="left" w:pos="1440"/>
              <w:tab w:val="right" w:leader="dot" w:pos="8296"/>
            </w:tabs>
            <w:rPr>
              <w:ins w:id="1019" w:author="林泽奇" w:date="2018-12-04T20:40:00Z"/>
              <w:rFonts w:asciiTheme="minorHAnsi" w:eastAsiaTheme="minorEastAsia" w:hAnsiTheme="minorHAnsi" w:cstheme="minorBidi"/>
              <w:i w:val="0"/>
              <w:iCs w:val="0"/>
              <w:noProof/>
              <w:sz w:val="21"/>
              <w:szCs w:val="22"/>
            </w:rPr>
          </w:pPr>
          <w:ins w:id="1020" w:author="林泽奇" w:date="2018-12-04T20:40:00Z">
            <w:r w:rsidRPr="00367DFF">
              <w:rPr>
                <w:rStyle w:val="af5"/>
                <w:i w:val="0"/>
                <w:noProof/>
                <w:rPrChange w:id="1021" w:author="林泽奇" w:date="2018-12-04T20:40:00Z">
                  <w:rPr>
                    <w:rStyle w:val="af5"/>
                    <w:noProof/>
                  </w:rPr>
                </w:rPrChange>
              </w:rPr>
              <w:fldChar w:fldCharType="begin"/>
            </w:r>
            <w:r w:rsidRPr="00367DFF">
              <w:rPr>
                <w:rStyle w:val="af5"/>
                <w:i w:val="0"/>
                <w:noProof/>
                <w:rPrChange w:id="1022" w:author="林泽奇" w:date="2018-12-04T20:40:00Z">
                  <w:rPr>
                    <w:rStyle w:val="af5"/>
                    <w:noProof/>
                  </w:rPr>
                </w:rPrChange>
              </w:rPr>
              <w:instrText xml:space="preserve"> </w:instrText>
            </w:r>
            <w:r w:rsidRPr="00367DFF">
              <w:rPr>
                <w:i w:val="0"/>
                <w:noProof/>
                <w:rPrChange w:id="1023" w:author="林泽奇" w:date="2018-12-04T20:40:00Z">
                  <w:rPr>
                    <w:noProof/>
                  </w:rPr>
                </w:rPrChange>
              </w:rPr>
              <w:instrText>HYPERLINK \l "_Toc531719427"</w:instrText>
            </w:r>
            <w:r w:rsidRPr="00367DFF">
              <w:rPr>
                <w:rStyle w:val="af5"/>
                <w:i w:val="0"/>
                <w:noProof/>
                <w:rPrChange w:id="1024" w:author="林泽奇" w:date="2018-12-04T20:40:00Z">
                  <w:rPr>
                    <w:rStyle w:val="af5"/>
                    <w:noProof/>
                  </w:rPr>
                </w:rPrChange>
              </w:rPr>
              <w:instrText xml:space="preserve"> </w:instrText>
            </w:r>
            <w:r w:rsidRPr="00367DFF">
              <w:rPr>
                <w:rStyle w:val="af5"/>
                <w:i w:val="0"/>
                <w:noProof/>
                <w:rPrChange w:id="1025" w:author="林泽奇" w:date="2018-12-04T20:40:00Z">
                  <w:rPr>
                    <w:rStyle w:val="af5"/>
                    <w:noProof/>
                  </w:rPr>
                </w:rPrChange>
              </w:rPr>
              <w:fldChar w:fldCharType="separate"/>
            </w:r>
            <w:r w:rsidRPr="00367DFF">
              <w:rPr>
                <w:rStyle w:val="af5"/>
                <w:i w:val="0"/>
                <w:noProof/>
                <w:rPrChange w:id="1026" w:author="林泽奇" w:date="2018-12-04T20:40:00Z">
                  <w:rPr>
                    <w:rStyle w:val="af5"/>
                    <w:noProof/>
                  </w:rPr>
                </w:rPrChange>
              </w:rPr>
              <w:t>3.2.2.</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1027" w:author="林泽奇" w:date="2018-12-04T20:40:00Z">
                  <w:rPr>
                    <w:rStyle w:val="af5"/>
                    <w:rFonts w:hint="eastAsia"/>
                    <w:noProof/>
                  </w:rPr>
                </w:rPrChange>
              </w:rPr>
              <w:t>移动存储介质的管理</w:t>
            </w:r>
            <w:r w:rsidRPr="00367DFF">
              <w:rPr>
                <w:i w:val="0"/>
                <w:noProof/>
                <w:webHidden/>
                <w:rPrChange w:id="1028" w:author="林泽奇" w:date="2018-12-04T20:40:00Z">
                  <w:rPr>
                    <w:noProof/>
                    <w:webHidden/>
                  </w:rPr>
                </w:rPrChange>
              </w:rPr>
              <w:tab/>
            </w:r>
            <w:r w:rsidRPr="00367DFF">
              <w:rPr>
                <w:i w:val="0"/>
                <w:noProof/>
                <w:webHidden/>
                <w:rPrChange w:id="1029" w:author="林泽奇" w:date="2018-12-04T20:40:00Z">
                  <w:rPr>
                    <w:noProof/>
                    <w:webHidden/>
                  </w:rPr>
                </w:rPrChange>
              </w:rPr>
              <w:fldChar w:fldCharType="begin"/>
            </w:r>
            <w:r w:rsidRPr="00367DFF">
              <w:rPr>
                <w:i w:val="0"/>
                <w:noProof/>
                <w:webHidden/>
                <w:rPrChange w:id="1030" w:author="林泽奇" w:date="2018-12-04T20:40:00Z">
                  <w:rPr>
                    <w:noProof/>
                    <w:webHidden/>
                  </w:rPr>
                </w:rPrChange>
              </w:rPr>
              <w:instrText xml:space="preserve"> PAGEREF _Toc531719427 \h </w:instrText>
            </w:r>
          </w:ins>
          <w:r w:rsidRPr="00367DFF">
            <w:rPr>
              <w:i w:val="0"/>
              <w:noProof/>
              <w:webHidden/>
              <w:rPrChange w:id="1031" w:author="林泽奇" w:date="2018-12-04T20:40:00Z">
                <w:rPr>
                  <w:i w:val="0"/>
                  <w:noProof/>
                  <w:webHidden/>
                </w:rPr>
              </w:rPrChange>
            </w:rPr>
          </w:r>
          <w:r w:rsidRPr="00367DFF">
            <w:rPr>
              <w:i w:val="0"/>
              <w:noProof/>
              <w:webHidden/>
              <w:rPrChange w:id="1032" w:author="林泽奇" w:date="2018-12-04T20:40:00Z">
                <w:rPr>
                  <w:noProof/>
                  <w:webHidden/>
                </w:rPr>
              </w:rPrChange>
            </w:rPr>
            <w:fldChar w:fldCharType="separate"/>
          </w:r>
          <w:ins w:id="1033" w:author="林泽奇" w:date="2018-12-04T20:40:00Z">
            <w:r w:rsidRPr="00367DFF">
              <w:rPr>
                <w:i w:val="0"/>
                <w:noProof/>
                <w:webHidden/>
                <w:rPrChange w:id="1034" w:author="林泽奇" w:date="2018-12-04T20:40:00Z">
                  <w:rPr>
                    <w:noProof/>
                    <w:webHidden/>
                  </w:rPr>
                </w:rPrChange>
              </w:rPr>
              <w:t>32</w:t>
            </w:r>
            <w:r w:rsidRPr="00367DFF">
              <w:rPr>
                <w:i w:val="0"/>
                <w:noProof/>
                <w:webHidden/>
                <w:rPrChange w:id="1035" w:author="林泽奇" w:date="2018-12-04T20:40:00Z">
                  <w:rPr>
                    <w:noProof/>
                    <w:webHidden/>
                  </w:rPr>
                </w:rPrChange>
              </w:rPr>
              <w:fldChar w:fldCharType="end"/>
            </w:r>
            <w:r w:rsidRPr="00367DFF">
              <w:rPr>
                <w:rStyle w:val="af5"/>
                <w:i w:val="0"/>
                <w:noProof/>
                <w:rPrChange w:id="1036" w:author="林泽奇" w:date="2018-12-04T20:40:00Z">
                  <w:rPr>
                    <w:rStyle w:val="af5"/>
                    <w:noProof/>
                  </w:rPr>
                </w:rPrChange>
              </w:rPr>
              <w:fldChar w:fldCharType="end"/>
            </w:r>
          </w:ins>
        </w:p>
        <w:p w14:paraId="051D1B55" w14:textId="77777777" w:rsidR="00367DFF" w:rsidRPr="00367DFF" w:rsidRDefault="00367DFF">
          <w:pPr>
            <w:pStyle w:val="32"/>
            <w:tabs>
              <w:tab w:val="left" w:pos="1440"/>
              <w:tab w:val="right" w:leader="dot" w:pos="8296"/>
            </w:tabs>
            <w:rPr>
              <w:ins w:id="1037" w:author="林泽奇" w:date="2018-12-04T20:40:00Z"/>
              <w:rFonts w:asciiTheme="minorHAnsi" w:eastAsiaTheme="minorEastAsia" w:hAnsiTheme="minorHAnsi" w:cstheme="minorBidi"/>
              <w:i w:val="0"/>
              <w:iCs w:val="0"/>
              <w:noProof/>
              <w:sz w:val="21"/>
              <w:szCs w:val="22"/>
            </w:rPr>
          </w:pPr>
          <w:ins w:id="1038" w:author="林泽奇" w:date="2018-12-04T20:40:00Z">
            <w:r w:rsidRPr="00367DFF">
              <w:rPr>
                <w:rStyle w:val="af5"/>
                <w:i w:val="0"/>
                <w:noProof/>
                <w:rPrChange w:id="1039" w:author="林泽奇" w:date="2018-12-04T20:40:00Z">
                  <w:rPr>
                    <w:rStyle w:val="af5"/>
                    <w:noProof/>
                  </w:rPr>
                </w:rPrChange>
              </w:rPr>
              <w:fldChar w:fldCharType="begin"/>
            </w:r>
            <w:r w:rsidRPr="00367DFF">
              <w:rPr>
                <w:rStyle w:val="af5"/>
                <w:i w:val="0"/>
                <w:noProof/>
                <w:rPrChange w:id="1040" w:author="林泽奇" w:date="2018-12-04T20:40:00Z">
                  <w:rPr>
                    <w:rStyle w:val="af5"/>
                    <w:noProof/>
                  </w:rPr>
                </w:rPrChange>
              </w:rPr>
              <w:instrText xml:space="preserve"> </w:instrText>
            </w:r>
            <w:r w:rsidRPr="00367DFF">
              <w:rPr>
                <w:i w:val="0"/>
                <w:noProof/>
                <w:rPrChange w:id="1041" w:author="林泽奇" w:date="2018-12-04T20:40:00Z">
                  <w:rPr>
                    <w:noProof/>
                  </w:rPr>
                </w:rPrChange>
              </w:rPr>
              <w:instrText>HYPERLINK \l "_Toc531719428"</w:instrText>
            </w:r>
            <w:r w:rsidRPr="00367DFF">
              <w:rPr>
                <w:rStyle w:val="af5"/>
                <w:i w:val="0"/>
                <w:noProof/>
                <w:rPrChange w:id="1042" w:author="林泽奇" w:date="2018-12-04T20:40:00Z">
                  <w:rPr>
                    <w:rStyle w:val="af5"/>
                    <w:noProof/>
                  </w:rPr>
                </w:rPrChange>
              </w:rPr>
              <w:instrText xml:space="preserve"> </w:instrText>
            </w:r>
            <w:r w:rsidRPr="00367DFF">
              <w:rPr>
                <w:rStyle w:val="af5"/>
                <w:i w:val="0"/>
                <w:noProof/>
                <w:rPrChange w:id="1043" w:author="林泽奇" w:date="2018-12-04T20:40:00Z">
                  <w:rPr>
                    <w:rStyle w:val="af5"/>
                    <w:noProof/>
                  </w:rPr>
                </w:rPrChange>
              </w:rPr>
              <w:fldChar w:fldCharType="separate"/>
            </w:r>
            <w:r w:rsidRPr="00367DFF">
              <w:rPr>
                <w:rStyle w:val="af5"/>
                <w:i w:val="0"/>
                <w:noProof/>
                <w:rPrChange w:id="1044" w:author="林泽奇" w:date="2018-12-04T20:40:00Z">
                  <w:rPr>
                    <w:rStyle w:val="af5"/>
                    <w:noProof/>
                  </w:rPr>
                </w:rPrChange>
              </w:rPr>
              <w:t>3.2.3.</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1045" w:author="林泽奇" w:date="2018-12-04T20:40:00Z">
                  <w:rPr>
                    <w:rStyle w:val="af5"/>
                    <w:rFonts w:hint="eastAsia"/>
                    <w:noProof/>
                  </w:rPr>
                </w:rPrChange>
              </w:rPr>
              <w:t>管理规则的支持</w:t>
            </w:r>
            <w:r w:rsidRPr="00367DFF">
              <w:rPr>
                <w:i w:val="0"/>
                <w:noProof/>
                <w:webHidden/>
                <w:rPrChange w:id="1046" w:author="林泽奇" w:date="2018-12-04T20:40:00Z">
                  <w:rPr>
                    <w:noProof/>
                    <w:webHidden/>
                  </w:rPr>
                </w:rPrChange>
              </w:rPr>
              <w:tab/>
            </w:r>
            <w:r w:rsidRPr="00367DFF">
              <w:rPr>
                <w:i w:val="0"/>
                <w:noProof/>
                <w:webHidden/>
                <w:rPrChange w:id="1047" w:author="林泽奇" w:date="2018-12-04T20:40:00Z">
                  <w:rPr>
                    <w:noProof/>
                    <w:webHidden/>
                  </w:rPr>
                </w:rPrChange>
              </w:rPr>
              <w:fldChar w:fldCharType="begin"/>
            </w:r>
            <w:r w:rsidRPr="00367DFF">
              <w:rPr>
                <w:i w:val="0"/>
                <w:noProof/>
                <w:webHidden/>
                <w:rPrChange w:id="1048" w:author="林泽奇" w:date="2018-12-04T20:40:00Z">
                  <w:rPr>
                    <w:noProof/>
                    <w:webHidden/>
                  </w:rPr>
                </w:rPrChange>
              </w:rPr>
              <w:instrText xml:space="preserve"> PAGEREF _Toc531719428 \h </w:instrText>
            </w:r>
          </w:ins>
          <w:r w:rsidRPr="00367DFF">
            <w:rPr>
              <w:i w:val="0"/>
              <w:noProof/>
              <w:webHidden/>
              <w:rPrChange w:id="1049" w:author="林泽奇" w:date="2018-12-04T20:40:00Z">
                <w:rPr>
                  <w:i w:val="0"/>
                  <w:noProof/>
                  <w:webHidden/>
                </w:rPr>
              </w:rPrChange>
            </w:rPr>
          </w:r>
          <w:r w:rsidRPr="00367DFF">
            <w:rPr>
              <w:i w:val="0"/>
              <w:noProof/>
              <w:webHidden/>
              <w:rPrChange w:id="1050" w:author="林泽奇" w:date="2018-12-04T20:40:00Z">
                <w:rPr>
                  <w:noProof/>
                  <w:webHidden/>
                </w:rPr>
              </w:rPrChange>
            </w:rPr>
            <w:fldChar w:fldCharType="separate"/>
          </w:r>
          <w:ins w:id="1051" w:author="林泽奇" w:date="2018-12-04T20:40:00Z">
            <w:r w:rsidRPr="00367DFF">
              <w:rPr>
                <w:i w:val="0"/>
                <w:noProof/>
                <w:webHidden/>
                <w:rPrChange w:id="1052" w:author="林泽奇" w:date="2018-12-04T20:40:00Z">
                  <w:rPr>
                    <w:noProof/>
                    <w:webHidden/>
                  </w:rPr>
                </w:rPrChange>
              </w:rPr>
              <w:t>32</w:t>
            </w:r>
            <w:r w:rsidRPr="00367DFF">
              <w:rPr>
                <w:i w:val="0"/>
                <w:noProof/>
                <w:webHidden/>
                <w:rPrChange w:id="1053" w:author="林泽奇" w:date="2018-12-04T20:40:00Z">
                  <w:rPr>
                    <w:noProof/>
                    <w:webHidden/>
                  </w:rPr>
                </w:rPrChange>
              </w:rPr>
              <w:fldChar w:fldCharType="end"/>
            </w:r>
            <w:r w:rsidRPr="00367DFF">
              <w:rPr>
                <w:rStyle w:val="af5"/>
                <w:i w:val="0"/>
                <w:noProof/>
                <w:rPrChange w:id="1054" w:author="林泽奇" w:date="2018-12-04T20:40:00Z">
                  <w:rPr>
                    <w:rStyle w:val="af5"/>
                    <w:noProof/>
                  </w:rPr>
                </w:rPrChange>
              </w:rPr>
              <w:fldChar w:fldCharType="end"/>
            </w:r>
          </w:ins>
        </w:p>
        <w:p w14:paraId="48AE4460" w14:textId="77777777" w:rsidR="00367DFF" w:rsidRPr="00367DFF" w:rsidRDefault="00367DFF">
          <w:pPr>
            <w:pStyle w:val="32"/>
            <w:tabs>
              <w:tab w:val="left" w:pos="1440"/>
              <w:tab w:val="right" w:leader="dot" w:pos="8296"/>
            </w:tabs>
            <w:rPr>
              <w:ins w:id="1055" w:author="林泽奇" w:date="2018-12-04T20:40:00Z"/>
              <w:rFonts w:asciiTheme="minorHAnsi" w:eastAsiaTheme="minorEastAsia" w:hAnsiTheme="minorHAnsi" w:cstheme="minorBidi"/>
              <w:i w:val="0"/>
              <w:iCs w:val="0"/>
              <w:noProof/>
              <w:sz w:val="21"/>
              <w:szCs w:val="22"/>
            </w:rPr>
          </w:pPr>
          <w:ins w:id="1056" w:author="林泽奇" w:date="2018-12-04T20:40:00Z">
            <w:r w:rsidRPr="00367DFF">
              <w:rPr>
                <w:rStyle w:val="af5"/>
                <w:i w:val="0"/>
                <w:noProof/>
                <w:rPrChange w:id="1057" w:author="林泽奇" w:date="2018-12-04T20:40:00Z">
                  <w:rPr>
                    <w:rStyle w:val="af5"/>
                    <w:noProof/>
                  </w:rPr>
                </w:rPrChange>
              </w:rPr>
              <w:fldChar w:fldCharType="begin"/>
            </w:r>
            <w:r w:rsidRPr="00367DFF">
              <w:rPr>
                <w:rStyle w:val="af5"/>
                <w:i w:val="0"/>
                <w:noProof/>
                <w:rPrChange w:id="1058" w:author="林泽奇" w:date="2018-12-04T20:40:00Z">
                  <w:rPr>
                    <w:rStyle w:val="af5"/>
                    <w:noProof/>
                  </w:rPr>
                </w:rPrChange>
              </w:rPr>
              <w:instrText xml:space="preserve"> </w:instrText>
            </w:r>
            <w:r w:rsidRPr="00367DFF">
              <w:rPr>
                <w:i w:val="0"/>
                <w:noProof/>
                <w:rPrChange w:id="1059" w:author="林泽奇" w:date="2018-12-04T20:40:00Z">
                  <w:rPr>
                    <w:noProof/>
                  </w:rPr>
                </w:rPrChange>
              </w:rPr>
              <w:instrText>HYPERLINK \l "_Toc531719429"</w:instrText>
            </w:r>
            <w:r w:rsidRPr="00367DFF">
              <w:rPr>
                <w:rStyle w:val="af5"/>
                <w:i w:val="0"/>
                <w:noProof/>
                <w:rPrChange w:id="1060" w:author="林泽奇" w:date="2018-12-04T20:40:00Z">
                  <w:rPr>
                    <w:rStyle w:val="af5"/>
                    <w:noProof/>
                  </w:rPr>
                </w:rPrChange>
              </w:rPr>
              <w:instrText xml:space="preserve"> </w:instrText>
            </w:r>
            <w:r w:rsidRPr="00367DFF">
              <w:rPr>
                <w:rStyle w:val="af5"/>
                <w:i w:val="0"/>
                <w:noProof/>
                <w:rPrChange w:id="1061" w:author="林泽奇" w:date="2018-12-04T20:40:00Z">
                  <w:rPr>
                    <w:rStyle w:val="af5"/>
                    <w:noProof/>
                  </w:rPr>
                </w:rPrChange>
              </w:rPr>
              <w:fldChar w:fldCharType="separate"/>
            </w:r>
            <w:r w:rsidRPr="00367DFF">
              <w:rPr>
                <w:rStyle w:val="af5"/>
                <w:i w:val="0"/>
                <w:noProof/>
                <w:rPrChange w:id="1062" w:author="林泽奇" w:date="2018-12-04T20:40:00Z">
                  <w:rPr>
                    <w:rStyle w:val="af5"/>
                    <w:noProof/>
                  </w:rPr>
                </w:rPrChange>
              </w:rPr>
              <w:t>3.2.4.</w:t>
            </w:r>
            <w:r w:rsidRPr="00367DFF">
              <w:rPr>
                <w:rFonts w:asciiTheme="minorHAnsi" w:eastAsiaTheme="minorEastAsia" w:hAnsiTheme="minorHAnsi" w:cstheme="minorBidi"/>
                <w:i w:val="0"/>
                <w:iCs w:val="0"/>
                <w:noProof/>
                <w:sz w:val="21"/>
                <w:szCs w:val="22"/>
              </w:rPr>
              <w:tab/>
            </w:r>
            <w:r w:rsidRPr="00367DFF">
              <w:rPr>
                <w:rStyle w:val="af5"/>
                <w:rFonts w:hint="eastAsia"/>
                <w:i w:val="0"/>
                <w:noProof/>
                <w:rPrChange w:id="1063" w:author="林泽奇" w:date="2018-12-04T20:40:00Z">
                  <w:rPr>
                    <w:rStyle w:val="af5"/>
                    <w:rFonts w:hint="eastAsia"/>
                    <w:noProof/>
                  </w:rPr>
                </w:rPrChange>
              </w:rPr>
              <w:t>管理策略的支持</w:t>
            </w:r>
            <w:r w:rsidRPr="00367DFF">
              <w:rPr>
                <w:i w:val="0"/>
                <w:noProof/>
                <w:webHidden/>
                <w:rPrChange w:id="1064" w:author="林泽奇" w:date="2018-12-04T20:40:00Z">
                  <w:rPr>
                    <w:noProof/>
                    <w:webHidden/>
                  </w:rPr>
                </w:rPrChange>
              </w:rPr>
              <w:tab/>
            </w:r>
            <w:r w:rsidRPr="00367DFF">
              <w:rPr>
                <w:i w:val="0"/>
                <w:noProof/>
                <w:webHidden/>
                <w:rPrChange w:id="1065" w:author="林泽奇" w:date="2018-12-04T20:40:00Z">
                  <w:rPr>
                    <w:noProof/>
                    <w:webHidden/>
                  </w:rPr>
                </w:rPrChange>
              </w:rPr>
              <w:fldChar w:fldCharType="begin"/>
            </w:r>
            <w:r w:rsidRPr="00367DFF">
              <w:rPr>
                <w:i w:val="0"/>
                <w:noProof/>
                <w:webHidden/>
                <w:rPrChange w:id="1066" w:author="林泽奇" w:date="2018-12-04T20:40:00Z">
                  <w:rPr>
                    <w:noProof/>
                    <w:webHidden/>
                  </w:rPr>
                </w:rPrChange>
              </w:rPr>
              <w:instrText xml:space="preserve"> PAGEREF _Toc531719429 \h </w:instrText>
            </w:r>
          </w:ins>
          <w:r w:rsidRPr="00367DFF">
            <w:rPr>
              <w:i w:val="0"/>
              <w:noProof/>
              <w:webHidden/>
              <w:rPrChange w:id="1067" w:author="林泽奇" w:date="2018-12-04T20:40:00Z">
                <w:rPr>
                  <w:i w:val="0"/>
                  <w:noProof/>
                  <w:webHidden/>
                </w:rPr>
              </w:rPrChange>
            </w:rPr>
          </w:r>
          <w:r w:rsidRPr="00367DFF">
            <w:rPr>
              <w:i w:val="0"/>
              <w:noProof/>
              <w:webHidden/>
              <w:rPrChange w:id="1068" w:author="林泽奇" w:date="2018-12-04T20:40:00Z">
                <w:rPr>
                  <w:noProof/>
                  <w:webHidden/>
                </w:rPr>
              </w:rPrChange>
            </w:rPr>
            <w:fldChar w:fldCharType="separate"/>
          </w:r>
          <w:ins w:id="1069" w:author="林泽奇" w:date="2018-12-04T20:40:00Z">
            <w:r w:rsidRPr="00367DFF">
              <w:rPr>
                <w:i w:val="0"/>
                <w:noProof/>
                <w:webHidden/>
                <w:rPrChange w:id="1070" w:author="林泽奇" w:date="2018-12-04T20:40:00Z">
                  <w:rPr>
                    <w:noProof/>
                    <w:webHidden/>
                  </w:rPr>
                </w:rPrChange>
              </w:rPr>
              <w:t>32</w:t>
            </w:r>
            <w:r w:rsidRPr="00367DFF">
              <w:rPr>
                <w:i w:val="0"/>
                <w:noProof/>
                <w:webHidden/>
                <w:rPrChange w:id="1071" w:author="林泽奇" w:date="2018-12-04T20:40:00Z">
                  <w:rPr>
                    <w:noProof/>
                    <w:webHidden/>
                  </w:rPr>
                </w:rPrChange>
              </w:rPr>
              <w:fldChar w:fldCharType="end"/>
            </w:r>
            <w:r w:rsidRPr="00367DFF">
              <w:rPr>
                <w:rStyle w:val="af5"/>
                <w:i w:val="0"/>
                <w:noProof/>
                <w:rPrChange w:id="1072" w:author="林泽奇" w:date="2018-12-04T20:40:00Z">
                  <w:rPr>
                    <w:rStyle w:val="af5"/>
                    <w:noProof/>
                  </w:rPr>
                </w:rPrChange>
              </w:rPr>
              <w:fldChar w:fldCharType="end"/>
            </w:r>
          </w:ins>
        </w:p>
        <w:p w14:paraId="6081EF10" w14:textId="77777777" w:rsidR="00367DFF" w:rsidRPr="00367DFF" w:rsidRDefault="00367DFF">
          <w:pPr>
            <w:pStyle w:val="21"/>
            <w:tabs>
              <w:tab w:val="left" w:pos="960"/>
              <w:tab w:val="right" w:leader="dot" w:pos="8296"/>
            </w:tabs>
            <w:rPr>
              <w:ins w:id="1073" w:author="林泽奇" w:date="2018-12-04T20:40:00Z"/>
              <w:rFonts w:asciiTheme="minorHAnsi" w:eastAsiaTheme="minorEastAsia" w:hAnsiTheme="minorHAnsi" w:cstheme="minorBidi"/>
              <w:smallCaps w:val="0"/>
              <w:noProof/>
              <w:sz w:val="21"/>
              <w:szCs w:val="22"/>
            </w:rPr>
          </w:pPr>
          <w:ins w:id="1074" w:author="林泽奇" w:date="2018-12-04T20:40:00Z">
            <w:r w:rsidRPr="00367DFF">
              <w:rPr>
                <w:rStyle w:val="af5"/>
                <w:noProof/>
                <w:rPrChange w:id="1075"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"_Toc531719430"</w:instrText>
            </w:r>
            <w:r w:rsidRPr="00367DFF">
              <w:rPr>
                <w:rStyle w:val="af5"/>
                <w:noProof/>
              </w:rPr>
              <w:instrText xml:space="preserve"> </w:instrText>
            </w:r>
            <w:r w:rsidRPr="00367DFF">
              <w:rPr>
                <w:rStyle w:val="af5"/>
                <w:noProof/>
                <w:rPrChange w:id="1076" w:author="林泽奇" w:date="2018-12-04T20:40:00Z">
                  <w:rPr>
                    <w:rStyle w:val="af5"/>
                    <w:noProof/>
                  </w:rPr>
                </w:rPrChange>
              </w:rPr>
              <w:fldChar w:fldCharType="separate"/>
            </w:r>
            <w:r w:rsidRPr="00367DFF">
              <w:rPr>
                <w:rStyle w:val="af5"/>
                <w:noProof/>
                <w14:scene3d>
                  <w14:camera w14:prst="orthographicFront"/>
                  <w14:lightRig w14:rig="threePt" w14:dir="t">
                    <w14:rot w14:lat="0" w14:lon="0" w14:rev="0"/>
                  </w14:lightRig>
                </w14:scene3d>
              </w:rPr>
              <w:t>3.3</w:t>
            </w:r>
            <w:r w:rsidRPr="00367DFF">
              <w:rPr>
                <w:rFonts w:asciiTheme="minorHAnsi" w:eastAsiaTheme="minorEastAsia" w:hAnsiTheme="minorHAnsi" w:cstheme="minorBidi"/>
                <w:smallCaps w:val="0"/>
                <w:noProof/>
                <w:sz w:val="21"/>
                <w:szCs w:val="22"/>
              </w:rPr>
              <w:tab/>
            </w:r>
            <w:r w:rsidRPr="00367DFF">
              <w:rPr>
                <w:rStyle w:val="af5"/>
                <w:rFonts w:hint="eastAsia"/>
                <w:noProof/>
              </w:rPr>
              <w:t>终端数据防泄漏管理</w:t>
            </w:r>
            <w:r w:rsidRPr="00367DFF">
              <w:rPr>
                <w:noProof/>
                <w:webHidden/>
              </w:rPr>
              <w:tab/>
            </w:r>
            <w:r w:rsidRPr="00367DFF">
              <w:rPr>
                <w:noProof/>
                <w:webHidden/>
                <w:rPrChange w:id="1077" w:author="林泽奇" w:date="2018-12-04T20:40:00Z">
                  <w:rPr>
                    <w:noProof/>
                    <w:webHidden/>
                  </w:rPr>
                </w:rPrChange>
              </w:rPr>
              <w:fldChar w:fldCharType="begin"/>
            </w:r>
            <w:r w:rsidRPr="00367DFF">
              <w:rPr>
                <w:noProof/>
                <w:webHidden/>
              </w:rPr>
              <w:instrText xml:space="preserve"> PAGEREF _Toc531719430 \h </w:instrText>
            </w:r>
          </w:ins>
          <w:r w:rsidRPr="00367DFF">
            <w:rPr>
              <w:noProof/>
              <w:webHidden/>
              <w:rPrChange w:id="1078" w:author="林泽奇" w:date="2018-12-04T20:40:00Z">
                <w:rPr>
                  <w:noProof/>
                  <w:webHidden/>
                </w:rPr>
              </w:rPrChange>
            </w:rPr>
          </w:r>
          <w:r w:rsidRPr="00367DFF">
            <w:rPr>
              <w:noProof/>
              <w:webHidden/>
              <w:rPrChange w:id="1079" w:author="林泽奇" w:date="2018-12-04T20:40:00Z">
                <w:rPr>
                  <w:noProof/>
                  <w:webHidden/>
                </w:rPr>
              </w:rPrChange>
            </w:rPr>
            <w:fldChar w:fldCharType="separate"/>
          </w:r>
          <w:ins w:id="1080" w:author="林泽奇" w:date="2018-12-04T20:40:00Z">
            <w:r w:rsidRPr="00367DFF">
              <w:rPr>
                <w:noProof/>
                <w:webHidden/>
              </w:rPr>
              <w:t>33</w:t>
            </w:r>
            <w:r w:rsidRPr="00367DFF">
              <w:rPr>
                <w:noProof/>
                <w:webHidden/>
                <w:rPrChange w:id="1081" w:author="林泽奇" w:date="2018-12-04T20:40:00Z">
                  <w:rPr>
                    <w:noProof/>
                    <w:webHidden/>
                  </w:rPr>
                </w:rPrChange>
              </w:rPr>
              <w:fldChar w:fldCharType="end"/>
            </w:r>
            <w:r w:rsidRPr="00367DFF">
              <w:rPr>
                <w:rStyle w:val="af5"/>
                <w:noProof/>
                <w:rPrChange w:id="1082" w:author="林泽奇" w:date="2018-12-04T20:40:00Z">
                  <w:rPr>
                    <w:rStyle w:val="af5"/>
                    <w:noProof/>
                  </w:rPr>
                </w:rPrChange>
              </w:rPr>
              <w:fldChar w:fldCharType="end"/>
            </w:r>
          </w:ins>
        </w:p>
        <w:p w14:paraId="73BD30FF" w14:textId="77777777" w:rsidR="00367DFF" w:rsidRPr="00367DFF" w:rsidRDefault="00367DFF">
          <w:pPr>
            <w:pStyle w:val="21"/>
            <w:tabs>
              <w:tab w:val="left" w:pos="960"/>
              <w:tab w:val="right" w:leader="dot" w:pos="8296"/>
            </w:tabs>
            <w:rPr>
              <w:ins w:id="1083" w:author="林泽奇" w:date="2018-12-04T20:40:00Z"/>
              <w:rFonts w:asciiTheme="minorHAnsi" w:eastAsiaTheme="minorEastAsia" w:hAnsiTheme="minorHAnsi" w:cstheme="minorBidi"/>
              <w:smallCaps w:val="0"/>
              <w:noProof/>
              <w:sz w:val="21"/>
              <w:szCs w:val="22"/>
            </w:rPr>
          </w:pPr>
          <w:ins w:id="1084" w:author="林泽奇" w:date="2018-12-04T20:40:00Z">
            <w:r w:rsidRPr="00367DFF">
              <w:rPr>
                <w:rStyle w:val="af5"/>
                <w:noProof/>
                <w:rPrChange w:id="1085" w:author="林泽奇" w:date="2018-12-04T20:40:00Z">
                  <w:rPr>
                    <w:rStyle w:val="af5"/>
                    <w:noProof/>
                  </w:rPr>
                </w:rPrChange>
              </w:rPr>
              <w:fldChar w:fldCharType="begin"/>
            </w:r>
            <w:r w:rsidRPr="00367DFF">
              <w:rPr>
                <w:rStyle w:val="af5"/>
                <w:noProof/>
              </w:rPr>
              <w:instrText xml:space="preserve"> </w:instrText>
            </w:r>
            <w:r w:rsidRPr="00367DFF">
              <w:rPr>
                <w:noProof/>
              </w:rPr>
              <w:instrText>HYPERLINK \l "_Toc531719432"</w:instrText>
            </w:r>
            <w:r w:rsidRPr="00367DFF">
              <w:rPr>
                <w:rStyle w:val="af5"/>
                <w:noProof/>
              </w:rPr>
              <w:instrText xml:space="preserve"> </w:instrText>
            </w:r>
            <w:r w:rsidRPr="00367DFF">
              <w:rPr>
                <w:rStyle w:val="af5"/>
                <w:noProof/>
                <w:rPrChange w:id="1086" w:author="林泽奇" w:date="2018-12-04T20:40:00Z">
                  <w:rPr>
                    <w:rStyle w:val="af5"/>
                    <w:noProof/>
                  </w:rPr>
                </w:rPrChange>
              </w:rPr>
              <w:fldChar w:fldCharType="separate"/>
            </w:r>
            <w:r w:rsidRPr="00367DFF">
              <w:rPr>
                <w:rStyle w:val="af5"/>
                <w:noProof/>
                <w14:scene3d>
                  <w14:camera w14:prst="orthographicFront"/>
                  <w14:lightRig w14:rig="threePt" w14:dir="t">
                    <w14:rot w14:lat="0" w14:lon="0" w14:rev="0"/>
                  </w14:lightRig>
                </w14:scene3d>
              </w:rPr>
              <w:t>3.4</w:t>
            </w:r>
            <w:r w:rsidRPr="00367DFF">
              <w:rPr>
                <w:rFonts w:asciiTheme="minorHAnsi" w:eastAsiaTheme="minorEastAsia" w:hAnsiTheme="minorHAnsi" w:cstheme="minorBidi"/>
                <w:smallCaps w:val="0"/>
                <w:noProof/>
                <w:sz w:val="21"/>
                <w:szCs w:val="22"/>
              </w:rPr>
              <w:tab/>
            </w:r>
            <w:r w:rsidRPr="00367DFF">
              <w:rPr>
                <w:rStyle w:val="af5"/>
                <w:rFonts w:hint="eastAsia"/>
                <w:noProof/>
              </w:rPr>
              <w:t>防病毒软件</w:t>
            </w:r>
            <w:r w:rsidRPr="00367DFF">
              <w:rPr>
                <w:noProof/>
                <w:webHidden/>
              </w:rPr>
              <w:tab/>
            </w:r>
            <w:r w:rsidRPr="00367DFF">
              <w:rPr>
                <w:noProof/>
                <w:webHidden/>
                <w:rPrChange w:id="1087" w:author="林泽奇" w:date="2018-12-04T20:40:00Z">
                  <w:rPr>
                    <w:noProof/>
                    <w:webHidden/>
                  </w:rPr>
                </w:rPrChange>
              </w:rPr>
              <w:fldChar w:fldCharType="begin"/>
            </w:r>
            <w:r w:rsidRPr="00367DFF">
              <w:rPr>
                <w:noProof/>
                <w:webHidden/>
              </w:rPr>
              <w:instrText xml:space="preserve"> PAGEREF _Toc531719432 \h </w:instrText>
            </w:r>
          </w:ins>
          <w:r w:rsidRPr="00367DFF">
            <w:rPr>
              <w:noProof/>
              <w:webHidden/>
              <w:rPrChange w:id="1088" w:author="林泽奇" w:date="2018-12-04T20:40:00Z">
                <w:rPr>
                  <w:noProof/>
                  <w:webHidden/>
                </w:rPr>
              </w:rPrChange>
            </w:rPr>
          </w:r>
          <w:r w:rsidRPr="00367DFF">
            <w:rPr>
              <w:noProof/>
              <w:webHidden/>
              <w:rPrChange w:id="1089" w:author="林泽奇" w:date="2018-12-04T20:40:00Z">
                <w:rPr>
                  <w:noProof/>
                  <w:webHidden/>
                </w:rPr>
              </w:rPrChange>
            </w:rPr>
            <w:fldChar w:fldCharType="separate"/>
          </w:r>
          <w:ins w:id="1090" w:author="林泽奇" w:date="2018-12-04T20:40:00Z">
            <w:r w:rsidRPr="00367DFF">
              <w:rPr>
                <w:noProof/>
                <w:webHidden/>
              </w:rPr>
              <w:t>33</w:t>
            </w:r>
            <w:r w:rsidRPr="00367DFF">
              <w:rPr>
                <w:noProof/>
                <w:webHidden/>
                <w:rPrChange w:id="1091" w:author="林泽奇" w:date="2018-12-04T20:40:00Z">
                  <w:rPr>
                    <w:noProof/>
                    <w:webHidden/>
                  </w:rPr>
                </w:rPrChange>
              </w:rPr>
              <w:fldChar w:fldCharType="end"/>
            </w:r>
            <w:r w:rsidRPr="00367DFF">
              <w:rPr>
                <w:rStyle w:val="af5"/>
                <w:noProof/>
                <w:rPrChange w:id="1092" w:author="林泽奇" w:date="2018-12-04T20:40:00Z">
                  <w:rPr>
                    <w:rStyle w:val="af5"/>
                    <w:noProof/>
                  </w:rPr>
                </w:rPrChange>
              </w:rPr>
              <w:fldChar w:fldCharType="end"/>
            </w:r>
          </w:ins>
        </w:p>
        <w:p w14:paraId="5E492DF2" w14:textId="77777777" w:rsidR="00A259D5" w:rsidRPr="00367DFF" w:rsidDel="00367DFF" w:rsidRDefault="00A259D5">
          <w:pPr>
            <w:pStyle w:val="10"/>
            <w:rPr>
              <w:del w:id="1093" w:author="林泽奇" w:date="2018-12-04T20:40:00Z"/>
              <w:rFonts w:asciiTheme="minorHAnsi" w:eastAsiaTheme="minorEastAsia" w:hAnsiTheme="minorHAnsi" w:cstheme="minorBidi"/>
              <w:b w:val="0"/>
              <w:bCs w:val="0"/>
              <w:caps w:val="0"/>
              <w:noProof/>
              <w:sz w:val="21"/>
              <w:szCs w:val="22"/>
            </w:rPr>
          </w:pPr>
          <w:del w:id="1094" w:author="林泽奇" w:date="2018-12-04T20:40:00Z">
            <w:r w:rsidRPr="00367DFF" w:rsidDel="00367DFF">
              <w:rPr>
                <w:rStyle w:val="af5"/>
                <w:rFonts w:hint="eastAsia"/>
                <w:b w:val="0"/>
                <w:bCs w:val="0"/>
                <w:caps w:val="0"/>
                <w:noProof/>
              </w:rPr>
              <w:delText>一、</w:delText>
            </w:r>
            <w:r w:rsidRPr="00367DFF" w:rsidDel="00367DFF">
              <w:rPr>
                <w:rFonts w:asciiTheme="minorHAnsi" w:eastAsiaTheme="minorEastAsia" w:hAnsiTheme="minorHAnsi" w:cstheme="minorBidi"/>
                <w:noProof/>
                <w:sz w:val="21"/>
                <w:szCs w:val="22"/>
              </w:rPr>
              <w:tab/>
            </w:r>
            <w:r w:rsidRPr="00367DFF" w:rsidDel="00367DFF">
              <w:rPr>
                <w:rStyle w:val="af5"/>
                <w:rFonts w:hint="eastAsia"/>
                <w:b w:val="0"/>
                <w:bCs w:val="0"/>
                <w:caps w:val="0"/>
                <w:noProof/>
              </w:rPr>
              <w:delText>概述</w:delText>
            </w:r>
            <w:r w:rsidRPr="00367DFF" w:rsidDel="00367DFF">
              <w:rPr>
                <w:b w:val="0"/>
                <w:bCs w:val="0"/>
                <w:caps w:val="0"/>
                <w:noProof/>
                <w:webHidden/>
              </w:rPr>
              <w:tab/>
              <w:delText>4</w:delText>
            </w:r>
          </w:del>
        </w:p>
        <w:p w14:paraId="387483DE" w14:textId="77777777" w:rsidR="00A259D5" w:rsidRPr="00367DFF" w:rsidDel="00367DFF" w:rsidRDefault="00A259D5">
          <w:pPr>
            <w:pStyle w:val="10"/>
            <w:rPr>
              <w:del w:id="1095" w:author="林泽奇" w:date="2018-12-04T20:40:00Z"/>
              <w:rFonts w:asciiTheme="minorHAnsi" w:eastAsiaTheme="minorEastAsia" w:hAnsiTheme="minorHAnsi" w:cstheme="minorBidi"/>
              <w:b w:val="0"/>
              <w:bCs w:val="0"/>
              <w:caps w:val="0"/>
              <w:noProof/>
              <w:sz w:val="21"/>
              <w:szCs w:val="22"/>
            </w:rPr>
          </w:pPr>
          <w:del w:id="1096" w:author="林泽奇" w:date="2018-12-04T20:40:00Z">
            <w:r w:rsidRPr="00367DFF" w:rsidDel="00367DFF">
              <w:rPr>
                <w:rStyle w:val="af5"/>
                <w:rFonts w:hint="eastAsia"/>
                <w:b w:val="0"/>
                <w:bCs w:val="0"/>
                <w:caps w:val="0"/>
                <w:noProof/>
              </w:rPr>
              <w:delText>二、</w:delText>
            </w:r>
            <w:r w:rsidRPr="00367DFF" w:rsidDel="00367DFF">
              <w:rPr>
                <w:rFonts w:asciiTheme="minorHAnsi" w:eastAsiaTheme="minorEastAsia" w:hAnsiTheme="minorHAnsi" w:cstheme="minorBidi"/>
                <w:noProof/>
                <w:sz w:val="21"/>
                <w:szCs w:val="22"/>
              </w:rPr>
              <w:tab/>
            </w:r>
            <w:r w:rsidRPr="00367DFF" w:rsidDel="00367DFF">
              <w:rPr>
                <w:rStyle w:val="af5"/>
                <w:rFonts w:hint="eastAsia"/>
                <w:b w:val="0"/>
                <w:bCs w:val="0"/>
                <w:caps w:val="0"/>
                <w:noProof/>
              </w:rPr>
              <w:delText>终端安全配置要求</w:delText>
            </w:r>
            <w:r w:rsidRPr="00367DFF" w:rsidDel="00367DFF">
              <w:rPr>
                <w:b w:val="0"/>
                <w:bCs w:val="0"/>
                <w:caps w:val="0"/>
                <w:noProof/>
                <w:webHidden/>
              </w:rPr>
              <w:tab/>
              <w:delText>4</w:delText>
            </w:r>
          </w:del>
        </w:p>
        <w:p w14:paraId="68F3A527" w14:textId="77777777" w:rsidR="00A259D5" w:rsidRPr="00367DFF" w:rsidDel="00367DFF" w:rsidRDefault="00A259D5">
          <w:pPr>
            <w:pStyle w:val="21"/>
            <w:tabs>
              <w:tab w:val="left" w:pos="960"/>
              <w:tab w:val="right" w:leader="dot" w:pos="8296"/>
            </w:tabs>
            <w:rPr>
              <w:del w:id="1097" w:author="林泽奇" w:date="2018-12-04T20:40:00Z"/>
              <w:rFonts w:asciiTheme="minorHAnsi" w:eastAsiaTheme="minorEastAsia" w:hAnsiTheme="minorHAnsi" w:cstheme="minorBidi"/>
              <w:smallCaps w:val="0"/>
              <w:noProof/>
              <w:sz w:val="21"/>
              <w:szCs w:val="22"/>
            </w:rPr>
          </w:pPr>
          <w:del w:id="1098" w:author="林泽奇" w:date="2018-12-04T20:40:00Z">
            <w:r w:rsidRPr="00367DFF" w:rsidDel="00367DFF">
              <w:rPr>
                <w:rStyle w:val="af5"/>
                <w:smallCaps w:val="0"/>
                <w:noProof/>
                <w14:scene3d>
                  <w14:camera w14:prst="orthographicFront"/>
                  <w14:lightRig w14:rig="threePt" w14:dir="t">
                    <w14:rot w14:lat="0" w14:lon="0" w14:rev="0"/>
                  </w14:lightRig>
                </w14:scene3d>
              </w:rPr>
              <w:delText>2.1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smallCaps w:val="0"/>
                <w:noProof/>
              </w:rPr>
              <w:delText>账号与审计</w:delText>
            </w:r>
            <w:r w:rsidRPr="00367DFF" w:rsidDel="00367DFF">
              <w:rPr>
                <w:smallCaps w:val="0"/>
                <w:noProof/>
                <w:webHidden/>
              </w:rPr>
              <w:tab/>
              <w:delText>4</w:delText>
            </w:r>
          </w:del>
        </w:p>
        <w:p w14:paraId="6613AA46" w14:textId="77777777" w:rsidR="00A259D5" w:rsidRPr="00367DFF" w:rsidDel="00367DFF" w:rsidRDefault="00A259D5">
          <w:pPr>
            <w:pStyle w:val="32"/>
            <w:tabs>
              <w:tab w:val="left" w:pos="1440"/>
              <w:tab w:val="right" w:leader="dot" w:pos="8296"/>
            </w:tabs>
            <w:rPr>
              <w:del w:id="1099" w:author="林泽奇" w:date="2018-12-04T20:40:00Z"/>
              <w:rFonts w:asciiTheme="minorHAnsi" w:eastAsiaTheme="minorEastAsia" w:hAnsiTheme="minorHAnsi" w:cstheme="minorBidi"/>
              <w:i w:val="0"/>
              <w:iCs w:val="0"/>
              <w:noProof/>
              <w:sz w:val="21"/>
              <w:szCs w:val="22"/>
            </w:rPr>
          </w:pPr>
          <w:del w:id="1100" w:author="林泽奇" w:date="2018-12-04T20:40:00Z">
            <w:r w:rsidRPr="00367DFF" w:rsidDel="00367DFF">
              <w:rPr>
                <w:rStyle w:val="af5"/>
                <w:iCs w:val="0"/>
                <w:noProof/>
                <w:lang w:val="en-GB"/>
              </w:rPr>
              <w:delText>2.1.1.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设置密码策略</w:delText>
            </w:r>
            <w:r w:rsidRPr="00367DFF" w:rsidDel="00367DFF">
              <w:rPr>
                <w:iCs w:val="0"/>
                <w:noProof/>
                <w:webHidden/>
              </w:rPr>
              <w:tab/>
              <w:delText>4</w:delText>
            </w:r>
          </w:del>
        </w:p>
        <w:p w14:paraId="1B7828DB" w14:textId="77777777" w:rsidR="00A259D5" w:rsidRPr="00367DFF" w:rsidDel="00367DFF" w:rsidRDefault="00A259D5">
          <w:pPr>
            <w:pStyle w:val="32"/>
            <w:tabs>
              <w:tab w:val="left" w:pos="1440"/>
              <w:tab w:val="right" w:leader="dot" w:pos="8296"/>
            </w:tabs>
            <w:rPr>
              <w:del w:id="1101" w:author="林泽奇" w:date="2018-12-04T20:40:00Z"/>
              <w:rFonts w:asciiTheme="minorHAnsi" w:eastAsiaTheme="minorEastAsia" w:hAnsiTheme="minorHAnsi" w:cstheme="minorBidi"/>
              <w:i w:val="0"/>
              <w:iCs w:val="0"/>
              <w:noProof/>
              <w:sz w:val="21"/>
              <w:szCs w:val="22"/>
            </w:rPr>
          </w:pPr>
          <w:del w:id="1102" w:author="林泽奇" w:date="2018-12-04T20:40:00Z">
            <w:r w:rsidRPr="00367DFF" w:rsidDel="00367DFF">
              <w:rPr>
                <w:rStyle w:val="af5"/>
                <w:iCs w:val="0"/>
                <w:noProof/>
                <w:lang w:val="en-GB"/>
              </w:rPr>
              <w:delText>2.1.2.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设置帐号锁定</w:delText>
            </w:r>
            <w:r w:rsidRPr="00367DFF" w:rsidDel="00367DFF">
              <w:rPr>
                <w:iCs w:val="0"/>
                <w:noProof/>
                <w:webHidden/>
              </w:rPr>
              <w:tab/>
              <w:delText>5</w:delText>
            </w:r>
          </w:del>
        </w:p>
        <w:p w14:paraId="6BC422D6" w14:textId="77777777" w:rsidR="00A259D5" w:rsidRPr="00367DFF" w:rsidDel="00367DFF" w:rsidRDefault="00A259D5">
          <w:pPr>
            <w:pStyle w:val="32"/>
            <w:tabs>
              <w:tab w:val="left" w:pos="1440"/>
              <w:tab w:val="right" w:leader="dot" w:pos="8296"/>
            </w:tabs>
            <w:rPr>
              <w:del w:id="1103" w:author="林泽奇" w:date="2018-12-04T20:40:00Z"/>
              <w:rFonts w:asciiTheme="minorHAnsi" w:eastAsiaTheme="minorEastAsia" w:hAnsiTheme="minorHAnsi" w:cstheme="minorBidi"/>
              <w:i w:val="0"/>
              <w:iCs w:val="0"/>
              <w:noProof/>
              <w:sz w:val="21"/>
              <w:szCs w:val="22"/>
            </w:rPr>
          </w:pPr>
          <w:del w:id="1104" w:author="林泽奇" w:date="2018-12-04T20:40:00Z">
            <w:r w:rsidRPr="00367DFF" w:rsidDel="00367DFF">
              <w:rPr>
                <w:rStyle w:val="af5"/>
                <w:iCs w:val="0"/>
                <w:noProof/>
                <w:lang w:val="en-GB"/>
              </w:rPr>
              <w:delText>2.1.3.</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设置必要的审核</w:delText>
            </w:r>
            <w:r w:rsidRPr="00367DFF" w:rsidDel="00367DFF">
              <w:rPr>
                <w:iCs w:val="0"/>
                <w:noProof/>
                <w:webHidden/>
              </w:rPr>
              <w:tab/>
              <w:delText>6</w:delText>
            </w:r>
          </w:del>
        </w:p>
        <w:p w14:paraId="5E795E4E" w14:textId="77777777" w:rsidR="00A259D5" w:rsidRPr="00367DFF" w:rsidDel="00367DFF" w:rsidRDefault="00A259D5">
          <w:pPr>
            <w:pStyle w:val="32"/>
            <w:tabs>
              <w:tab w:val="left" w:pos="1440"/>
              <w:tab w:val="right" w:leader="dot" w:pos="8296"/>
            </w:tabs>
            <w:rPr>
              <w:del w:id="1105" w:author="林泽奇" w:date="2018-12-04T20:40:00Z"/>
              <w:rFonts w:asciiTheme="minorHAnsi" w:eastAsiaTheme="minorEastAsia" w:hAnsiTheme="minorHAnsi" w:cstheme="minorBidi"/>
              <w:i w:val="0"/>
              <w:iCs w:val="0"/>
              <w:noProof/>
              <w:sz w:val="21"/>
              <w:szCs w:val="22"/>
            </w:rPr>
          </w:pPr>
          <w:del w:id="1106" w:author="林泽奇" w:date="2018-12-04T20:40:00Z">
            <w:r w:rsidRPr="00367DFF" w:rsidDel="00367DFF">
              <w:rPr>
                <w:rStyle w:val="af5"/>
                <w:iCs w:val="0"/>
                <w:noProof/>
                <w:lang w:val="en-GB"/>
              </w:rPr>
              <w:delText>2.1.4.</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设置审核日志策略</w:delText>
            </w:r>
            <w:r w:rsidRPr="00367DFF" w:rsidDel="00367DFF">
              <w:rPr>
                <w:iCs w:val="0"/>
                <w:noProof/>
                <w:webHidden/>
              </w:rPr>
              <w:tab/>
              <w:delText>7</w:delText>
            </w:r>
          </w:del>
        </w:p>
        <w:p w14:paraId="7123CC32" w14:textId="77777777" w:rsidR="00A259D5" w:rsidRPr="00367DFF" w:rsidDel="00367DFF" w:rsidRDefault="00A259D5">
          <w:pPr>
            <w:pStyle w:val="32"/>
            <w:tabs>
              <w:tab w:val="left" w:pos="1440"/>
              <w:tab w:val="right" w:leader="dot" w:pos="8296"/>
            </w:tabs>
            <w:rPr>
              <w:del w:id="1107" w:author="林泽奇" w:date="2018-12-04T20:40:00Z"/>
              <w:rFonts w:asciiTheme="minorHAnsi" w:eastAsiaTheme="minorEastAsia" w:hAnsiTheme="minorHAnsi" w:cstheme="minorBidi"/>
              <w:i w:val="0"/>
              <w:iCs w:val="0"/>
              <w:noProof/>
              <w:sz w:val="21"/>
              <w:szCs w:val="22"/>
            </w:rPr>
          </w:pPr>
          <w:del w:id="1108" w:author="林泽奇" w:date="2018-12-04T20:40:00Z">
            <w:r w:rsidRPr="00367DFF" w:rsidDel="00367DFF">
              <w:rPr>
                <w:rStyle w:val="af5"/>
                <w:iCs w:val="0"/>
                <w:noProof/>
                <w:lang w:val="en-GB"/>
              </w:rPr>
              <w:delText>2.1.5.</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设置</w:delText>
            </w:r>
            <w:r w:rsidRPr="00367DFF" w:rsidDel="00367DFF">
              <w:rPr>
                <w:rStyle w:val="af5"/>
                <w:iCs w:val="0"/>
                <w:noProof/>
                <w:lang w:val="en-GB"/>
              </w:rPr>
              <w:delText xml:space="preserve">NTP </w:delText>
            </w:r>
            <w:r w:rsidRPr="00367DFF" w:rsidDel="00367DFF">
              <w:rPr>
                <w:iCs w:val="0"/>
                <w:noProof/>
                <w:webHidden/>
              </w:rPr>
              <w:tab/>
              <w:delText>8</w:delText>
            </w:r>
          </w:del>
        </w:p>
        <w:p w14:paraId="055D8FA8" w14:textId="77777777" w:rsidR="00A259D5" w:rsidRPr="00367DFF" w:rsidDel="00367DFF" w:rsidRDefault="00A259D5">
          <w:pPr>
            <w:pStyle w:val="21"/>
            <w:tabs>
              <w:tab w:val="left" w:pos="960"/>
              <w:tab w:val="right" w:leader="dot" w:pos="8296"/>
            </w:tabs>
            <w:rPr>
              <w:del w:id="1109" w:author="林泽奇" w:date="2018-12-04T20:40:00Z"/>
              <w:rFonts w:asciiTheme="minorHAnsi" w:eastAsiaTheme="minorEastAsia" w:hAnsiTheme="minorHAnsi" w:cstheme="minorBidi"/>
              <w:smallCaps w:val="0"/>
              <w:noProof/>
              <w:sz w:val="21"/>
              <w:szCs w:val="22"/>
            </w:rPr>
          </w:pPr>
          <w:del w:id="1110" w:author="林泽奇" w:date="2018-12-04T20:40:00Z">
            <w:r w:rsidRPr="00367DFF" w:rsidDel="00367DFF">
              <w:rPr>
                <w:rStyle w:val="af5"/>
                <w:smallCaps w:val="0"/>
                <w:noProof/>
                <w14:scene3d>
                  <w14:camera w14:prst="orthographicFront"/>
                  <w14:lightRig w14:rig="threePt" w14:dir="t">
                    <w14:rot w14:lat="0" w14:lon="0" w14:rev="0"/>
                  </w14:lightRig>
                </w14:scene3d>
              </w:rPr>
              <w:delText>2.2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smallCaps w:val="0"/>
                <w:noProof/>
              </w:rPr>
              <w:delText>资源控制</w:delText>
            </w:r>
            <w:r w:rsidRPr="00367DFF" w:rsidDel="00367DFF">
              <w:rPr>
                <w:smallCaps w:val="0"/>
                <w:noProof/>
                <w:webHidden/>
              </w:rPr>
              <w:tab/>
              <w:delText>8</w:delText>
            </w:r>
          </w:del>
        </w:p>
        <w:p w14:paraId="715CCC50" w14:textId="77777777" w:rsidR="00A259D5" w:rsidRPr="00367DFF" w:rsidDel="00367DFF" w:rsidRDefault="00A259D5">
          <w:pPr>
            <w:pStyle w:val="32"/>
            <w:tabs>
              <w:tab w:val="left" w:pos="1440"/>
              <w:tab w:val="right" w:leader="dot" w:pos="8296"/>
            </w:tabs>
            <w:rPr>
              <w:del w:id="1111" w:author="林泽奇" w:date="2018-12-04T20:40:00Z"/>
              <w:rFonts w:asciiTheme="minorHAnsi" w:eastAsiaTheme="minorEastAsia" w:hAnsiTheme="minorHAnsi" w:cstheme="minorBidi"/>
              <w:i w:val="0"/>
              <w:iCs w:val="0"/>
              <w:noProof/>
              <w:sz w:val="21"/>
              <w:szCs w:val="22"/>
            </w:rPr>
          </w:pPr>
          <w:del w:id="1112" w:author="林泽奇" w:date="2018-12-04T20:40:00Z">
            <w:r w:rsidRPr="00367DFF" w:rsidDel="00367DFF">
              <w:rPr>
                <w:rStyle w:val="af5"/>
                <w:iCs w:val="0"/>
                <w:noProof/>
                <w:lang w:val="en-GB"/>
              </w:rPr>
              <w:delText>2.2.1.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登录超时管理</w:delText>
            </w:r>
            <w:r w:rsidRPr="00367DFF" w:rsidDel="00367DFF">
              <w:rPr>
                <w:iCs w:val="0"/>
                <w:noProof/>
                <w:webHidden/>
              </w:rPr>
              <w:tab/>
              <w:delText>8</w:delText>
            </w:r>
          </w:del>
        </w:p>
        <w:p w14:paraId="10170051" w14:textId="77777777" w:rsidR="00A259D5" w:rsidRPr="00367DFF" w:rsidDel="00367DFF" w:rsidRDefault="00A259D5">
          <w:pPr>
            <w:pStyle w:val="32"/>
            <w:tabs>
              <w:tab w:val="left" w:pos="1440"/>
              <w:tab w:val="right" w:leader="dot" w:pos="8296"/>
            </w:tabs>
            <w:rPr>
              <w:del w:id="1113" w:author="林泽奇" w:date="2018-12-04T20:40:00Z"/>
              <w:rFonts w:asciiTheme="minorHAnsi" w:eastAsiaTheme="minorEastAsia" w:hAnsiTheme="minorHAnsi" w:cstheme="minorBidi"/>
              <w:i w:val="0"/>
              <w:iCs w:val="0"/>
              <w:noProof/>
              <w:sz w:val="21"/>
              <w:szCs w:val="22"/>
            </w:rPr>
          </w:pPr>
          <w:del w:id="1114" w:author="林泽奇" w:date="2018-12-04T20:40:00Z">
            <w:r w:rsidRPr="00367DFF" w:rsidDel="00367DFF">
              <w:rPr>
                <w:rStyle w:val="af5"/>
                <w:iCs w:val="0"/>
                <w:noProof/>
                <w:lang w:val="en-GB"/>
              </w:rPr>
              <w:delText>2.2.2.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远程登录超时配置</w:delText>
            </w:r>
            <w:r w:rsidRPr="00367DFF" w:rsidDel="00367DFF">
              <w:rPr>
                <w:iCs w:val="0"/>
                <w:noProof/>
                <w:webHidden/>
              </w:rPr>
              <w:tab/>
              <w:delText>9</w:delText>
            </w:r>
          </w:del>
        </w:p>
        <w:p w14:paraId="5D73E297" w14:textId="77777777" w:rsidR="00A259D5" w:rsidRPr="00367DFF" w:rsidDel="00367DFF" w:rsidRDefault="00A259D5">
          <w:pPr>
            <w:pStyle w:val="32"/>
            <w:tabs>
              <w:tab w:val="left" w:pos="1440"/>
              <w:tab w:val="right" w:leader="dot" w:pos="8296"/>
            </w:tabs>
            <w:rPr>
              <w:del w:id="1115" w:author="林泽奇" w:date="2018-12-04T20:40:00Z"/>
              <w:rFonts w:asciiTheme="minorHAnsi" w:eastAsiaTheme="minorEastAsia" w:hAnsiTheme="minorHAnsi" w:cstheme="minorBidi"/>
              <w:i w:val="0"/>
              <w:iCs w:val="0"/>
              <w:noProof/>
              <w:sz w:val="21"/>
              <w:szCs w:val="22"/>
            </w:rPr>
          </w:pPr>
          <w:del w:id="1116" w:author="林泽奇" w:date="2018-12-04T20:40:00Z">
            <w:r w:rsidRPr="00367DFF" w:rsidDel="00367DFF">
              <w:rPr>
                <w:rStyle w:val="af5"/>
                <w:iCs w:val="0"/>
                <w:noProof/>
                <w:lang w:val="en-GB"/>
              </w:rPr>
              <w:delText>2.2.3.</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远程维护</w:delText>
            </w:r>
            <w:r w:rsidRPr="00367DFF" w:rsidDel="00367DFF">
              <w:rPr>
                <w:iCs w:val="0"/>
                <w:noProof/>
                <w:webHidden/>
              </w:rPr>
              <w:tab/>
              <w:delText>9</w:delText>
            </w:r>
          </w:del>
        </w:p>
        <w:p w14:paraId="41C8996A" w14:textId="77777777" w:rsidR="00A259D5" w:rsidRPr="00367DFF" w:rsidDel="00367DFF" w:rsidRDefault="00A259D5">
          <w:pPr>
            <w:pStyle w:val="32"/>
            <w:tabs>
              <w:tab w:val="left" w:pos="1440"/>
              <w:tab w:val="right" w:leader="dot" w:pos="8296"/>
            </w:tabs>
            <w:rPr>
              <w:del w:id="1117" w:author="林泽奇" w:date="2018-12-04T20:40:00Z"/>
              <w:rFonts w:asciiTheme="minorHAnsi" w:eastAsiaTheme="minorEastAsia" w:hAnsiTheme="minorHAnsi" w:cstheme="minorBidi"/>
              <w:i w:val="0"/>
              <w:iCs w:val="0"/>
              <w:noProof/>
              <w:sz w:val="21"/>
              <w:szCs w:val="22"/>
            </w:rPr>
          </w:pPr>
          <w:del w:id="1118" w:author="林泽奇" w:date="2018-12-04T20:40:00Z">
            <w:r w:rsidRPr="00367DFF" w:rsidDel="00367DFF">
              <w:rPr>
                <w:rStyle w:val="af5"/>
                <w:iCs w:val="0"/>
                <w:noProof/>
                <w:lang w:val="en-GB"/>
              </w:rPr>
              <w:delText>2.2.4.</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屏保密码保护</w:delText>
            </w:r>
            <w:r w:rsidRPr="00367DFF" w:rsidDel="00367DFF">
              <w:rPr>
                <w:iCs w:val="0"/>
                <w:noProof/>
                <w:webHidden/>
              </w:rPr>
              <w:tab/>
              <w:delText>9</w:delText>
            </w:r>
          </w:del>
        </w:p>
        <w:p w14:paraId="47B25A30" w14:textId="77777777" w:rsidR="00A259D5" w:rsidRPr="00367DFF" w:rsidDel="00367DFF" w:rsidRDefault="00A259D5">
          <w:pPr>
            <w:pStyle w:val="21"/>
            <w:tabs>
              <w:tab w:val="left" w:pos="960"/>
              <w:tab w:val="right" w:leader="dot" w:pos="8296"/>
            </w:tabs>
            <w:rPr>
              <w:del w:id="1119" w:author="林泽奇" w:date="2018-12-04T20:40:00Z"/>
              <w:rFonts w:asciiTheme="minorHAnsi" w:eastAsiaTheme="minorEastAsia" w:hAnsiTheme="minorHAnsi" w:cstheme="minorBidi"/>
              <w:smallCaps w:val="0"/>
              <w:noProof/>
              <w:sz w:val="21"/>
              <w:szCs w:val="22"/>
            </w:rPr>
          </w:pPr>
          <w:del w:id="1120" w:author="林泽奇" w:date="2018-12-04T20:40:00Z">
            <w:r w:rsidRPr="00367DFF" w:rsidDel="00367DFF">
              <w:rPr>
                <w:rStyle w:val="af5"/>
                <w:smallCaps w:val="0"/>
                <w:noProof/>
                <w14:scene3d>
                  <w14:camera w14:prst="orthographicFront"/>
                  <w14:lightRig w14:rig="threePt" w14:dir="t">
                    <w14:rot w14:lat="0" w14:lon="0" w14:rev="0"/>
                  </w14:lightRig>
                </w14:scene3d>
              </w:rPr>
              <w:delText>2.3</w:delText>
            </w:r>
            <w:r w:rsidRPr="00367DFF" w:rsidDel="00367DFF">
              <w:rPr>
                <w:rFonts w:asciiTheme="minorHAnsi" w:eastAsiaTheme="minorEastAsia" w:hAnsiTheme="minorHAnsi" w:cstheme="minorBidi"/>
                <w:noProof/>
                <w:sz w:val="21"/>
                <w:szCs w:val="22"/>
              </w:rPr>
              <w:tab/>
            </w:r>
            <w:r w:rsidRPr="00367DFF" w:rsidDel="00367DFF">
              <w:rPr>
                <w:rStyle w:val="af5"/>
                <w:rFonts w:hint="eastAsia"/>
                <w:smallCaps w:val="0"/>
                <w:noProof/>
              </w:rPr>
              <w:delText>安全策略设置</w:delText>
            </w:r>
            <w:r w:rsidRPr="00367DFF" w:rsidDel="00367DFF">
              <w:rPr>
                <w:smallCaps w:val="0"/>
                <w:noProof/>
                <w:webHidden/>
              </w:rPr>
              <w:tab/>
              <w:delText>10</w:delText>
            </w:r>
          </w:del>
        </w:p>
        <w:p w14:paraId="203AC5BF" w14:textId="77777777" w:rsidR="00A259D5" w:rsidRPr="00367DFF" w:rsidDel="00367DFF" w:rsidRDefault="00A259D5">
          <w:pPr>
            <w:pStyle w:val="32"/>
            <w:tabs>
              <w:tab w:val="left" w:pos="1440"/>
              <w:tab w:val="right" w:leader="dot" w:pos="8296"/>
            </w:tabs>
            <w:rPr>
              <w:del w:id="1121" w:author="林泽奇" w:date="2018-12-04T20:40:00Z"/>
              <w:rFonts w:asciiTheme="minorHAnsi" w:eastAsiaTheme="minorEastAsia" w:hAnsiTheme="minorHAnsi" w:cstheme="minorBidi"/>
              <w:i w:val="0"/>
              <w:iCs w:val="0"/>
              <w:noProof/>
              <w:sz w:val="21"/>
              <w:szCs w:val="22"/>
            </w:rPr>
          </w:pPr>
          <w:del w:id="1122" w:author="林泽奇" w:date="2018-12-04T20:40:00Z">
            <w:r w:rsidRPr="00367DFF" w:rsidDel="00367DFF">
              <w:rPr>
                <w:rStyle w:val="af5"/>
                <w:iCs w:val="0"/>
                <w:noProof/>
                <w:lang w:val="en-GB"/>
              </w:rPr>
              <w:delText>2.3.1.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禁止远程枚举帐号与共享</w:delText>
            </w:r>
            <w:r w:rsidRPr="00367DFF" w:rsidDel="00367DFF">
              <w:rPr>
                <w:iCs w:val="0"/>
                <w:noProof/>
                <w:webHidden/>
              </w:rPr>
              <w:tab/>
              <w:delText>10</w:delText>
            </w:r>
          </w:del>
        </w:p>
        <w:p w14:paraId="09C0EFDB" w14:textId="77777777" w:rsidR="00A259D5" w:rsidRPr="00367DFF" w:rsidDel="00367DFF" w:rsidRDefault="00A259D5">
          <w:pPr>
            <w:pStyle w:val="32"/>
            <w:tabs>
              <w:tab w:val="left" w:pos="1440"/>
              <w:tab w:val="right" w:leader="dot" w:pos="8296"/>
            </w:tabs>
            <w:rPr>
              <w:del w:id="1123" w:author="林泽奇" w:date="2018-12-04T20:40:00Z"/>
              <w:rFonts w:asciiTheme="minorHAnsi" w:eastAsiaTheme="minorEastAsia" w:hAnsiTheme="minorHAnsi" w:cstheme="minorBidi"/>
              <w:i w:val="0"/>
              <w:iCs w:val="0"/>
              <w:noProof/>
              <w:sz w:val="21"/>
              <w:szCs w:val="22"/>
            </w:rPr>
          </w:pPr>
          <w:del w:id="1124" w:author="林泽奇" w:date="2018-12-04T20:40:00Z">
            <w:r w:rsidRPr="00367DFF" w:rsidDel="00367DFF">
              <w:rPr>
                <w:rStyle w:val="af5"/>
                <w:iCs w:val="0"/>
                <w:noProof/>
                <w:lang w:val="en-GB"/>
              </w:rPr>
              <w:delText>2.3.2.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设置登录消息提示标题</w:delText>
            </w:r>
            <w:r w:rsidRPr="00367DFF" w:rsidDel="00367DFF">
              <w:rPr>
                <w:iCs w:val="0"/>
                <w:noProof/>
                <w:webHidden/>
              </w:rPr>
              <w:tab/>
              <w:delText>11</w:delText>
            </w:r>
          </w:del>
        </w:p>
        <w:p w14:paraId="49BE5244" w14:textId="77777777" w:rsidR="00A259D5" w:rsidRPr="00367DFF" w:rsidDel="00367DFF" w:rsidRDefault="00A259D5">
          <w:pPr>
            <w:pStyle w:val="32"/>
            <w:tabs>
              <w:tab w:val="left" w:pos="1440"/>
              <w:tab w:val="right" w:leader="dot" w:pos="8296"/>
            </w:tabs>
            <w:rPr>
              <w:del w:id="1125" w:author="林泽奇" w:date="2018-12-04T20:40:00Z"/>
              <w:rFonts w:asciiTheme="minorHAnsi" w:eastAsiaTheme="minorEastAsia" w:hAnsiTheme="minorHAnsi" w:cstheme="minorBidi"/>
              <w:i w:val="0"/>
              <w:iCs w:val="0"/>
              <w:noProof/>
              <w:sz w:val="21"/>
              <w:szCs w:val="22"/>
            </w:rPr>
          </w:pPr>
          <w:del w:id="1126" w:author="林泽奇" w:date="2018-12-04T20:40:00Z">
            <w:r w:rsidRPr="00367DFF" w:rsidDel="00367DFF">
              <w:rPr>
                <w:rStyle w:val="af5"/>
                <w:iCs w:val="0"/>
                <w:noProof/>
                <w:lang w:val="en-GB"/>
              </w:rPr>
              <w:delText>2.3.3.</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设置登录消息提示正文</w:delText>
            </w:r>
            <w:r w:rsidRPr="00367DFF" w:rsidDel="00367DFF">
              <w:rPr>
                <w:iCs w:val="0"/>
                <w:noProof/>
                <w:webHidden/>
              </w:rPr>
              <w:tab/>
              <w:delText>12</w:delText>
            </w:r>
          </w:del>
        </w:p>
        <w:p w14:paraId="2566CCE7" w14:textId="77777777" w:rsidR="00A259D5" w:rsidRPr="00367DFF" w:rsidDel="00367DFF" w:rsidRDefault="00A259D5">
          <w:pPr>
            <w:pStyle w:val="32"/>
            <w:tabs>
              <w:tab w:val="left" w:pos="1440"/>
              <w:tab w:val="right" w:leader="dot" w:pos="8296"/>
            </w:tabs>
            <w:rPr>
              <w:del w:id="1127" w:author="林泽奇" w:date="2018-12-04T20:40:00Z"/>
              <w:rFonts w:asciiTheme="minorHAnsi" w:eastAsiaTheme="minorEastAsia" w:hAnsiTheme="minorHAnsi" w:cstheme="minorBidi"/>
              <w:i w:val="0"/>
              <w:iCs w:val="0"/>
              <w:noProof/>
              <w:sz w:val="21"/>
              <w:szCs w:val="22"/>
            </w:rPr>
          </w:pPr>
          <w:del w:id="1128" w:author="林泽奇" w:date="2018-12-04T20:40:00Z">
            <w:r w:rsidRPr="00367DFF" w:rsidDel="00367DFF">
              <w:rPr>
                <w:rStyle w:val="af5"/>
                <w:iCs w:val="0"/>
                <w:noProof/>
                <w:lang w:val="en-GB"/>
              </w:rPr>
              <w:delText>2.3.4.</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禁止自动登录</w:delText>
            </w:r>
            <w:r w:rsidRPr="00367DFF" w:rsidDel="00367DFF">
              <w:rPr>
                <w:iCs w:val="0"/>
                <w:noProof/>
                <w:webHidden/>
              </w:rPr>
              <w:tab/>
              <w:delText>13</w:delText>
            </w:r>
          </w:del>
        </w:p>
        <w:p w14:paraId="73CF775B" w14:textId="77777777" w:rsidR="00A259D5" w:rsidRPr="00367DFF" w:rsidDel="00367DFF" w:rsidRDefault="00A259D5">
          <w:pPr>
            <w:pStyle w:val="32"/>
            <w:tabs>
              <w:tab w:val="left" w:pos="1440"/>
              <w:tab w:val="right" w:leader="dot" w:pos="8296"/>
            </w:tabs>
            <w:rPr>
              <w:del w:id="1129" w:author="林泽奇" w:date="2018-12-04T20:40:00Z"/>
              <w:rFonts w:asciiTheme="minorHAnsi" w:eastAsiaTheme="minorEastAsia" w:hAnsiTheme="minorHAnsi" w:cstheme="minorBidi"/>
              <w:i w:val="0"/>
              <w:iCs w:val="0"/>
              <w:noProof/>
              <w:sz w:val="21"/>
              <w:szCs w:val="22"/>
            </w:rPr>
          </w:pPr>
          <w:del w:id="1130" w:author="林泽奇" w:date="2018-12-04T20:40:00Z">
            <w:r w:rsidRPr="00367DFF" w:rsidDel="00367DFF">
              <w:rPr>
                <w:rStyle w:val="af5"/>
                <w:iCs w:val="0"/>
                <w:noProof/>
              </w:rPr>
              <w:delText>2.3.5.</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禁止自动执行系统调试器</w:delText>
            </w:r>
            <w:r w:rsidRPr="00367DFF" w:rsidDel="00367DFF">
              <w:rPr>
                <w:iCs w:val="0"/>
                <w:noProof/>
                <w:webHidden/>
              </w:rPr>
              <w:tab/>
              <w:delText>14</w:delText>
            </w:r>
          </w:del>
        </w:p>
        <w:p w14:paraId="7922DC29" w14:textId="77777777" w:rsidR="00A259D5" w:rsidRPr="00367DFF" w:rsidDel="00367DFF" w:rsidRDefault="00A259D5">
          <w:pPr>
            <w:pStyle w:val="32"/>
            <w:tabs>
              <w:tab w:val="left" w:pos="1440"/>
              <w:tab w:val="right" w:leader="dot" w:pos="8296"/>
            </w:tabs>
            <w:rPr>
              <w:del w:id="1131" w:author="林泽奇" w:date="2018-12-04T20:40:00Z"/>
              <w:rFonts w:asciiTheme="minorHAnsi" w:eastAsiaTheme="minorEastAsia" w:hAnsiTheme="minorHAnsi" w:cstheme="minorBidi"/>
              <w:i w:val="0"/>
              <w:iCs w:val="0"/>
              <w:noProof/>
              <w:sz w:val="21"/>
              <w:szCs w:val="22"/>
            </w:rPr>
          </w:pPr>
          <w:del w:id="1132" w:author="林泽奇" w:date="2018-12-04T20:40:00Z">
            <w:r w:rsidRPr="00367DFF" w:rsidDel="00367DFF">
              <w:rPr>
                <w:rStyle w:val="af5"/>
                <w:iCs w:val="0"/>
                <w:noProof/>
              </w:rPr>
              <w:delText>2.3.6.</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禁止磁盘自动运行</w:delText>
            </w:r>
            <w:r w:rsidRPr="00367DFF" w:rsidDel="00367DFF">
              <w:rPr>
                <w:iCs w:val="0"/>
                <w:noProof/>
                <w:webHidden/>
              </w:rPr>
              <w:tab/>
              <w:delText>14</w:delText>
            </w:r>
          </w:del>
        </w:p>
        <w:p w14:paraId="496505B5" w14:textId="77777777" w:rsidR="00A259D5" w:rsidRPr="00367DFF" w:rsidDel="00367DFF" w:rsidRDefault="00A259D5">
          <w:pPr>
            <w:pStyle w:val="32"/>
            <w:tabs>
              <w:tab w:val="left" w:pos="1440"/>
              <w:tab w:val="right" w:leader="dot" w:pos="8296"/>
            </w:tabs>
            <w:rPr>
              <w:del w:id="1133" w:author="林泽奇" w:date="2018-12-04T20:40:00Z"/>
              <w:rFonts w:asciiTheme="minorHAnsi" w:eastAsiaTheme="minorEastAsia" w:hAnsiTheme="minorHAnsi" w:cstheme="minorBidi"/>
              <w:i w:val="0"/>
              <w:iCs w:val="0"/>
              <w:noProof/>
              <w:sz w:val="21"/>
              <w:szCs w:val="22"/>
            </w:rPr>
          </w:pPr>
          <w:del w:id="1134" w:author="林泽奇" w:date="2018-12-04T20:40:00Z">
            <w:r w:rsidRPr="00367DFF" w:rsidDel="00367DFF">
              <w:rPr>
                <w:rStyle w:val="af5"/>
                <w:iCs w:val="0"/>
                <w:noProof/>
              </w:rPr>
              <w:delText>2.3.7.</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重命名管理员账户</w:delText>
            </w:r>
            <w:r w:rsidRPr="00367DFF" w:rsidDel="00367DFF">
              <w:rPr>
                <w:iCs w:val="0"/>
                <w:noProof/>
                <w:webHidden/>
              </w:rPr>
              <w:tab/>
              <w:delText>15</w:delText>
            </w:r>
          </w:del>
        </w:p>
        <w:p w14:paraId="4398D17D" w14:textId="77777777" w:rsidR="00A259D5" w:rsidRPr="00367DFF" w:rsidDel="00367DFF" w:rsidRDefault="00A259D5">
          <w:pPr>
            <w:pStyle w:val="32"/>
            <w:tabs>
              <w:tab w:val="left" w:pos="1440"/>
              <w:tab w:val="right" w:leader="dot" w:pos="8296"/>
            </w:tabs>
            <w:rPr>
              <w:del w:id="1135" w:author="林泽奇" w:date="2018-12-04T20:40:00Z"/>
              <w:rFonts w:asciiTheme="minorHAnsi" w:eastAsiaTheme="minorEastAsia" w:hAnsiTheme="minorHAnsi" w:cstheme="minorBidi"/>
              <w:i w:val="0"/>
              <w:iCs w:val="0"/>
              <w:noProof/>
              <w:sz w:val="21"/>
              <w:szCs w:val="22"/>
            </w:rPr>
          </w:pPr>
          <w:del w:id="1136" w:author="林泽奇" w:date="2018-12-04T20:40:00Z">
            <w:r w:rsidRPr="00367DFF" w:rsidDel="00367DFF">
              <w:rPr>
                <w:rStyle w:val="af5"/>
                <w:iCs w:val="0"/>
                <w:noProof/>
              </w:rPr>
              <w:delText>2.3.8.</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禁用</w:delText>
            </w:r>
            <w:r w:rsidRPr="00367DFF" w:rsidDel="00367DFF">
              <w:rPr>
                <w:rStyle w:val="af5"/>
                <w:iCs w:val="0"/>
                <w:noProof/>
              </w:rPr>
              <w:delText>Guest</w:delText>
            </w:r>
            <w:r w:rsidRPr="00367DFF" w:rsidDel="00367DFF">
              <w:rPr>
                <w:rStyle w:val="af5"/>
                <w:rFonts w:hint="eastAsia"/>
                <w:iCs w:val="0"/>
                <w:noProof/>
              </w:rPr>
              <w:delText>账户</w:delText>
            </w:r>
            <w:r w:rsidRPr="00367DFF" w:rsidDel="00367DFF">
              <w:rPr>
                <w:iCs w:val="0"/>
                <w:noProof/>
                <w:webHidden/>
              </w:rPr>
              <w:tab/>
              <w:delText>16</w:delText>
            </w:r>
          </w:del>
        </w:p>
        <w:p w14:paraId="58A96EFE" w14:textId="77777777" w:rsidR="00A259D5" w:rsidRPr="00367DFF" w:rsidDel="00367DFF" w:rsidRDefault="00A259D5">
          <w:pPr>
            <w:pStyle w:val="32"/>
            <w:tabs>
              <w:tab w:val="left" w:pos="1440"/>
              <w:tab w:val="right" w:leader="dot" w:pos="8296"/>
            </w:tabs>
            <w:rPr>
              <w:del w:id="1137" w:author="林泽奇" w:date="2018-12-04T20:40:00Z"/>
              <w:rFonts w:asciiTheme="minorHAnsi" w:eastAsiaTheme="minorEastAsia" w:hAnsiTheme="minorHAnsi" w:cstheme="minorBidi"/>
              <w:i w:val="0"/>
              <w:iCs w:val="0"/>
              <w:noProof/>
              <w:sz w:val="21"/>
              <w:szCs w:val="22"/>
            </w:rPr>
          </w:pPr>
          <w:del w:id="1138" w:author="林泽奇" w:date="2018-12-04T20:40:00Z">
            <w:r w:rsidRPr="00367DFF" w:rsidDel="00367DFF">
              <w:rPr>
                <w:rStyle w:val="af5"/>
                <w:iCs w:val="0"/>
                <w:noProof/>
              </w:rPr>
              <w:delText>2.3.9.</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文件所有权授权</w:delText>
            </w:r>
            <w:r w:rsidRPr="00367DFF" w:rsidDel="00367DFF">
              <w:rPr>
                <w:iCs w:val="0"/>
                <w:noProof/>
                <w:webHidden/>
              </w:rPr>
              <w:tab/>
              <w:delText>16</w:delText>
            </w:r>
          </w:del>
        </w:p>
        <w:p w14:paraId="7713E428" w14:textId="77777777" w:rsidR="00A259D5" w:rsidRPr="00367DFF" w:rsidDel="00367DFF" w:rsidRDefault="00A259D5">
          <w:pPr>
            <w:pStyle w:val="32"/>
            <w:tabs>
              <w:tab w:val="left" w:pos="1440"/>
              <w:tab w:val="right" w:leader="dot" w:pos="8296"/>
            </w:tabs>
            <w:rPr>
              <w:del w:id="1139" w:author="林泽奇" w:date="2018-12-04T20:40:00Z"/>
              <w:rFonts w:asciiTheme="minorHAnsi" w:eastAsiaTheme="minorEastAsia" w:hAnsiTheme="minorHAnsi" w:cstheme="minorBidi"/>
              <w:i w:val="0"/>
              <w:iCs w:val="0"/>
              <w:noProof/>
              <w:sz w:val="21"/>
              <w:szCs w:val="22"/>
            </w:rPr>
          </w:pPr>
          <w:del w:id="1140" w:author="林泽奇" w:date="2018-12-04T20:40:00Z">
            <w:r w:rsidRPr="00367DFF" w:rsidDel="00367DFF">
              <w:rPr>
                <w:rStyle w:val="af5"/>
                <w:iCs w:val="0"/>
                <w:noProof/>
              </w:rPr>
              <w:delText>2.3.10.</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设置试图登录的用户的消息文本、标题</w:delText>
            </w:r>
            <w:r w:rsidRPr="00367DFF" w:rsidDel="00367DFF">
              <w:rPr>
                <w:iCs w:val="0"/>
                <w:noProof/>
                <w:webHidden/>
              </w:rPr>
              <w:tab/>
              <w:delText>16</w:delText>
            </w:r>
          </w:del>
        </w:p>
        <w:p w14:paraId="5124C339" w14:textId="77777777" w:rsidR="00A259D5" w:rsidRPr="00367DFF" w:rsidDel="00367DFF" w:rsidRDefault="00A259D5">
          <w:pPr>
            <w:pStyle w:val="32"/>
            <w:tabs>
              <w:tab w:val="left" w:pos="1440"/>
              <w:tab w:val="right" w:leader="dot" w:pos="8296"/>
            </w:tabs>
            <w:rPr>
              <w:del w:id="1141" w:author="林泽奇" w:date="2018-12-04T20:40:00Z"/>
              <w:rFonts w:asciiTheme="minorHAnsi" w:eastAsiaTheme="minorEastAsia" w:hAnsiTheme="minorHAnsi" w:cstheme="minorBidi"/>
              <w:i w:val="0"/>
              <w:iCs w:val="0"/>
              <w:noProof/>
              <w:sz w:val="21"/>
              <w:szCs w:val="22"/>
            </w:rPr>
          </w:pPr>
          <w:del w:id="1142" w:author="林泽奇" w:date="2018-12-04T20:40:00Z">
            <w:r w:rsidRPr="00367DFF" w:rsidDel="00367DFF">
              <w:rPr>
                <w:rStyle w:val="af5"/>
                <w:iCs w:val="0"/>
                <w:noProof/>
              </w:rPr>
              <w:delText>2.3.11.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可远程访问的注册表路径</w:delText>
            </w:r>
            <w:r w:rsidRPr="00367DFF" w:rsidDel="00367DFF">
              <w:rPr>
                <w:iCs w:val="0"/>
                <w:noProof/>
                <w:webHidden/>
              </w:rPr>
              <w:tab/>
              <w:delText>18</w:delText>
            </w:r>
          </w:del>
        </w:p>
        <w:p w14:paraId="0A6242BE" w14:textId="77777777" w:rsidR="00A259D5" w:rsidRPr="00367DFF" w:rsidDel="00367DFF" w:rsidRDefault="00A259D5">
          <w:pPr>
            <w:pStyle w:val="32"/>
            <w:tabs>
              <w:tab w:val="left" w:pos="1440"/>
              <w:tab w:val="right" w:leader="dot" w:pos="8296"/>
            </w:tabs>
            <w:rPr>
              <w:del w:id="1143" w:author="林泽奇" w:date="2018-12-04T20:40:00Z"/>
              <w:rFonts w:asciiTheme="minorHAnsi" w:eastAsiaTheme="minorEastAsia" w:hAnsiTheme="minorHAnsi" w:cstheme="minorBidi"/>
              <w:i w:val="0"/>
              <w:iCs w:val="0"/>
              <w:noProof/>
              <w:sz w:val="21"/>
              <w:szCs w:val="22"/>
            </w:rPr>
          </w:pPr>
          <w:del w:id="1144" w:author="林泽奇" w:date="2018-12-04T20:40:00Z">
            <w:r w:rsidRPr="00367DFF" w:rsidDel="00367DFF">
              <w:rPr>
                <w:rStyle w:val="af5"/>
                <w:iCs w:val="0"/>
                <w:noProof/>
              </w:rPr>
              <w:delText>2.3.12.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远程强制关机授权</w:delText>
            </w:r>
            <w:r w:rsidRPr="00367DFF" w:rsidDel="00367DFF">
              <w:rPr>
                <w:iCs w:val="0"/>
                <w:noProof/>
                <w:webHidden/>
              </w:rPr>
              <w:tab/>
              <w:delText>19</w:delText>
            </w:r>
          </w:del>
        </w:p>
        <w:p w14:paraId="76A72F1D" w14:textId="77777777" w:rsidR="00A259D5" w:rsidRPr="00367DFF" w:rsidDel="00367DFF" w:rsidRDefault="00A259D5">
          <w:pPr>
            <w:pStyle w:val="32"/>
            <w:tabs>
              <w:tab w:val="left" w:pos="1440"/>
              <w:tab w:val="right" w:leader="dot" w:pos="8296"/>
            </w:tabs>
            <w:rPr>
              <w:del w:id="1145" w:author="林泽奇" w:date="2018-12-04T20:40:00Z"/>
              <w:rFonts w:asciiTheme="minorHAnsi" w:eastAsiaTheme="minorEastAsia" w:hAnsiTheme="minorHAnsi" w:cstheme="minorBidi"/>
              <w:i w:val="0"/>
              <w:iCs w:val="0"/>
              <w:noProof/>
              <w:sz w:val="21"/>
              <w:szCs w:val="22"/>
            </w:rPr>
          </w:pPr>
          <w:del w:id="1146" w:author="林泽奇" w:date="2018-12-04T20:40:00Z">
            <w:r w:rsidRPr="00367DFF" w:rsidDel="00367DFF">
              <w:rPr>
                <w:rStyle w:val="af5"/>
                <w:iCs w:val="0"/>
                <w:noProof/>
              </w:rPr>
              <w:delText>2.3.13.</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无须按</w:delText>
            </w:r>
            <w:r w:rsidRPr="00367DFF" w:rsidDel="00367DFF">
              <w:rPr>
                <w:rStyle w:val="af5"/>
                <w:iCs w:val="0"/>
                <w:noProof/>
              </w:rPr>
              <w:delText xml:space="preserve"> Ctrl+Alt+Del</w:delText>
            </w:r>
            <w:r w:rsidRPr="00367DFF" w:rsidDel="00367DFF">
              <w:rPr>
                <w:iCs w:val="0"/>
                <w:noProof/>
                <w:webHidden/>
              </w:rPr>
              <w:tab/>
              <w:delText>19</w:delText>
            </w:r>
          </w:del>
        </w:p>
        <w:p w14:paraId="06C75F4E" w14:textId="77777777" w:rsidR="00A259D5" w:rsidRPr="00367DFF" w:rsidDel="00367DFF" w:rsidRDefault="00A259D5">
          <w:pPr>
            <w:pStyle w:val="21"/>
            <w:tabs>
              <w:tab w:val="left" w:pos="960"/>
              <w:tab w:val="right" w:leader="dot" w:pos="8296"/>
            </w:tabs>
            <w:rPr>
              <w:del w:id="1147" w:author="林泽奇" w:date="2018-12-04T20:40:00Z"/>
              <w:rFonts w:asciiTheme="minorHAnsi" w:eastAsiaTheme="minorEastAsia" w:hAnsiTheme="minorHAnsi" w:cstheme="minorBidi"/>
              <w:smallCaps w:val="0"/>
              <w:noProof/>
              <w:sz w:val="21"/>
              <w:szCs w:val="22"/>
            </w:rPr>
          </w:pPr>
          <w:del w:id="1148" w:author="林泽奇" w:date="2018-12-04T20:40:00Z">
            <w:r w:rsidRPr="00367DFF" w:rsidDel="00367DFF">
              <w:rPr>
                <w:rStyle w:val="af5"/>
                <w:smallCaps w:val="0"/>
                <w:noProof/>
                <w14:scene3d>
                  <w14:camera w14:prst="orthographicFront"/>
                  <w14:lightRig w14:rig="threePt" w14:dir="t">
                    <w14:rot w14:lat="0" w14:lon="0" w14:rev="0"/>
                  </w14:lightRig>
                </w14:scene3d>
              </w:rPr>
              <w:delText>2.4</w:delText>
            </w:r>
            <w:r w:rsidRPr="00367DFF" w:rsidDel="00367DFF">
              <w:rPr>
                <w:rFonts w:asciiTheme="minorHAnsi" w:eastAsiaTheme="minorEastAsia" w:hAnsiTheme="minorHAnsi" w:cstheme="minorBidi"/>
                <w:noProof/>
                <w:sz w:val="21"/>
                <w:szCs w:val="22"/>
              </w:rPr>
              <w:tab/>
            </w:r>
            <w:r w:rsidRPr="00367DFF" w:rsidDel="00367DFF">
              <w:rPr>
                <w:rStyle w:val="af5"/>
                <w:rFonts w:hint="eastAsia"/>
                <w:smallCaps w:val="0"/>
                <w:noProof/>
              </w:rPr>
              <w:delText>后台服务设置</w:delText>
            </w:r>
            <w:r w:rsidRPr="00367DFF" w:rsidDel="00367DFF">
              <w:rPr>
                <w:smallCaps w:val="0"/>
                <w:noProof/>
                <w:webHidden/>
              </w:rPr>
              <w:tab/>
              <w:delText>20</w:delText>
            </w:r>
          </w:del>
        </w:p>
        <w:p w14:paraId="299FD8E0" w14:textId="77777777" w:rsidR="00A259D5" w:rsidRPr="00367DFF" w:rsidDel="00367DFF" w:rsidRDefault="00A259D5">
          <w:pPr>
            <w:pStyle w:val="32"/>
            <w:tabs>
              <w:tab w:val="left" w:pos="1440"/>
              <w:tab w:val="right" w:leader="dot" w:pos="8296"/>
            </w:tabs>
            <w:rPr>
              <w:del w:id="1149" w:author="林泽奇" w:date="2018-12-04T20:40:00Z"/>
              <w:rFonts w:asciiTheme="minorHAnsi" w:eastAsiaTheme="minorEastAsia" w:hAnsiTheme="minorHAnsi" w:cstheme="minorBidi"/>
              <w:i w:val="0"/>
              <w:iCs w:val="0"/>
              <w:noProof/>
              <w:sz w:val="21"/>
              <w:szCs w:val="22"/>
            </w:rPr>
          </w:pPr>
          <w:del w:id="1150" w:author="林泽奇" w:date="2018-12-04T20:40:00Z">
            <w:r w:rsidRPr="00367DFF" w:rsidDel="00367DFF">
              <w:rPr>
                <w:rStyle w:val="af5"/>
                <w:iCs w:val="0"/>
                <w:noProof/>
                <w:lang w:val="en-GB"/>
              </w:rPr>
              <w:delText>2.4.1.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禁用</w:delText>
            </w:r>
            <w:r w:rsidRPr="00367DFF" w:rsidDel="00367DFF">
              <w:rPr>
                <w:rStyle w:val="af5"/>
                <w:iCs w:val="0"/>
                <w:noProof/>
                <w:lang w:val="en-GB"/>
              </w:rPr>
              <w:delText>telnet</w:delText>
            </w:r>
            <w:r w:rsidRPr="00367DFF" w:rsidDel="00367DFF">
              <w:rPr>
                <w:rStyle w:val="af5"/>
                <w:rFonts w:hint="eastAsia"/>
                <w:iCs w:val="0"/>
                <w:noProof/>
                <w:lang w:val="en-GB"/>
              </w:rPr>
              <w:delText>服务</w:delText>
            </w:r>
            <w:r w:rsidRPr="00367DFF" w:rsidDel="00367DFF">
              <w:rPr>
                <w:iCs w:val="0"/>
                <w:noProof/>
                <w:webHidden/>
              </w:rPr>
              <w:tab/>
              <w:delText>20</w:delText>
            </w:r>
          </w:del>
        </w:p>
        <w:p w14:paraId="744FE349" w14:textId="77777777" w:rsidR="00A259D5" w:rsidRPr="00367DFF" w:rsidDel="00367DFF" w:rsidRDefault="00A259D5">
          <w:pPr>
            <w:pStyle w:val="32"/>
            <w:tabs>
              <w:tab w:val="left" w:pos="1440"/>
              <w:tab w:val="right" w:leader="dot" w:pos="8296"/>
            </w:tabs>
            <w:rPr>
              <w:del w:id="1151" w:author="林泽奇" w:date="2018-12-04T20:40:00Z"/>
              <w:rFonts w:asciiTheme="minorHAnsi" w:eastAsiaTheme="minorEastAsia" w:hAnsiTheme="minorHAnsi" w:cstheme="minorBidi"/>
              <w:i w:val="0"/>
              <w:iCs w:val="0"/>
              <w:noProof/>
              <w:sz w:val="21"/>
              <w:szCs w:val="22"/>
            </w:rPr>
          </w:pPr>
          <w:del w:id="1152" w:author="林泽奇" w:date="2018-12-04T20:40:00Z">
            <w:r w:rsidRPr="00367DFF" w:rsidDel="00367DFF">
              <w:rPr>
                <w:rStyle w:val="af5"/>
                <w:iCs w:val="0"/>
                <w:noProof/>
                <w:lang w:val="en-GB"/>
              </w:rPr>
              <w:delText>2.4.2.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禁用</w:delText>
            </w:r>
            <w:r w:rsidRPr="00367DFF" w:rsidDel="00367DFF">
              <w:rPr>
                <w:rStyle w:val="af5"/>
                <w:iCs w:val="0"/>
                <w:noProof/>
                <w:lang w:val="en-GB"/>
              </w:rPr>
              <w:delText>Alert</w:delText>
            </w:r>
            <w:r w:rsidRPr="00367DFF" w:rsidDel="00367DFF">
              <w:rPr>
                <w:rStyle w:val="af5"/>
                <w:rFonts w:hint="eastAsia"/>
                <w:iCs w:val="0"/>
                <w:noProof/>
                <w:lang w:val="en-GB"/>
              </w:rPr>
              <w:delText>服务</w:delText>
            </w:r>
            <w:r w:rsidRPr="00367DFF" w:rsidDel="00367DFF">
              <w:rPr>
                <w:iCs w:val="0"/>
                <w:noProof/>
                <w:webHidden/>
              </w:rPr>
              <w:tab/>
              <w:delText>20</w:delText>
            </w:r>
          </w:del>
        </w:p>
        <w:p w14:paraId="37CF6686" w14:textId="77777777" w:rsidR="00A259D5" w:rsidRPr="00367DFF" w:rsidDel="00367DFF" w:rsidRDefault="00A259D5">
          <w:pPr>
            <w:pStyle w:val="32"/>
            <w:tabs>
              <w:tab w:val="left" w:pos="1440"/>
              <w:tab w:val="right" w:leader="dot" w:pos="8296"/>
            </w:tabs>
            <w:rPr>
              <w:del w:id="1153" w:author="林泽奇" w:date="2018-12-04T20:40:00Z"/>
              <w:rFonts w:asciiTheme="minorHAnsi" w:eastAsiaTheme="minorEastAsia" w:hAnsiTheme="minorHAnsi" w:cstheme="minorBidi"/>
              <w:i w:val="0"/>
              <w:iCs w:val="0"/>
              <w:noProof/>
              <w:sz w:val="21"/>
              <w:szCs w:val="22"/>
            </w:rPr>
          </w:pPr>
          <w:del w:id="1154" w:author="林泽奇" w:date="2018-12-04T20:40:00Z">
            <w:r w:rsidRPr="00367DFF" w:rsidDel="00367DFF">
              <w:rPr>
                <w:rStyle w:val="af5"/>
                <w:iCs w:val="0"/>
                <w:noProof/>
                <w:lang w:val="en-GB"/>
              </w:rPr>
              <w:delText>2.4.3.</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降低</w:delText>
            </w:r>
            <w:r w:rsidRPr="00367DFF" w:rsidDel="00367DFF">
              <w:rPr>
                <w:rStyle w:val="af5"/>
                <w:iCs w:val="0"/>
                <w:noProof/>
                <w:lang w:val="en-GB"/>
              </w:rPr>
              <w:delText>PowerShell</w:delText>
            </w:r>
            <w:r w:rsidRPr="00367DFF" w:rsidDel="00367DFF">
              <w:rPr>
                <w:rStyle w:val="af5"/>
                <w:rFonts w:hint="eastAsia"/>
                <w:iCs w:val="0"/>
                <w:noProof/>
                <w:lang w:val="en-GB"/>
              </w:rPr>
              <w:delText>的执行权限</w:delText>
            </w:r>
            <w:r w:rsidRPr="00367DFF" w:rsidDel="00367DFF">
              <w:rPr>
                <w:iCs w:val="0"/>
                <w:noProof/>
                <w:webHidden/>
              </w:rPr>
              <w:tab/>
              <w:delText>21</w:delText>
            </w:r>
          </w:del>
        </w:p>
        <w:p w14:paraId="2A9CF806" w14:textId="77777777" w:rsidR="00A259D5" w:rsidRPr="00367DFF" w:rsidDel="00367DFF" w:rsidRDefault="00A259D5">
          <w:pPr>
            <w:pStyle w:val="32"/>
            <w:tabs>
              <w:tab w:val="left" w:pos="1440"/>
              <w:tab w:val="right" w:leader="dot" w:pos="8296"/>
            </w:tabs>
            <w:rPr>
              <w:del w:id="1155" w:author="林泽奇" w:date="2018-12-04T20:40:00Z"/>
              <w:rFonts w:asciiTheme="minorHAnsi" w:eastAsiaTheme="minorEastAsia" w:hAnsiTheme="minorHAnsi" w:cstheme="minorBidi"/>
              <w:i w:val="0"/>
              <w:iCs w:val="0"/>
              <w:noProof/>
              <w:sz w:val="21"/>
              <w:szCs w:val="22"/>
            </w:rPr>
          </w:pPr>
          <w:del w:id="1156" w:author="林泽奇" w:date="2018-12-04T20:40:00Z">
            <w:r w:rsidRPr="00367DFF" w:rsidDel="00367DFF">
              <w:rPr>
                <w:rStyle w:val="af5"/>
                <w:iCs w:val="0"/>
                <w:noProof/>
                <w:lang w:val="en-GB"/>
              </w:rPr>
              <w:delText>2.4.4.</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禁用</w:delText>
            </w:r>
            <w:r w:rsidRPr="00367DFF" w:rsidDel="00367DFF">
              <w:rPr>
                <w:rStyle w:val="af5"/>
                <w:iCs w:val="0"/>
                <w:noProof/>
                <w:lang w:val="en-GB"/>
              </w:rPr>
              <w:delText>Clipbook</w:delText>
            </w:r>
            <w:r w:rsidRPr="00367DFF" w:rsidDel="00367DFF">
              <w:rPr>
                <w:iCs w:val="0"/>
                <w:noProof/>
                <w:webHidden/>
              </w:rPr>
              <w:tab/>
              <w:delText>21</w:delText>
            </w:r>
          </w:del>
        </w:p>
        <w:p w14:paraId="62E3D3BF" w14:textId="77777777" w:rsidR="00A259D5" w:rsidRPr="00367DFF" w:rsidDel="00367DFF" w:rsidRDefault="00A259D5">
          <w:pPr>
            <w:pStyle w:val="32"/>
            <w:tabs>
              <w:tab w:val="left" w:pos="1440"/>
              <w:tab w:val="right" w:leader="dot" w:pos="8296"/>
            </w:tabs>
            <w:rPr>
              <w:del w:id="1157" w:author="林泽奇" w:date="2018-12-04T20:40:00Z"/>
              <w:rFonts w:asciiTheme="minorHAnsi" w:eastAsiaTheme="minorEastAsia" w:hAnsiTheme="minorHAnsi" w:cstheme="minorBidi"/>
              <w:i w:val="0"/>
              <w:iCs w:val="0"/>
              <w:noProof/>
              <w:sz w:val="21"/>
              <w:szCs w:val="22"/>
            </w:rPr>
          </w:pPr>
          <w:del w:id="1158" w:author="林泽奇" w:date="2018-12-04T20:40:00Z">
            <w:r w:rsidRPr="00367DFF" w:rsidDel="00367DFF">
              <w:rPr>
                <w:rStyle w:val="af5"/>
                <w:iCs w:val="0"/>
                <w:noProof/>
              </w:rPr>
              <w:delText>2.4.5.</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lang w:val="en-GB"/>
              </w:rPr>
              <w:delText>禁止</w:delText>
            </w:r>
            <w:r w:rsidRPr="00367DFF" w:rsidDel="00367DFF">
              <w:rPr>
                <w:rStyle w:val="af5"/>
                <w:iCs w:val="0"/>
                <w:noProof/>
              </w:rPr>
              <w:delText>Computer Browser</w:delText>
            </w:r>
            <w:r w:rsidRPr="00367DFF" w:rsidDel="00367DFF">
              <w:rPr>
                <w:iCs w:val="0"/>
                <w:noProof/>
                <w:webHidden/>
              </w:rPr>
              <w:tab/>
              <w:delText>22</w:delText>
            </w:r>
          </w:del>
        </w:p>
        <w:p w14:paraId="593F30DC" w14:textId="77777777" w:rsidR="00A259D5" w:rsidRPr="00367DFF" w:rsidDel="00367DFF" w:rsidRDefault="00A259D5">
          <w:pPr>
            <w:pStyle w:val="32"/>
            <w:tabs>
              <w:tab w:val="left" w:pos="1440"/>
              <w:tab w:val="right" w:leader="dot" w:pos="8296"/>
            </w:tabs>
            <w:rPr>
              <w:del w:id="1159" w:author="林泽奇" w:date="2018-12-04T20:40:00Z"/>
              <w:rFonts w:asciiTheme="minorHAnsi" w:eastAsiaTheme="minorEastAsia" w:hAnsiTheme="minorHAnsi" w:cstheme="minorBidi"/>
              <w:i w:val="0"/>
              <w:iCs w:val="0"/>
              <w:noProof/>
              <w:sz w:val="21"/>
              <w:szCs w:val="22"/>
            </w:rPr>
          </w:pPr>
          <w:del w:id="1160" w:author="林泽奇" w:date="2018-12-04T20:40:00Z">
            <w:r w:rsidRPr="00367DFF" w:rsidDel="00367DFF">
              <w:rPr>
                <w:rStyle w:val="af5"/>
                <w:iCs w:val="0"/>
                <w:noProof/>
              </w:rPr>
              <w:delText>2.4.6.</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禁止</w:delText>
            </w:r>
            <w:r w:rsidRPr="00367DFF" w:rsidDel="00367DFF">
              <w:rPr>
                <w:rStyle w:val="af5"/>
                <w:iCs w:val="0"/>
                <w:noProof/>
              </w:rPr>
              <w:delText>Remote Registry Service</w:delText>
            </w:r>
            <w:r w:rsidRPr="00367DFF" w:rsidDel="00367DFF">
              <w:rPr>
                <w:rStyle w:val="af5"/>
                <w:rFonts w:hint="eastAsia"/>
                <w:iCs w:val="0"/>
                <w:noProof/>
              </w:rPr>
              <w:delText>服务</w:delText>
            </w:r>
            <w:r w:rsidRPr="00367DFF" w:rsidDel="00367DFF">
              <w:rPr>
                <w:iCs w:val="0"/>
                <w:noProof/>
                <w:webHidden/>
              </w:rPr>
              <w:tab/>
              <w:delText>22</w:delText>
            </w:r>
          </w:del>
        </w:p>
        <w:p w14:paraId="68424608" w14:textId="77777777" w:rsidR="00A259D5" w:rsidRPr="00367DFF" w:rsidDel="00367DFF" w:rsidRDefault="00A259D5">
          <w:pPr>
            <w:pStyle w:val="32"/>
            <w:tabs>
              <w:tab w:val="left" w:pos="1440"/>
              <w:tab w:val="right" w:leader="dot" w:pos="8296"/>
            </w:tabs>
            <w:rPr>
              <w:del w:id="1161" w:author="林泽奇" w:date="2018-12-04T20:40:00Z"/>
              <w:rFonts w:asciiTheme="minorHAnsi" w:eastAsiaTheme="minorEastAsia" w:hAnsiTheme="minorHAnsi" w:cstheme="minorBidi"/>
              <w:i w:val="0"/>
              <w:iCs w:val="0"/>
              <w:noProof/>
              <w:sz w:val="21"/>
              <w:szCs w:val="22"/>
            </w:rPr>
          </w:pPr>
          <w:del w:id="1162" w:author="林泽奇" w:date="2018-12-04T20:40:00Z">
            <w:r w:rsidRPr="00367DFF" w:rsidDel="00367DFF">
              <w:rPr>
                <w:rStyle w:val="af5"/>
                <w:iCs w:val="0"/>
                <w:noProof/>
              </w:rPr>
              <w:delText>2.4.7.</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禁止</w:delText>
            </w:r>
            <w:r w:rsidRPr="00367DFF" w:rsidDel="00367DFF">
              <w:rPr>
                <w:rStyle w:val="af5"/>
                <w:iCs w:val="0"/>
                <w:noProof/>
              </w:rPr>
              <w:delText>Print spooler</w:delText>
            </w:r>
            <w:r w:rsidRPr="00367DFF" w:rsidDel="00367DFF">
              <w:rPr>
                <w:rStyle w:val="af5"/>
                <w:rFonts w:hint="eastAsia"/>
                <w:iCs w:val="0"/>
                <w:noProof/>
              </w:rPr>
              <w:delText>服务</w:delText>
            </w:r>
            <w:r w:rsidRPr="00367DFF" w:rsidDel="00367DFF">
              <w:rPr>
                <w:iCs w:val="0"/>
                <w:noProof/>
                <w:webHidden/>
              </w:rPr>
              <w:tab/>
              <w:delText>22</w:delText>
            </w:r>
          </w:del>
        </w:p>
        <w:p w14:paraId="51858024" w14:textId="77777777" w:rsidR="00A259D5" w:rsidRPr="00367DFF" w:rsidDel="00367DFF" w:rsidRDefault="00A259D5">
          <w:pPr>
            <w:pStyle w:val="32"/>
            <w:tabs>
              <w:tab w:val="left" w:pos="1440"/>
              <w:tab w:val="right" w:leader="dot" w:pos="8296"/>
            </w:tabs>
            <w:rPr>
              <w:del w:id="1163" w:author="林泽奇" w:date="2018-12-04T20:40:00Z"/>
              <w:rFonts w:asciiTheme="minorHAnsi" w:eastAsiaTheme="minorEastAsia" w:hAnsiTheme="minorHAnsi" w:cstheme="minorBidi"/>
              <w:i w:val="0"/>
              <w:iCs w:val="0"/>
              <w:noProof/>
              <w:sz w:val="21"/>
              <w:szCs w:val="22"/>
            </w:rPr>
          </w:pPr>
          <w:del w:id="1164" w:author="林泽奇" w:date="2018-12-04T20:40:00Z">
            <w:r w:rsidRPr="00367DFF" w:rsidDel="00367DFF">
              <w:rPr>
                <w:rStyle w:val="af5"/>
                <w:iCs w:val="0"/>
                <w:noProof/>
              </w:rPr>
              <w:delText>2.4.8.</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禁止</w:delText>
            </w:r>
            <w:r w:rsidRPr="00367DFF" w:rsidDel="00367DFF">
              <w:rPr>
                <w:rStyle w:val="af5"/>
                <w:iCs w:val="0"/>
                <w:noProof/>
              </w:rPr>
              <w:delText>RunAs Service</w:delText>
            </w:r>
            <w:r w:rsidRPr="00367DFF" w:rsidDel="00367DFF">
              <w:rPr>
                <w:rStyle w:val="af5"/>
                <w:rFonts w:hint="eastAsia"/>
                <w:iCs w:val="0"/>
                <w:noProof/>
              </w:rPr>
              <w:delText>服务</w:delText>
            </w:r>
            <w:r w:rsidRPr="00367DFF" w:rsidDel="00367DFF">
              <w:rPr>
                <w:iCs w:val="0"/>
                <w:noProof/>
                <w:webHidden/>
              </w:rPr>
              <w:tab/>
              <w:delText>23</w:delText>
            </w:r>
          </w:del>
        </w:p>
        <w:p w14:paraId="0991B9C0" w14:textId="77777777" w:rsidR="00A259D5" w:rsidRPr="00367DFF" w:rsidDel="00367DFF" w:rsidRDefault="00A259D5">
          <w:pPr>
            <w:pStyle w:val="32"/>
            <w:tabs>
              <w:tab w:val="left" w:pos="1440"/>
              <w:tab w:val="right" w:leader="dot" w:pos="8296"/>
            </w:tabs>
            <w:rPr>
              <w:del w:id="1165" w:author="林泽奇" w:date="2018-12-04T20:40:00Z"/>
              <w:rFonts w:asciiTheme="minorHAnsi" w:eastAsiaTheme="minorEastAsia" w:hAnsiTheme="minorHAnsi" w:cstheme="minorBidi"/>
              <w:i w:val="0"/>
              <w:iCs w:val="0"/>
              <w:noProof/>
              <w:sz w:val="21"/>
              <w:szCs w:val="22"/>
            </w:rPr>
          </w:pPr>
          <w:del w:id="1166" w:author="林泽奇" w:date="2018-12-04T20:40:00Z">
            <w:r w:rsidRPr="00367DFF" w:rsidDel="00367DFF">
              <w:rPr>
                <w:rStyle w:val="af5"/>
                <w:iCs w:val="0"/>
                <w:noProof/>
                <w:lang w:val="en-GB"/>
              </w:rPr>
              <w:delText>2.4.9.</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禁止</w:delText>
            </w:r>
            <w:r w:rsidRPr="00367DFF" w:rsidDel="00367DFF">
              <w:rPr>
                <w:rStyle w:val="af5"/>
                <w:iCs w:val="0"/>
                <w:noProof/>
                <w:lang w:val="en-GB"/>
              </w:rPr>
              <w:delText>Distributed File System</w:delText>
            </w:r>
            <w:r w:rsidRPr="00367DFF" w:rsidDel="00367DFF">
              <w:rPr>
                <w:rStyle w:val="af5"/>
                <w:rFonts w:hint="eastAsia"/>
                <w:iCs w:val="0"/>
                <w:noProof/>
                <w:lang w:val="en-GB"/>
              </w:rPr>
              <w:delText>服务</w:delText>
            </w:r>
            <w:r w:rsidRPr="00367DFF" w:rsidDel="00367DFF">
              <w:rPr>
                <w:iCs w:val="0"/>
                <w:noProof/>
                <w:webHidden/>
              </w:rPr>
              <w:tab/>
              <w:delText>23</w:delText>
            </w:r>
          </w:del>
        </w:p>
        <w:p w14:paraId="368FB7F8" w14:textId="77777777" w:rsidR="00A259D5" w:rsidRPr="00367DFF" w:rsidDel="00367DFF" w:rsidRDefault="00A259D5">
          <w:pPr>
            <w:pStyle w:val="32"/>
            <w:tabs>
              <w:tab w:val="left" w:pos="1440"/>
              <w:tab w:val="right" w:leader="dot" w:pos="8296"/>
            </w:tabs>
            <w:rPr>
              <w:del w:id="1167" w:author="林泽奇" w:date="2018-12-04T20:40:00Z"/>
              <w:rFonts w:asciiTheme="minorHAnsi" w:eastAsiaTheme="minorEastAsia" w:hAnsiTheme="minorHAnsi" w:cstheme="minorBidi"/>
              <w:i w:val="0"/>
              <w:iCs w:val="0"/>
              <w:noProof/>
              <w:sz w:val="21"/>
              <w:szCs w:val="22"/>
            </w:rPr>
          </w:pPr>
          <w:del w:id="1168" w:author="林泽奇" w:date="2018-12-04T20:40:00Z">
            <w:r w:rsidRPr="00367DFF" w:rsidDel="00367DFF">
              <w:rPr>
                <w:rStyle w:val="af5"/>
                <w:iCs w:val="0"/>
                <w:noProof/>
              </w:rPr>
              <w:delText>2.4.10.</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禁止</w:delText>
            </w:r>
            <w:r w:rsidRPr="00367DFF" w:rsidDel="00367DFF">
              <w:rPr>
                <w:rStyle w:val="af5"/>
                <w:iCs w:val="0"/>
                <w:noProof/>
              </w:rPr>
              <w:delText>Messenger</w:delText>
            </w:r>
            <w:r w:rsidRPr="00367DFF" w:rsidDel="00367DFF">
              <w:rPr>
                <w:rStyle w:val="af5"/>
                <w:rFonts w:hint="eastAsia"/>
                <w:iCs w:val="0"/>
                <w:noProof/>
              </w:rPr>
              <w:delText>服务</w:delText>
            </w:r>
            <w:r w:rsidRPr="00367DFF" w:rsidDel="00367DFF">
              <w:rPr>
                <w:iCs w:val="0"/>
                <w:noProof/>
                <w:webHidden/>
              </w:rPr>
              <w:tab/>
              <w:delText>23</w:delText>
            </w:r>
          </w:del>
        </w:p>
        <w:p w14:paraId="429167EE" w14:textId="77777777" w:rsidR="00A259D5" w:rsidRPr="00367DFF" w:rsidDel="00367DFF" w:rsidRDefault="00A259D5">
          <w:pPr>
            <w:pStyle w:val="32"/>
            <w:tabs>
              <w:tab w:val="left" w:pos="1440"/>
              <w:tab w:val="right" w:leader="dot" w:pos="8296"/>
            </w:tabs>
            <w:rPr>
              <w:del w:id="1169" w:author="林泽奇" w:date="2018-12-04T20:40:00Z"/>
              <w:rFonts w:asciiTheme="minorHAnsi" w:eastAsiaTheme="minorEastAsia" w:hAnsiTheme="minorHAnsi" w:cstheme="minorBidi"/>
              <w:i w:val="0"/>
              <w:iCs w:val="0"/>
              <w:noProof/>
              <w:sz w:val="21"/>
              <w:szCs w:val="22"/>
            </w:rPr>
          </w:pPr>
          <w:del w:id="1170" w:author="林泽奇" w:date="2018-12-04T20:40:00Z">
            <w:r w:rsidRPr="00367DFF" w:rsidDel="00367DFF">
              <w:rPr>
                <w:rStyle w:val="af5"/>
                <w:iCs w:val="0"/>
                <w:noProof/>
              </w:rPr>
              <w:delText>2.4.11.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加强</w:delText>
            </w:r>
            <w:r w:rsidRPr="00367DFF" w:rsidDel="00367DFF">
              <w:rPr>
                <w:rStyle w:val="af5"/>
                <w:iCs w:val="0"/>
                <w:noProof/>
              </w:rPr>
              <w:delText>snmp community</w:delText>
            </w:r>
            <w:r w:rsidRPr="00367DFF" w:rsidDel="00367DFF">
              <w:rPr>
                <w:rStyle w:val="af5"/>
                <w:rFonts w:hint="eastAsia"/>
                <w:iCs w:val="0"/>
                <w:noProof/>
              </w:rPr>
              <w:delText>复杂度</w:delText>
            </w:r>
            <w:r w:rsidRPr="00367DFF" w:rsidDel="00367DFF">
              <w:rPr>
                <w:iCs w:val="0"/>
                <w:noProof/>
                <w:webHidden/>
              </w:rPr>
              <w:tab/>
              <w:delText>24</w:delText>
            </w:r>
          </w:del>
        </w:p>
        <w:p w14:paraId="5F4CF033" w14:textId="77777777" w:rsidR="00A259D5" w:rsidRPr="00367DFF" w:rsidDel="00367DFF" w:rsidRDefault="00A259D5">
          <w:pPr>
            <w:pStyle w:val="32"/>
            <w:tabs>
              <w:tab w:val="left" w:pos="1440"/>
              <w:tab w:val="right" w:leader="dot" w:pos="8296"/>
            </w:tabs>
            <w:rPr>
              <w:del w:id="1171" w:author="林泽奇" w:date="2018-12-04T20:40:00Z"/>
              <w:rFonts w:asciiTheme="minorHAnsi" w:eastAsiaTheme="minorEastAsia" w:hAnsiTheme="minorHAnsi" w:cstheme="minorBidi"/>
              <w:i w:val="0"/>
              <w:iCs w:val="0"/>
              <w:noProof/>
              <w:sz w:val="21"/>
              <w:szCs w:val="22"/>
            </w:rPr>
          </w:pPr>
          <w:del w:id="1172" w:author="林泽奇" w:date="2018-12-04T20:40:00Z">
            <w:r w:rsidRPr="00367DFF" w:rsidDel="00367DFF">
              <w:rPr>
                <w:rStyle w:val="af5"/>
                <w:iCs w:val="0"/>
                <w:noProof/>
              </w:rPr>
              <w:delText>2.4.12.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禁用无线服务</w:delText>
            </w:r>
            <w:r w:rsidRPr="00367DFF" w:rsidDel="00367DFF">
              <w:rPr>
                <w:iCs w:val="0"/>
                <w:noProof/>
                <w:webHidden/>
              </w:rPr>
              <w:tab/>
              <w:delText>24</w:delText>
            </w:r>
          </w:del>
        </w:p>
        <w:p w14:paraId="25A7AD18" w14:textId="77777777" w:rsidR="00A259D5" w:rsidRPr="00367DFF" w:rsidDel="00367DFF" w:rsidRDefault="00A259D5">
          <w:pPr>
            <w:pStyle w:val="32"/>
            <w:tabs>
              <w:tab w:val="left" w:pos="1440"/>
              <w:tab w:val="right" w:leader="dot" w:pos="8296"/>
            </w:tabs>
            <w:rPr>
              <w:del w:id="1173" w:author="林泽奇" w:date="2018-12-04T20:40:00Z"/>
              <w:rFonts w:asciiTheme="minorHAnsi" w:eastAsiaTheme="minorEastAsia" w:hAnsiTheme="minorHAnsi" w:cstheme="minorBidi"/>
              <w:i w:val="0"/>
              <w:iCs w:val="0"/>
              <w:noProof/>
              <w:sz w:val="21"/>
              <w:szCs w:val="22"/>
            </w:rPr>
          </w:pPr>
          <w:del w:id="1174" w:author="林泽奇" w:date="2018-12-04T20:40:00Z">
            <w:r w:rsidRPr="00367DFF" w:rsidDel="00367DFF">
              <w:rPr>
                <w:rStyle w:val="af5"/>
                <w:iCs w:val="0"/>
                <w:noProof/>
              </w:rPr>
              <w:delText>2.4.13.</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禁用</w:delText>
            </w:r>
            <w:r w:rsidRPr="00367DFF" w:rsidDel="00367DFF">
              <w:rPr>
                <w:rStyle w:val="af5"/>
                <w:iCs w:val="0"/>
                <w:noProof/>
              </w:rPr>
              <w:delText>Help and Support</w:delText>
            </w:r>
            <w:r w:rsidRPr="00367DFF" w:rsidDel="00367DFF">
              <w:rPr>
                <w:rStyle w:val="af5"/>
                <w:rFonts w:hint="eastAsia"/>
                <w:iCs w:val="0"/>
                <w:noProof/>
              </w:rPr>
              <w:delText>服务</w:delText>
            </w:r>
            <w:r w:rsidRPr="00367DFF" w:rsidDel="00367DFF">
              <w:rPr>
                <w:iCs w:val="0"/>
                <w:noProof/>
                <w:webHidden/>
              </w:rPr>
              <w:tab/>
              <w:delText>25</w:delText>
            </w:r>
          </w:del>
        </w:p>
        <w:p w14:paraId="2CA84005" w14:textId="77777777" w:rsidR="00A259D5" w:rsidRPr="00367DFF" w:rsidDel="00367DFF" w:rsidRDefault="00A259D5">
          <w:pPr>
            <w:pStyle w:val="21"/>
            <w:tabs>
              <w:tab w:val="left" w:pos="960"/>
              <w:tab w:val="right" w:leader="dot" w:pos="8296"/>
            </w:tabs>
            <w:rPr>
              <w:del w:id="1175" w:author="林泽奇" w:date="2018-12-04T20:40:00Z"/>
              <w:rFonts w:asciiTheme="minorHAnsi" w:eastAsiaTheme="minorEastAsia" w:hAnsiTheme="minorHAnsi" w:cstheme="minorBidi"/>
              <w:smallCaps w:val="0"/>
              <w:noProof/>
              <w:sz w:val="21"/>
              <w:szCs w:val="22"/>
            </w:rPr>
          </w:pPr>
          <w:del w:id="1176" w:author="林泽奇" w:date="2018-12-04T20:40:00Z">
            <w:r w:rsidRPr="00367DFF" w:rsidDel="00367DFF">
              <w:rPr>
                <w:rStyle w:val="af5"/>
                <w:smallCaps w:val="0"/>
                <w:noProof/>
                <w14:scene3d>
                  <w14:camera w14:prst="orthographicFront"/>
                  <w14:lightRig w14:rig="threePt" w14:dir="t">
                    <w14:rot w14:lat="0" w14:lon="0" w14:rev="0"/>
                  </w14:lightRig>
                </w14:scene3d>
              </w:rPr>
              <w:delText>2.5</w:delText>
            </w:r>
            <w:r w:rsidRPr="00367DFF" w:rsidDel="00367DFF">
              <w:rPr>
                <w:rFonts w:asciiTheme="minorHAnsi" w:eastAsiaTheme="minorEastAsia" w:hAnsiTheme="minorHAnsi" w:cstheme="minorBidi"/>
                <w:noProof/>
                <w:sz w:val="21"/>
                <w:szCs w:val="22"/>
              </w:rPr>
              <w:tab/>
            </w:r>
            <w:r w:rsidRPr="00367DFF" w:rsidDel="00367DFF">
              <w:rPr>
                <w:rStyle w:val="af5"/>
                <w:rFonts w:hint="eastAsia"/>
                <w:smallCaps w:val="0"/>
                <w:noProof/>
              </w:rPr>
              <w:delText>注册表安全</w:delText>
            </w:r>
            <w:r w:rsidRPr="00367DFF" w:rsidDel="00367DFF">
              <w:rPr>
                <w:smallCaps w:val="0"/>
                <w:noProof/>
                <w:webHidden/>
              </w:rPr>
              <w:tab/>
              <w:delText>25</w:delText>
            </w:r>
          </w:del>
        </w:p>
        <w:p w14:paraId="4DACD289" w14:textId="77777777" w:rsidR="00A259D5" w:rsidRPr="00367DFF" w:rsidDel="00367DFF" w:rsidRDefault="00A259D5">
          <w:pPr>
            <w:pStyle w:val="32"/>
            <w:tabs>
              <w:tab w:val="left" w:pos="1440"/>
              <w:tab w:val="right" w:leader="dot" w:pos="8296"/>
            </w:tabs>
            <w:rPr>
              <w:del w:id="1177" w:author="林泽奇" w:date="2018-12-04T20:40:00Z"/>
              <w:rFonts w:asciiTheme="minorHAnsi" w:eastAsiaTheme="minorEastAsia" w:hAnsiTheme="minorHAnsi" w:cstheme="minorBidi"/>
              <w:i w:val="0"/>
              <w:iCs w:val="0"/>
              <w:noProof/>
              <w:sz w:val="21"/>
              <w:szCs w:val="22"/>
            </w:rPr>
          </w:pPr>
          <w:del w:id="1178" w:author="林泽奇" w:date="2018-12-04T20:40:00Z">
            <w:r w:rsidRPr="00367DFF" w:rsidDel="00367DFF">
              <w:rPr>
                <w:rStyle w:val="af5"/>
                <w:iCs w:val="0"/>
                <w:noProof/>
              </w:rPr>
              <w:delText>2.5.1.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关闭无用的默认端口</w:delText>
            </w:r>
            <w:r w:rsidRPr="00367DFF" w:rsidDel="00367DFF">
              <w:rPr>
                <w:iCs w:val="0"/>
                <w:noProof/>
                <w:webHidden/>
              </w:rPr>
              <w:tab/>
              <w:delText>25</w:delText>
            </w:r>
          </w:del>
        </w:p>
        <w:p w14:paraId="7A15BFFC" w14:textId="77777777" w:rsidR="00A259D5" w:rsidRPr="00367DFF" w:rsidDel="00367DFF" w:rsidRDefault="00A259D5">
          <w:pPr>
            <w:pStyle w:val="32"/>
            <w:tabs>
              <w:tab w:val="left" w:pos="1440"/>
              <w:tab w:val="right" w:leader="dot" w:pos="8296"/>
            </w:tabs>
            <w:rPr>
              <w:del w:id="1179" w:author="林泽奇" w:date="2018-12-04T20:40:00Z"/>
              <w:rFonts w:asciiTheme="minorHAnsi" w:eastAsiaTheme="minorEastAsia" w:hAnsiTheme="minorHAnsi" w:cstheme="minorBidi"/>
              <w:i w:val="0"/>
              <w:iCs w:val="0"/>
              <w:noProof/>
              <w:sz w:val="21"/>
              <w:szCs w:val="22"/>
            </w:rPr>
          </w:pPr>
          <w:del w:id="1180" w:author="林泽奇" w:date="2018-12-04T20:40:00Z">
            <w:r w:rsidRPr="00367DFF" w:rsidDel="00367DFF">
              <w:rPr>
                <w:rStyle w:val="af5"/>
                <w:iCs w:val="0"/>
                <w:noProof/>
              </w:rPr>
              <w:delText>2.5.2.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关闭操作系统默认共享</w:delText>
            </w:r>
            <w:r w:rsidRPr="00367DFF" w:rsidDel="00367DFF">
              <w:rPr>
                <w:iCs w:val="0"/>
                <w:noProof/>
                <w:webHidden/>
              </w:rPr>
              <w:tab/>
              <w:delText>26</w:delText>
            </w:r>
          </w:del>
        </w:p>
        <w:p w14:paraId="2F732E2B" w14:textId="77777777" w:rsidR="00A259D5" w:rsidRPr="00367DFF" w:rsidDel="00367DFF" w:rsidRDefault="00A259D5">
          <w:pPr>
            <w:pStyle w:val="21"/>
            <w:tabs>
              <w:tab w:val="left" w:pos="960"/>
              <w:tab w:val="right" w:leader="dot" w:pos="8296"/>
            </w:tabs>
            <w:rPr>
              <w:del w:id="1181" w:author="林泽奇" w:date="2018-12-04T20:40:00Z"/>
              <w:rFonts w:asciiTheme="minorHAnsi" w:eastAsiaTheme="minorEastAsia" w:hAnsiTheme="minorHAnsi" w:cstheme="minorBidi"/>
              <w:smallCaps w:val="0"/>
              <w:noProof/>
              <w:sz w:val="21"/>
              <w:szCs w:val="22"/>
            </w:rPr>
          </w:pPr>
          <w:del w:id="1182" w:author="林泽奇" w:date="2018-12-04T20:40:00Z">
            <w:r w:rsidRPr="00367DFF" w:rsidDel="00367DFF">
              <w:rPr>
                <w:rStyle w:val="af5"/>
                <w:smallCaps w:val="0"/>
                <w:noProof/>
                <w14:scene3d>
                  <w14:camera w14:prst="orthographicFront"/>
                  <w14:lightRig w14:rig="threePt" w14:dir="t">
                    <w14:rot w14:lat="0" w14:lon="0" w14:rev="0"/>
                  </w14:lightRig>
                </w14:scene3d>
              </w:rPr>
              <w:delText>2.6</w:delText>
            </w:r>
            <w:r w:rsidRPr="00367DFF" w:rsidDel="00367DFF">
              <w:rPr>
                <w:rFonts w:asciiTheme="minorHAnsi" w:eastAsiaTheme="minorEastAsia" w:hAnsiTheme="minorHAnsi" w:cstheme="minorBidi"/>
                <w:noProof/>
                <w:sz w:val="21"/>
                <w:szCs w:val="22"/>
              </w:rPr>
              <w:tab/>
            </w:r>
            <w:r w:rsidRPr="00367DFF" w:rsidDel="00367DFF">
              <w:rPr>
                <w:rStyle w:val="af5"/>
                <w:rFonts w:hint="eastAsia"/>
                <w:smallCaps w:val="0"/>
                <w:noProof/>
              </w:rPr>
              <w:delText>剩余信息保护</w:delText>
            </w:r>
            <w:r w:rsidRPr="00367DFF" w:rsidDel="00367DFF">
              <w:rPr>
                <w:smallCaps w:val="0"/>
                <w:noProof/>
                <w:webHidden/>
              </w:rPr>
              <w:tab/>
              <w:delText>27</w:delText>
            </w:r>
          </w:del>
        </w:p>
        <w:p w14:paraId="70BEF8C4" w14:textId="77777777" w:rsidR="00A259D5" w:rsidRPr="00367DFF" w:rsidDel="00367DFF" w:rsidRDefault="00A259D5">
          <w:pPr>
            <w:pStyle w:val="32"/>
            <w:tabs>
              <w:tab w:val="left" w:pos="1440"/>
              <w:tab w:val="right" w:leader="dot" w:pos="8296"/>
            </w:tabs>
            <w:rPr>
              <w:del w:id="1183" w:author="林泽奇" w:date="2018-12-04T20:40:00Z"/>
              <w:rFonts w:asciiTheme="minorHAnsi" w:eastAsiaTheme="minorEastAsia" w:hAnsiTheme="minorHAnsi" w:cstheme="minorBidi"/>
              <w:i w:val="0"/>
              <w:iCs w:val="0"/>
              <w:noProof/>
              <w:sz w:val="21"/>
              <w:szCs w:val="22"/>
            </w:rPr>
          </w:pPr>
          <w:del w:id="1184" w:author="林泽奇" w:date="2018-12-04T20:40:00Z">
            <w:r w:rsidRPr="00367DFF" w:rsidDel="00367DFF">
              <w:rPr>
                <w:rStyle w:val="af5"/>
                <w:iCs w:val="0"/>
                <w:noProof/>
              </w:rPr>
              <w:delText>2.6.1.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不显示上次的用户名</w:delText>
            </w:r>
            <w:r w:rsidRPr="00367DFF" w:rsidDel="00367DFF">
              <w:rPr>
                <w:iCs w:val="0"/>
                <w:noProof/>
                <w:webHidden/>
              </w:rPr>
              <w:tab/>
              <w:delText>27</w:delText>
            </w:r>
          </w:del>
        </w:p>
        <w:p w14:paraId="695A6C8A" w14:textId="77777777" w:rsidR="00A259D5" w:rsidRPr="00367DFF" w:rsidDel="00367DFF" w:rsidRDefault="00A259D5">
          <w:pPr>
            <w:pStyle w:val="32"/>
            <w:tabs>
              <w:tab w:val="left" w:pos="1440"/>
              <w:tab w:val="right" w:leader="dot" w:pos="8296"/>
            </w:tabs>
            <w:rPr>
              <w:del w:id="1185" w:author="林泽奇" w:date="2018-12-04T20:40:00Z"/>
              <w:rFonts w:asciiTheme="minorHAnsi" w:eastAsiaTheme="minorEastAsia" w:hAnsiTheme="minorHAnsi" w:cstheme="minorBidi"/>
              <w:i w:val="0"/>
              <w:iCs w:val="0"/>
              <w:noProof/>
              <w:sz w:val="21"/>
              <w:szCs w:val="22"/>
            </w:rPr>
          </w:pPr>
          <w:del w:id="1186" w:author="林泽奇" w:date="2018-12-04T20:40:00Z">
            <w:r w:rsidRPr="00367DFF" w:rsidDel="00367DFF">
              <w:rPr>
                <w:rStyle w:val="af5"/>
                <w:iCs w:val="0"/>
                <w:noProof/>
              </w:rPr>
              <w:delText>2.6.2.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清除虚拟内存页面文件</w:delText>
            </w:r>
            <w:r w:rsidRPr="00367DFF" w:rsidDel="00367DFF">
              <w:rPr>
                <w:iCs w:val="0"/>
                <w:noProof/>
                <w:webHidden/>
              </w:rPr>
              <w:tab/>
              <w:delText>28</w:delText>
            </w:r>
          </w:del>
        </w:p>
        <w:p w14:paraId="4D02D55B" w14:textId="77777777" w:rsidR="00A259D5" w:rsidRPr="00367DFF" w:rsidDel="00367DFF" w:rsidRDefault="00A259D5">
          <w:pPr>
            <w:pStyle w:val="32"/>
            <w:tabs>
              <w:tab w:val="left" w:pos="1440"/>
              <w:tab w:val="right" w:leader="dot" w:pos="8296"/>
            </w:tabs>
            <w:rPr>
              <w:del w:id="1187" w:author="林泽奇" w:date="2018-12-04T20:40:00Z"/>
              <w:rFonts w:asciiTheme="minorHAnsi" w:eastAsiaTheme="minorEastAsia" w:hAnsiTheme="minorHAnsi" w:cstheme="minorBidi"/>
              <w:i w:val="0"/>
              <w:iCs w:val="0"/>
              <w:noProof/>
              <w:sz w:val="21"/>
              <w:szCs w:val="22"/>
            </w:rPr>
          </w:pPr>
          <w:del w:id="1188" w:author="林泽奇" w:date="2018-12-04T20:40:00Z">
            <w:r w:rsidRPr="00367DFF" w:rsidDel="00367DFF">
              <w:rPr>
                <w:rStyle w:val="af5"/>
                <w:iCs w:val="0"/>
                <w:noProof/>
              </w:rPr>
              <w:delText>2.6.3.</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前次登录个数缓存</w:delText>
            </w:r>
            <w:r w:rsidRPr="00367DFF" w:rsidDel="00367DFF">
              <w:rPr>
                <w:iCs w:val="0"/>
                <w:noProof/>
                <w:webHidden/>
              </w:rPr>
              <w:tab/>
              <w:delText>28</w:delText>
            </w:r>
          </w:del>
        </w:p>
        <w:p w14:paraId="00BFDB21" w14:textId="77777777" w:rsidR="00A259D5" w:rsidRPr="00367DFF" w:rsidDel="00367DFF" w:rsidRDefault="00A259D5">
          <w:pPr>
            <w:pStyle w:val="21"/>
            <w:tabs>
              <w:tab w:val="left" w:pos="960"/>
              <w:tab w:val="right" w:leader="dot" w:pos="8296"/>
            </w:tabs>
            <w:rPr>
              <w:del w:id="1189" w:author="林泽奇" w:date="2018-12-04T20:40:00Z"/>
              <w:rFonts w:asciiTheme="minorHAnsi" w:eastAsiaTheme="minorEastAsia" w:hAnsiTheme="minorHAnsi" w:cstheme="minorBidi"/>
              <w:smallCaps w:val="0"/>
              <w:noProof/>
              <w:sz w:val="21"/>
              <w:szCs w:val="22"/>
            </w:rPr>
          </w:pPr>
          <w:del w:id="1190" w:author="林泽奇" w:date="2018-12-04T20:40:00Z">
            <w:r w:rsidRPr="00367DFF" w:rsidDel="00367DFF">
              <w:rPr>
                <w:rStyle w:val="af5"/>
                <w:smallCaps w:val="0"/>
                <w:noProof/>
                <w14:scene3d>
                  <w14:camera w14:prst="orthographicFront"/>
                  <w14:lightRig w14:rig="threePt" w14:dir="t">
                    <w14:rot w14:lat="0" w14:lon="0" w14:rev="0"/>
                  </w14:lightRig>
                </w14:scene3d>
              </w:rPr>
              <w:delText>2.7</w:delText>
            </w:r>
            <w:r w:rsidRPr="00367DFF" w:rsidDel="00367DFF">
              <w:rPr>
                <w:rFonts w:asciiTheme="minorHAnsi" w:eastAsiaTheme="minorEastAsia" w:hAnsiTheme="minorHAnsi" w:cstheme="minorBidi"/>
                <w:noProof/>
                <w:sz w:val="21"/>
                <w:szCs w:val="22"/>
              </w:rPr>
              <w:tab/>
            </w:r>
            <w:r w:rsidRPr="00367DFF" w:rsidDel="00367DFF">
              <w:rPr>
                <w:rStyle w:val="af5"/>
                <w:rFonts w:hint="eastAsia"/>
                <w:smallCaps w:val="0"/>
                <w:noProof/>
              </w:rPr>
              <w:delText>其它安全设置</w:delText>
            </w:r>
            <w:r w:rsidRPr="00367DFF" w:rsidDel="00367DFF">
              <w:rPr>
                <w:smallCaps w:val="0"/>
                <w:noProof/>
                <w:webHidden/>
              </w:rPr>
              <w:tab/>
              <w:delText>29</w:delText>
            </w:r>
          </w:del>
        </w:p>
        <w:p w14:paraId="5B463703" w14:textId="77777777" w:rsidR="00A259D5" w:rsidRPr="00367DFF" w:rsidDel="00367DFF" w:rsidRDefault="00A259D5">
          <w:pPr>
            <w:pStyle w:val="32"/>
            <w:tabs>
              <w:tab w:val="left" w:pos="1440"/>
              <w:tab w:val="right" w:leader="dot" w:pos="8296"/>
            </w:tabs>
            <w:rPr>
              <w:del w:id="1191" w:author="林泽奇" w:date="2018-12-04T20:40:00Z"/>
              <w:rFonts w:asciiTheme="minorHAnsi" w:eastAsiaTheme="minorEastAsia" w:hAnsiTheme="minorHAnsi" w:cstheme="minorBidi"/>
              <w:i w:val="0"/>
              <w:iCs w:val="0"/>
              <w:noProof/>
              <w:sz w:val="21"/>
              <w:szCs w:val="22"/>
            </w:rPr>
          </w:pPr>
          <w:del w:id="1192" w:author="林泽奇" w:date="2018-12-04T20:40:00Z">
            <w:r w:rsidRPr="00367DFF" w:rsidDel="00367DFF">
              <w:rPr>
                <w:rStyle w:val="af5"/>
                <w:iCs w:val="0"/>
                <w:noProof/>
              </w:rPr>
              <w:delText>2.7.1.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安装防火墙和杀毒软件</w:delText>
            </w:r>
            <w:r w:rsidRPr="00367DFF" w:rsidDel="00367DFF">
              <w:rPr>
                <w:iCs w:val="0"/>
                <w:noProof/>
                <w:webHidden/>
              </w:rPr>
              <w:tab/>
              <w:delText>29</w:delText>
            </w:r>
          </w:del>
        </w:p>
        <w:p w14:paraId="2FB94682" w14:textId="77777777" w:rsidR="00A259D5" w:rsidRPr="00367DFF" w:rsidDel="00367DFF" w:rsidRDefault="00A259D5">
          <w:pPr>
            <w:pStyle w:val="32"/>
            <w:tabs>
              <w:tab w:val="left" w:pos="1440"/>
              <w:tab w:val="right" w:leader="dot" w:pos="8296"/>
            </w:tabs>
            <w:rPr>
              <w:del w:id="1193" w:author="林泽奇" w:date="2018-12-04T20:40:00Z"/>
              <w:rFonts w:asciiTheme="minorHAnsi" w:eastAsiaTheme="minorEastAsia" w:hAnsiTheme="minorHAnsi" w:cstheme="minorBidi"/>
              <w:i w:val="0"/>
              <w:iCs w:val="0"/>
              <w:noProof/>
              <w:sz w:val="21"/>
              <w:szCs w:val="22"/>
            </w:rPr>
          </w:pPr>
          <w:del w:id="1194" w:author="林泽奇" w:date="2018-12-04T20:40:00Z">
            <w:r w:rsidRPr="00367DFF" w:rsidDel="00367DFF">
              <w:rPr>
                <w:rStyle w:val="af5"/>
                <w:iCs w:val="0"/>
                <w:noProof/>
              </w:rPr>
              <w:delText>2.7.2.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高危漏洞的及时修复</w:delText>
            </w:r>
            <w:r w:rsidRPr="00367DFF" w:rsidDel="00367DFF">
              <w:rPr>
                <w:iCs w:val="0"/>
                <w:noProof/>
                <w:webHidden/>
              </w:rPr>
              <w:tab/>
              <w:delText>29</w:delText>
            </w:r>
          </w:del>
        </w:p>
        <w:p w14:paraId="71D2B50D" w14:textId="77777777" w:rsidR="00A259D5" w:rsidRPr="00367DFF" w:rsidDel="00367DFF" w:rsidRDefault="00A259D5">
          <w:pPr>
            <w:pStyle w:val="32"/>
            <w:tabs>
              <w:tab w:val="left" w:pos="1440"/>
              <w:tab w:val="right" w:leader="dot" w:pos="8296"/>
            </w:tabs>
            <w:rPr>
              <w:del w:id="1195" w:author="林泽奇" w:date="2018-12-04T20:40:00Z"/>
              <w:rFonts w:asciiTheme="minorHAnsi" w:eastAsiaTheme="minorEastAsia" w:hAnsiTheme="minorHAnsi" w:cstheme="minorBidi"/>
              <w:i w:val="0"/>
              <w:iCs w:val="0"/>
              <w:noProof/>
              <w:sz w:val="21"/>
              <w:szCs w:val="22"/>
            </w:rPr>
          </w:pPr>
          <w:del w:id="1196" w:author="林泽奇" w:date="2018-12-04T20:40:00Z">
            <w:r w:rsidRPr="00367DFF" w:rsidDel="00367DFF">
              <w:rPr>
                <w:rStyle w:val="af5"/>
                <w:iCs w:val="0"/>
                <w:noProof/>
              </w:rPr>
              <w:delText>2.7.3.</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病毒库的及时更新</w:delText>
            </w:r>
            <w:r w:rsidRPr="00367DFF" w:rsidDel="00367DFF">
              <w:rPr>
                <w:iCs w:val="0"/>
                <w:noProof/>
                <w:webHidden/>
              </w:rPr>
              <w:tab/>
              <w:delText>30</w:delText>
            </w:r>
          </w:del>
        </w:p>
        <w:p w14:paraId="3B78AD08" w14:textId="77777777" w:rsidR="00A259D5" w:rsidRPr="00367DFF" w:rsidDel="00367DFF" w:rsidRDefault="00A259D5">
          <w:pPr>
            <w:pStyle w:val="32"/>
            <w:tabs>
              <w:tab w:val="left" w:pos="1440"/>
              <w:tab w:val="right" w:leader="dot" w:pos="8296"/>
            </w:tabs>
            <w:rPr>
              <w:del w:id="1197" w:author="林泽奇" w:date="2018-12-04T20:40:00Z"/>
              <w:rFonts w:asciiTheme="minorHAnsi" w:eastAsiaTheme="minorEastAsia" w:hAnsiTheme="minorHAnsi" w:cstheme="minorBidi"/>
              <w:i w:val="0"/>
              <w:iCs w:val="0"/>
              <w:noProof/>
              <w:sz w:val="21"/>
              <w:szCs w:val="22"/>
            </w:rPr>
          </w:pPr>
          <w:del w:id="1198" w:author="林泽奇" w:date="2018-12-04T20:40:00Z">
            <w:r w:rsidRPr="00367DFF" w:rsidDel="00367DFF">
              <w:rPr>
                <w:rStyle w:val="af5"/>
                <w:iCs w:val="0"/>
                <w:noProof/>
              </w:rPr>
              <w:delText>2.7.4.</w:delText>
            </w:r>
            <w:r w:rsidRPr="00367DFF" w:rsidDel="00367DFF">
              <w:rPr>
                <w:rFonts w:asciiTheme="minorHAnsi" w:eastAsiaTheme="minorEastAsia" w:hAnsiTheme="minorHAnsi" w:cstheme="minorBidi"/>
                <w:noProof/>
                <w:sz w:val="21"/>
                <w:szCs w:val="22"/>
              </w:rPr>
              <w:tab/>
            </w:r>
            <w:r w:rsidRPr="00367DFF" w:rsidDel="00367DFF">
              <w:rPr>
                <w:rStyle w:val="af5"/>
                <w:iCs w:val="0"/>
                <w:noProof/>
              </w:rPr>
              <w:delText>USB</w:delText>
            </w:r>
            <w:r w:rsidRPr="00367DFF" w:rsidDel="00367DFF">
              <w:rPr>
                <w:rStyle w:val="af5"/>
                <w:rFonts w:hint="eastAsia"/>
                <w:iCs w:val="0"/>
                <w:noProof/>
              </w:rPr>
              <w:delText>存储介质的管控</w:delText>
            </w:r>
            <w:r w:rsidRPr="00367DFF" w:rsidDel="00367DFF">
              <w:rPr>
                <w:iCs w:val="0"/>
                <w:noProof/>
                <w:webHidden/>
              </w:rPr>
              <w:tab/>
              <w:delText>30</w:delText>
            </w:r>
          </w:del>
        </w:p>
        <w:p w14:paraId="1F92E8BF" w14:textId="77777777" w:rsidR="00A259D5" w:rsidRPr="00367DFF" w:rsidDel="00367DFF" w:rsidRDefault="00A259D5">
          <w:pPr>
            <w:pStyle w:val="32"/>
            <w:tabs>
              <w:tab w:val="left" w:pos="1440"/>
              <w:tab w:val="right" w:leader="dot" w:pos="8296"/>
            </w:tabs>
            <w:rPr>
              <w:del w:id="1199" w:author="林泽奇" w:date="2018-12-04T20:40:00Z"/>
              <w:rFonts w:asciiTheme="minorHAnsi" w:eastAsiaTheme="minorEastAsia" w:hAnsiTheme="minorHAnsi" w:cstheme="minorBidi"/>
              <w:i w:val="0"/>
              <w:iCs w:val="0"/>
              <w:noProof/>
              <w:sz w:val="21"/>
              <w:szCs w:val="22"/>
            </w:rPr>
          </w:pPr>
          <w:del w:id="1200" w:author="林泽奇" w:date="2018-12-04T20:40:00Z">
            <w:r w:rsidRPr="00367DFF" w:rsidDel="00367DFF">
              <w:rPr>
                <w:rStyle w:val="af5"/>
                <w:iCs w:val="0"/>
                <w:noProof/>
              </w:rPr>
              <w:delText>2.7.5.</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禁用</w:delText>
            </w:r>
            <w:r w:rsidRPr="00367DFF" w:rsidDel="00367DFF">
              <w:rPr>
                <w:rStyle w:val="af5"/>
                <w:iCs w:val="0"/>
                <w:noProof/>
              </w:rPr>
              <w:delText>NetBIOS</w:delText>
            </w:r>
            <w:r w:rsidRPr="00367DFF" w:rsidDel="00367DFF">
              <w:rPr>
                <w:iCs w:val="0"/>
                <w:noProof/>
                <w:webHidden/>
              </w:rPr>
              <w:tab/>
              <w:delText>30</w:delText>
            </w:r>
          </w:del>
        </w:p>
        <w:p w14:paraId="61F79CE2" w14:textId="77777777" w:rsidR="00A259D5" w:rsidRPr="00367DFF" w:rsidDel="00367DFF" w:rsidRDefault="00A259D5">
          <w:pPr>
            <w:pStyle w:val="10"/>
            <w:rPr>
              <w:del w:id="1201" w:author="林泽奇" w:date="2018-12-04T20:40:00Z"/>
              <w:rFonts w:asciiTheme="minorHAnsi" w:eastAsiaTheme="minorEastAsia" w:hAnsiTheme="minorHAnsi" w:cstheme="minorBidi"/>
              <w:b w:val="0"/>
              <w:bCs w:val="0"/>
              <w:caps w:val="0"/>
              <w:noProof/>
              <w:sz w:val="21"/>
              <w:szCs w:val="22"/>
            </w:rPr>
          </w:pPr>
          <w:del w:id="1202" w:author="林泽奇" w:date="2018-12-04T20:40:00Z">
            <w:r w:rsidRPr="00367DFF" w:rsidDel="00367DFF">
              <w:rPr>
                <w:rStyle w:val="af5"/>
                <w:rFonts w:hint="eastAsia"/>
                <w:b w:val="0"/>
                <w:bCs w:val="0"/>
                <w:caps w:val="0"/>
                <w:noProof/>
              </w:rPr>
              <w:delText>三、</w:delText>
            </w:r>
            <w:r w:rsidRPr="00367DFF" w:rsidDel="00367DFF">
              <w:rPr>
                <w:rFonts w:asciiTheme="minorHAnsi" w:eastAsiaTheme="minorEastAsia" w:hAnsiTheme="minorHAnsi" w:cstheme="minorBidi"/>
                <w:noProof/>
                <w:sz w:val="21"/>
                <w:szCs w:val="22"/>
              </w:rPr>
              <w:tab/>
            </w:r>
            <w:r w:rsidRPr="00367DFF" w:rsidDel="00367DFF">
              <w:rPr>
                <w:rStyle w:val="af5"/>
                <w:rFonts w:hint="eastAsia"/>
                <w:b w:val="0"/>
                <w:bCs w:val="0"/>
                <w:caps w:val="0"/>
                <w:noProof/>
              </w:rPr>
              <w:delText>终端安全管理系统</w:delText>
            </w:r>
            <w:r w:rsidRPr="00367DFF" w:rsidDel="00367DFF">
              <w:rPr>
                <w:b w:val="0"/>
                <w:bCs w:val="0"/>
                <w:caps w:val="0"/>
                <w:noProof/>
                <w:webHidden/>
              </w:rPr>
              <w:tab/>
              <w:delText>31</w:delText>
            </w:r>
          </w:del>
        </w:p>
        <w:p w14:paraId="734A7E76" w14:textId="77777777" w:rsidR="00A259D5" w:rsidRPr="00367DFF" w:rsidDel="00367DFF" w:rsidRDefault="00A259D5">
          <w:pPr>
            <w:pStyle w:val="21"/>
            <w:tabs>
              <w:tab w:val="left" w:pos="960"/>
              <w:tab w:val="right" w:leader="dot" w:pos="8296"/>
            </w:tabs>
            <w:rPr>
              <w:del w:id="1203" w:author="林泽奇" w:date="2018-12-04T20:40:00Z"/>
              <w:rFonts w:asciiTheme="minorHAnsi" w:eastAsiaTheme="minorEastAsia" w:hAnsiTheme="minorHAnsi" w:cstheme="minorBidi"/>
              <w:smallCaps w:val="0"/>
              <w:noProof/>
              <w:sz w:val="21"/>
              <w:szCs w:val="22"/>
            </w:rPr>
          </w:pPr>
          <w:del w:id="1204" w:author="林泽奇" w:date="2018-12-04T20:40:00Z">
            <w:r w:rsidRPr="00367DFF" w:rsidDel="00367DFF">
              <w:rPr>
                <w:rStyle w:val="af5"/>
                <w:smallCaps w:val="0"/>
                <w:noProof/>
                <w14:scene3d>
                  <w14:camera w14:prst="orthographicFront"/>
                  <w14:lightRig w14:rig="threePt" w14:dir="t">
                    <w14:rot w14:lat="0" w14:lon="0" w14:rev="0"/>
                  </w14:lightRig>
                </w14:scene3d>
              </w:rPr>
              <w:delText>3.1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smallCaps w:val="0"/>
                <w:noProof/>
              </w:rPr>
              <w:delText>桌面终端安全管理</w:delText>
            </w:r>
            <w:r w:rsidRPr="00367DFF" w:rsidDel="00367DFF">
              <w:rPr>
                <w:smallCaps w:val="0"/>
                <w:noProof/>
                <w:webHidden/>
              </w:rPr>
              <w:tab/>
              <w:delText>31</w:delText>
            </w:r>
          </w:del>
        </w:p>
        <w:p w14:paraId="0BE27872" w14:textId="77777777" w:rsidR="00A259D5" w:rsidRPr="00367DFF" w:rsidDel="00367DFF" w:rsidRDefault="00A259D5">
          <w:pPr>
            <w:pStyle w:val="32"/>
            <w:tabs>
              <w:tab w:val="left" w:pos="1440"/>
              <w:tab w:val="right" w:leader="dot" w:pos="8296"/>
            </w:tabs>
            <w:rPr>
              <w:del w:id="1205" w:author="林泽奇" w:date="2018-12-04T20:40:00Z"/>
              <w:rFonts w:asciiTheme="minorHAnsi" w:eastAsiaTheme="minorEastAsia" w:hAnsiTheme="minorHAnsi" w:cstheme="minorBidi"/>
              <w:i w:val="0"/>
              <w:iCs w:val="0"/>
              <w:noProof/>
              <w:sz w:val="21"/>
              <w:szCs w:val="22"/>
            </w:rPr>
          </w:pPr>
          <w:del w:id="1206" w:author="林泽奇" w:date="2018-12-04T20:40:00Z">
            <w:r w:rsidRPr="00367DFF" w:rsidDel="00367DFF">
              <w:rPr>
                <w:rStyle w:val="af5"/>
                <w:iCs w:val="0"/>
                <w:noProof/>
              </w:rPr>
              <w:delText>3.1.1.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常规功能的实现</w:delText>
            </w:r>
            <w:r w:rsidRPr="00367DFF" w:rsidDel="00367DFF">
              <w:rPr>
                <w:iCs w:val="0"/>
                <w:noProof/>
                <w:webHidden/>
              </w:rPr>
              <w:tab/>
              <w:delText>31</w:delText>
            </w:r>
          </w:del>
        </w:p>
        <w:p w14:paraId="0A335F65" w14:textId="77777777" w:rsidR="00A259D5" w:rsidRPr="00367DFF" w:rsidDel="00367DFF" w:rsidRDefault="00A259D5">
          <w:pPr>
            <w:pStyle w:val="32"/>
            <w:tabs>
              <w:tab w:val="left" w:pos="1440"/>
              <w:tab w:val="right" w:leader="dot" w:pos="8296"/>
            </w:tabs>
            <w:rPr>
              <w:del w:id="1207" w:author="林泽奇" w:date="2018-12-04T20:40:00Z"/>
              <w:rFonts w:asciiTheme="minorHAnsi" w:eastAsiaTheme="minorEastAsia" w:hAnsiTheme="minorHAnsi" w:cstheme="minorBidi"/>
              <w:i w:val="0"/>
              <w:iCs w:val="0"/>
              <w:noProof/>
              <w:sz w:val="21"/>
              <w:szCs w:val="22"/>
            </w:rPr>
          </w:pPr>
          <w:del w:id="1208" w:author="林泽奇" w:date="2018-12-04T20:40:00Z">
            <w:r w:rsidRPr="00367DFF" w:rsidDel="00367DFF">
              <w:rPr>
                <w:rStyle w:val="af5"/>
                <w:iCs w:val="0"/>
                <w:noProof/>
              </w:rPr>
              <w:delText>3.1.2.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外联的审计</w:delText>
            </w:r>
            <w:r w:rsidRPr="00367DFF" w:rsidDel="00367DFF">
              <w:rPr>
                <w:iCs w:val="0"/>
                <w:noProof/>
                <w:webHidden/>
              </w:rPr>
              <w:tab/>
              <w:delText>31</w:delText>
            </w:r>
          </w:del>
        </w:p>
        <w:p w14:paraId="6FDF5F15" w14:textId="77777777" w:rsidR="00A259D5" w:rsidRPr="00367DFF" w:rsidDel="00367DFF" w:rsidRDefault="00A259D5">
          <w:pPr>
            <w:pStyle w:val="21"/>
            <w:tabs>
              <w:tab w:val="left" w:pos="960"/>
              <w:tab w:val="right" w:leader="dot" w:pos="8296"/>
            </w:tabs>
            <w:rPr>
              <w:del w:id="1209" w:author="林泽奇" w:date="2018-12-04T20:40:00Z"/>
              <w:rFonts w:asciiTheme="minorHAnsi" w:eastAsiaTheme="minorEastAsia" w:hAnsiTheme="minorHAnsi" w:cstheme="minorBidi"/>
              <w:smallCaps w:val="0"/>
              <w:noProof/>
              <w:sz w:val="21"/>
              <w:szCs w:val="22"/>
            </w:rPr>
          </w:pPr>
          <w:del w:id="1210" w:author="林泽奇" w:date="2018-12-04T20:40:00Z">
            <w:r w:rsidRPr="00367DFF" w:rsidDel="00367DFF">
              <w:rPr>
                <w:rStyle w:val="af5"/>
                <w:smallCaps w:val="0"/>
                <w:noProof/>
                <w14:scene3d>
                  <w14:camera w14:prst="orthographicFront"/>
                  <w14:lightRig w14:rig="threePt" w14:dir="t">
                    <w14:rot w14:lat="0" w14:lon="0" w14:rev="0"/>
                  </w14:lightRig>
                </w14:scene3d>
              </w:rPr>
              <w:delText>3.2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smallCaps w:val="0"/>
                <w:noProof/>
              </w:rPr>
              <w:delText>移动存储介质管理</w:delText>
            </w:r>
            <w:r w:rsidRPr="00367DFF" w:rsidDel="00367DFF">
              <w:rPr>
                <w:smallCaps w:val="0"/>
                <w:noProof/>
                <w:webHidden/>
              </w:rPr>
              <w:tab/>
              <w:delText>32</w:delText>
            </w:r>
          </w:del>
        </w:p>
        <w:p w14:paraId="674FAE13" w14:textId="77777777" w:rsidR="00A259D5" w:rsidRPr="00367DFF" w:rsidDel="00367DFF" w:rsidRDefault="00A259D5">
          <w:pPr>
            <w:pStyle w:val="32"/>
            <w:tabs>
              <w:tab w:val="left" w:pos="1440"/>
              <w:tab w:val="right" w:leader="dot" w:pos="8296"/>
            </w:tabs>
            <w:rPr>
              <w:del w:id="1211" w:author="林泽奇" w:date="2018-12-04T20:40:00Z"/>
              <w:rFonts w:asciiTheme="minorHAnsi" w:eastAsiaTheme="minorEastAsia" w:hAnsiTheme="minorHAnsi" w:cstheme="minorBidi"/>
              <w:i w:val="0"/>
              <w:iCs w:val="0"/>
              <w:noProof/>
              <w:sz w:val="21"/>
              <w:szCs w:val="22"/>
            </w:rPr>
          </w:pPr>
          <w:del w:id="1212" w:author="林泽奇" w:date="2018-12-04T20:40:00Z">
            <w:r w:rsidRPr="00367DFF" w:rsidDel="00367DFF">
              <w:rPr>
                <w:rStyle w:val="af5"/>
                <w:iCs w:val="0"/>
                <w:noProof/>
              </w:rPr>
              <w:delText>3.2.1.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移动存储介质的登记与审计</w:delText>
            </w:r>
            <w:r w:rsidRPr="00367DFF" w:rsidDel="00367DFF">
              <w:rPr>
                <w:iCs w:val="0"/>
                <w:noProof/>
                <w:webHidden/>
              </w:rPr>
              <w:tab/>
              <w:delText>32</w:delText>
            </w:r>
          </w:del>
        </w:p>
        <w:p w14:paraId="76D5FC12" w14:textId="77777777" w:rsidR="00A259D5" w:rsidRPr="00367DFF" w:rsidDel="00367DFF" w:rsidRDefault="00A259D5">
          <w:pPr>
            <w:pStyle w:val="32"/>
            <w:tabs>
              <w:tab w:val="left" w:pos="1440"/>
              <w:tab w:val="right" w:leader="dot" w:pos="8296"/>
            </w:tabs>
            <w:rPr>
              <w:del w:id="1213" w:author="林泽奇" w:date="2018-12-04T20:40:00Z"/>
              <w:rFonts w:asciiTheme="minorHAnsi" w:eastAsiaTheme="minorEastAsia" w:hAnsiTheme="minorHAnsi" w:cstheme="minorBidi"/>
              <w:i w:val="0"/>
              <w:iCs w:val="0"/>
              <w:noProof/>
              <w:sz w:val="21"/>
              <w:szCs w:val="22"/>
            </w:rPr>
          </w:pPr>
          <w:del w:id="1214" w:author="林泽奇" w:date="2018-12-04T20:40:00Z">
            <w:r w:rsidRPr="00367DFF" w:rsidDel="00367DFF">
              <w:rPr>
                <w:rStyle w:val="af5"/>
                <w:iCs w:val="0"/>
                <w:noProof/>
              </w:rPr>
              <w:delText>3.2.2.</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移动存储介质的管理</w:delText>
            </w:r>
            <w:r w:rsidRPr="00367DFF" w:rsidDel="00367DFF">
              <w:rPr>
                <w:iCs w:val="0"/>
                <w:noProof/>
                <w:webHidden/>
              </w:rPr>
              <w:tab/>
              <w:delText>32</w:delText>
            </w:r>
          </w:del>
        </w:p>
        <w:p w14:paraId="0A343155" w14:textId="77777777" w:rsidR="00A259D5" w:rsidRPr="00367DFF" w:rsidDel="00367DFF" w:rsidRDefault="00A259D5">
          <w:pPr>
            <w:pStyle w:val="32"/>
            <w:tabs>
              <w:tab w:val="left" w:pos="1440"/>
              <w:tab w:val="right" w:leader="dot" w:pos="8296"/>
            </w:tabs>
            <w:rPr>
              <w:del w:id="1215" w:author="林泽奇" w:date="2018-12-04T20:40:00Z"/>
              <w:rFonts w:asciiTheme="minorHAnsi" w:eastAsiaTheme="minorEastAsia" w:hAnsiTheme="minorHAnsi" w:cstheme="minorBidi"/>
              <w:i w:val="0"/>
              <w:iCs w:val="0"/>
              <w:noProof/>
              <w:sz w:val="21"/>
              <w:szCs w:val="22"/>
            </w:rPr>
          </w:pPr>
          <w:del w:id="1216" w:author="林泽奇" w:date="2018-12-04T20:40:00Z">
            <w:r w:rsidRPr="00367DFF" w:rsidDel="00367DFF">
              <w:rPr>
                <w:rStyle w:val="af5"/>
                <w:iCs w:val="0"/>
                <w:noProof/>
              </w:rPr>
              <w:delText>3.2.3.</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管理规则的支持</w:delText>
            </w:r>
            <w:r w:rsidRPr="00367DFF" w:rsidDel="00367DFF">
              <w:rPr>
                <w:iCs w:val="0"/>
                <w:noProof/>
                <w:webHidden/>
              </w:rPr>
              <w:tab/>
              <w:delText>32</w:delText>
            </w:r>
          </w:del>
        </w:p>
        <w:p w14:paraId="0F5547D9" w14:textId="77777777" w:rsidR="00A259D5" w:rsidRPr="00367DFF" w:rsidDel="00367DFF" w:rsidRDefault="00A259D5">
          <w:pPr>
            <w:pStyle w:val="32"/>
            <w:tabs>
              <w:tab w:val="left" w:pos="1440"/>
              <w:tab w:val="right" w:leader="dot" w:pos="8296"/>
            </w:tabs>
            <w:rPr>
              <w:del w:id="1217" w:author="林泽奇" w:date="2018-12-04T20:40:00Z"/>
              <w:rFonts w:asciiTheme="minorHAnsi" w:eastAsiaTheme="minorEastAsia" w:hAnsiTheme="minorHAnsi" w:cstheme="minorBidi"/>
              <w:i w:val="0"/>
              <w:iCs w:val="0"/>
              <w:noProof/>
              <w:sz w:val="21"/>
              <w:szCs w:val="22"/>
            </w:rPr>
          </w:pPr>
          <w:del w:id="1218" w:author="林泽奇" w:date="2018-12-04T20:40:00Z">
            <w:r w:rsidRPr="00367DFF" w:rsidDel="00367DFF">
              <w:rPr>
                <w:rStyle w:val="af5"/>
                <w:iCs w:val="0"/>
                <w:noProof/>
              </w:rPr>
              <w:delText>3.2.4.</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管理策略的支持</w:delText>
            </w:r>
            <w:r w:rsidRPr="00367DFF" w:rsidDel="00367DFF">
              <w:rPr>
                <w:iCs w:val="0"/>
                <w:noProof/>
                <w:webHidden/>
              </w:rPr>
              <w:tab/>
              <w:delText>32</w:delText>
            </w:r>
          </w:del>
        </w:p>
        <w:p w14:paraId="55B20BA0" w14:textId="77777777" w:rsidR="00A259D5" w:rsidRPr="00367DFF" w:rsidDel="00367DFF" w:rsidRDefault="00A259D5">
          <w:pPr>
            <w:pStyle w:val="21"/>
            <w:tabs>
              <w:tab w:val="left" w:pos="960"/>
              <w:tab w:val="right" w:leader="dot" w:pos="8296"/>
            </w:tabs>
            <w:rPr>
              <w:del w:id="1219" w:author="林泽奇" w:date="2018-12-04T20:40:00Z"/>
              <w:rFonts w:asciiTheme="minorHAnsi" w:eastAsiaTheme="minorEastAsia" w:hAnsiTheme="minorHAnsi" w:cstheme="minorBidi"/>
              <w:smallCaps w:val="0"/>
              <w:noProof/>
              <w:sz w:val="21"/>
              <w:szCs w:val="22"/>
            </w:rPr>
          </w:pPr>
          <w:del w:id="1220" w:author="林泽奇" w:date="2018-12-04T20:40:00Z">
            <w:r w:rsidRPr="00367DFF" w:rsidDel="00367DFF">
              <w:rPr>
                <w:rStyle w:val="af5"/>
                <w:smallCaps w:val="0"/>
                <w:noProof/>
                <w14:scene3d>
                  <w14:camera w14:prst="orthographicFront"/>
                  <w14:lightRig w14:rig="threePt" w14:dir="t">
                    <w14:rot w14:lat="0" w14:lon="0" w14:rev="0"/>
                  </w14:lightRig>
                </w14:scene3d>
              </w:rPr>
              <w:delText>3.3</w:delText>
            </w:r>
            <w:r w:rsidRPr="00367DFF" w:rsidDel="00367DFF">
              <w:rPr>
                <w:rFonts w:asciiTheme="minorHAnsi" w:eastAsiaTheme="minorEastAsia" w:hAnsiTheme="minorHAnsi" w:cstheme="minorBidi"/>
                <w:noProof/>
                <w:sz w:val="21"/>
                <w:szCs w:val="22"/>
              </w:rPr>
              <w:tab/>
            </w:r>
            <w:r w:rsidRPr="00367DFF" w:rsidDel="00367DFF">
              <w:rPr>
                <w:rStyle w:val="af5"/>
                <w:rFonts w:hint="eastAsia"/>
                <w:smallCaps w:val="0"/>
                <w:noProof/>
              </w:rPr>
              <w:delText>终端数据防泄漏管理</w:delText>
            </w:r>
            <w:r w:rsidRPr="00367DFF" w:rsidDel="00367DFF">
              <w:rPr>
                <w:smallCaps w:val="0"/>
                <w:noProof/>
                <w:webHidden/>
              </w:rPr>
              <w:tab/>
              <w:delText>33</w:delText>
            </w:r>
          </w:del>
        </w:p>
        <w:p w14:paraId="2A74D104" w14:textId="77777777" w:rsidR="00A259D5" w:rsidRPr="00367DFF" w:rsidDel="00367DFF" w:rsidRDefault="00A259D5">
          <w:pPr>
            <w:pStyle w:val="32"/>
            <w:tabs>
              <w:tab w:val="left" w:pos="1440"/>
              <w:tab w:val="right" w:leader="dot" w:pos="8296"/>
            </w:tabs>
            <w:rPr>
              <w:del w:id="1221" w:author="林泽奇" w:date="2018-12-04T20:40:00Z"/>
              <w:rFonts w:asciiTheme="minorHAnsi" w:eastAsiaTheme="minorEastAsia" w:hAnsiTheme="minorHAnsi" w:cstheme="minorBidi"/>
              <w:i w:val="0"/>
              <w:iCs w:val="0"/>
              <w:noProof/>
              <w:sz w:val="21"/>
              <w:szCs w:val="22"/>
            </w:rPr>
          </w:pPr>
          <w:del w:id="1222" w:author="林泽奇" w:date="2018-12-04T20:40:00Z">
            <w:r w:rsidRPr="00367DFF" w:rsidDel="00367DFF">
              <w:rPr>
                <w:rStyle w:val="af5"/>
                <w:iCs w:val="0"/>
                <w:noProof/>
              </w:rPr>
              <w:delText>3.3.1.</w:delText>
            </w:r>
            <w:r w:rsidRPr="00367DFF" w:rsidDel="00367DFF">
              <w:rPr>
                <w:rFonts w:asciiTheme="minorHAnsi" w:eastAsiaTheme="minorEastAsia" w:hAnsiTheme="minorHAnsi" w:cstheme="minorBidi"/>
                <w:noProof/>
                <w:sz w:val="21"/>
                <w:szCs w:val="22"/>
              </w:rPr>
              <w:tab/>
            </w:r>
            <w:r w:rsidRPr="00367DFF" w:rsidDel="00367DFF">
              <w:rPr>
                <w:rStyle w:val="af5"/>
                <w:rFonts w:hint="eastAsia"/>
                <w:iCs w:val="0"/>
                <w:noProof/>
              </w:rPr>
              <w:delText>内部重要信息的保护</w:delText>
            </w:r>
            <w:r w:rsidRPr="00367DFF" w:rsidDel="00367DFF">
              <w:rPr>
                <w:iCs w:val="0"/>
                <w:noProof/>
                <w:webHidden/>
              </w:rPr>
              <w:tab/>
              <w:delText>33</w:delText>
            </w:r>
          </w:del>
        </w:p>
        <w:p w14:paraId="5BB343B9" w14:textId="77777777" w:rsidR="00236404" w:rsidRDefault="00236404" w:rsidP="00236404">
          <w:pPr>
            <w:spacing w:line="360" w:lineRule="auto"/>
            <w:rPr>
              <w:i/>
              <w:lang w:val="zh-CN"/>
            </w:rPr>
          </w:pPr>
          <w:r w:rsidRPr="00367DFF">
            <w:rPr>
              <w:b/>
              <w:bCs/>
              <w:lang w:val="zh-CN"/>
              <w:rPrChange w:id="1223" w:author="林泽奇" w:date="2018-12-04T20:40:00Z">
                <w:rPr>
                  <w:b/>
                  <w:bCs/>
                  <w:lang w:val="zh-CN"/>
                </w:rPr>
              </w:rPrChange>
            </w:rPr>
            <w:fldChar w:fldCharType="end"/>
          </w:r>
        </w:p>
      </w:sdtContent>
    </w:sdt>
    <w:p w14:paraId="0739E973" w14:textId="77777777" w:rsidR="003F3172" w:rsidRDefault="003F3172"/>
    <w:p w14:paraId="53BDA111" w14:textId="77777777" w:rsidR="008165F6" w:rsidRDefault="008165F6"/>
    <w:p w14:paraId="2CD8DD2C" w14:textId="77777777" w:rsidR="008165F6" w:rsidRDefault="008165F6"/>
    <w:p w14:paraId="16A9AC37" w14:textId="77777777" w:rsidR="008165F6" w:rsidRDefault="008165F6"/>
    <w:p w14:paraId="06407B8C" w14:textId="77777777" w:rsidR="008165F6" w:rsidRDefault="008165F6"/>
    <w:p w14:paraId="72D05ADC" w14:textId="77777777" w:rsidR="008165F6" w:rsidRDefault="008165F6"/>
    <w:p w14:paraId="3E3AA22F" w14:textId="77777777" w:rsidR="008165F6" w:rsidRDefault="008165F6"/>
    <w:p w14:paraId="6A6CAD14" w14:textId="77777777" w:rsidR="008165F6" w:rsidRDefault="008165F6"/>
    <w:p w14:paraId="6638C775" w14:textId="77777777" w:rsidR="008165F6" w:rsidRDefault="008165F6"/>
    <w:p w14:paraId="2B48C2A0" w14:textId="77777777" w:rsidR="008165F6" w:rsidRDefault="008165F6"/>
    <w:p w14:paraId="215F35EA" w14:textId="77777777" w:rsidR="008165F6" w:rsidRDefault="008165F6"/>
    <w:p w14:paraId="5CA417EA" w14:textId="77777777" w:rsidR="008165F6" w:rsidRDefault="008165F6"/>
    <w:p w14:paraId="7AA29A22" w14:textId="77777777" w:rsidR="008165F6" w:rsidRDefault="008165F6"/>
    <w:p w14:paraId="5D6AC6D8" w14:textId="77777777" w:rsidR="008165F6" w:rsidRDefault="008165F6"/>
    <w:p w14:paraId="645B30B9" w14:textId="77777777" w:rsidR="008165F6" w:rsidRDefault="008165F6" w:rsidP="008165F6">
      <w:pPr>
        <w:pStyle w:val="1"/>
      </w:pPr>
      <w:bookmarkStart w:id="1224" w:name="_Toc531719353"/>
      <w:r>
        <w:rPr>
          <w:rFonts w:hint="eastAsia"/>
        </w:rPr>
        <w:t>概述</w:t>
      </w:r>
      <w:bookmarkEnd w:id="1224"/>
    </w:p>
    <w:p w14:paraId="70A2F17F" w14:textId="775B1BE5" w:rsidR="001166FE" w:rsidRDefault="008165F6" w:rsidP="00683249">
      <w:pPr>
        <w:spacing w:line="360" w:lineRule="auto"/>
        <w:ind w:firstLine="420"/>
        <w:rPr>
          <w:ins w:id="1225" w:author="孟晓阳" w:date="2018-12-04T17:35:00Z"/>
          <w:lang w:val="en-GB"/>
        </w:rPr>
      </w:pPr>
      <w:r>
        <w:rPr>
          <w:rFonts w:hint="eastAsia"/>
          <w:lang w:val="en-GB"/>
        </w:rPr>
        <w:t>本配置基线适用于</w:t>
      </w:r>
      <w:ins w:id="1226" w:author="孟晓阳" w:date="2018-12-04T17:30:00Z">
        <w:r w:rsidR="00F63E78">
          <w:rPr>
            <w:rFonts w:hint="eastAsia"/>
            <w:lang w:val="en-GB"/>
          </w:rPr>
          <w:t>北京协和医院</w:t>
        </w:r>
      </w:ins>
      <w:ins w:id="1227" w:author="孟晓阳" w:date="2018-12-04T17:45:00Z">
        <w:r w:rsidR="0077730C">
          <w:rPr>
            <w:rFonts w:hint="eastAsia"/>
            <w:lang w:val="en-GB"/>
          </w:rPr>
          <w:t>终端</w:t>
        </w:r>
        <w:r w:rsidR="0077730C">
          <w:rPr>
            <w:lang w:val="en-GB"/>
          </w:rPr>
          <w:t>计算</w:t>
        </w:r>
      </w:ins>
      <w:ins w:id="1228" w:author="孟晓阳" w:date="2018-12-04T17:46:00Z">
        <w:r w:rsidR="0077730C">
          <w:rPr>
            <w:lang w:val="en-GB"/>
          </w:rPr>
          <w:t>机</w:t>
        </w:r>
      </w:ins>
      <w:del w:id="1229" w:author="孟晓阳" w:date="2018-12-04T17:31:00Z">
        <w:r w:rsidDel="00F63E78">
          <w:rPr>
            <w:rFonts w:hint="eastAsia"/>
            <w:lang w:val="en-GB"/>
          </w:rPr>
          <w:delText>现有操作系统</w:delText>
        </w:r>
      </w:del>
      <w:r>
        <w:rPr>
          <w:rFonts w:hint="eastAsia"/>
          <w:lang w:val="en-GB"/>
        </w:rPr>
        <w:t>，</w:t>
      </w:r>
      <w:ins w:id="1230" w:author="孟晓阳" w:date="2018-12-04T17:46:00Z">
        <w:r w:rsidR="0077730C">
          <w:rPr>
            <w:rFonts w:hint="eastAsia"/>
            <w:lang w:val="en-GB"/>
          </w:rPr>
          <w:t>包括</w:t>
        </w:r>
        <w:r w:rsidR="0077730C">
          <w:rPr>
            <w:lang w:val="en-GB"/>
          </w:rPr>
          <w:t>但不限于：</w:t>
        </w:r>
        <w:r w:rsidR="0077730C">
          <w:rPr>
            <w:rFonts w:hint="eastAsia"/>
            <w:lang w:val="en-GB"/>
          </w:rPr>
          <w:t>医院</w:t>
        </w:r>
        <w:r w:rsidR="0077730C">
          <w:rPr>
            <w:lang w:val="en-GB"/>
          </w:rPr>
          <w:t>信息系统终端、</w:t>
        </w:r>
      </w:ins>
      <w:ins w:id="1231" w:author="孟晓阳" w:date="2018-12-04T17:48:00Z">
        <w:r w:rsidR="0077730C">
          <w:rPr>
            <w:rFonts w:hint="eastAsia"/>
            <w:lang w:val="en-GB"/>
          </w:rPr>
          <w:t>联网</w:t>
        </w:r>
      </w:ins>
      <w:ins w:id="1232" w:author="孟晓阳" w:date="2018-12-04T17:46:00Z">
        <w:r w:rsidR="0077730C">
          <w:rPr>
            <w:lang w:val="en-GB"/>
          </w:rPr>
          <w:t>办公</w:t>
        </w:r>
      </w:ins>
      <w:ins w:id="1233" w:author="孟晓阳" w:date="2018-12-04T17:48:00Z">
        <w:r w:rsidR="0077730C">
          <w:rPr>
            <w:rFonts w:hint="eastAsia"/>
            <w:lang w:val="en-GB"/>
          </w:rPr>
          <w:t>电脑</w:t>
        </w:r>
      </w:ins>
      <w:ins w:id="1234" w:author="孟晓阳" w:date="2018-12-04T17:46:00Z">
        <w:r w:rsidR="0077730C">
          <w:rPr>
            <w:lang w:val="en-GB"/>
          </w:rPr>
          <w:t>，不包括：</w:t>
        </w:r>
      </w:ins>
      <w:ins w:id="1235" w:author="孟晓阳" w:date="2018-12-04T17:47:00Z">
        <w:r w:rsidR="0077730C">
          <w:rPr>
            <w:lang w:val="en-GB"/>
          </w:rPr>
          <w:t>涉密计算机、接入</w:t>
        </w:r>
        <w:proofErr w:type="gramStart"/>
        <w:r w:rsidR="0077730C">
          <w:rPr>
            <w:lang w:val="en-GB"/>
          </w:rPr>
          <w:t>内网但不能</w:t>
        </w:r>
        <w:proofErr w:type="gramEnd"/>
        <w:r w:rsidR="0077730C">
          <w:rPr>
            <w:lang w:val="en-GB"/>
          </w:rPr>
          <w:t>加固的医疗设备</w:t>
        </w:r>
        <w:r w:rsidR="0077730C">
          <w:rPr>
            <w:rFonts w:hint="eastAsia"/>
            <w:lang w:val="en-GB"/>
          </w:rPr>
          <w:t>、</w:t>
        </w:r>
        <w:r w:rsidR="0077730C">
          <w:rPr>
            <w:lang w:val="en-GB"/>
          </w:rPr>
          <w:t>不联网的个人电脑</w:t>
        </w:r>
        <w:r w:rsidR="0077730C">
          <w:rPr>
            <w:rFonts w:hint="eastAsia"/>
            <w:lang w:val="en-GB"/>
          </w:rPr>
          <w:t>。</w:t>
        </w:r>
      </w:ins>
      <w:del w:id="1236" w:author="孟晓阳" w:date="2018-12-04T17:49:00Z">
        <w:r w:rsidDel="00ED71D4">
          <w:rPr>
            <w:rFonts w:hint="eastAsia"/>
            <w:lang w:val="en-GB"/>
          </w:rPr>
          <w:delText>主要涉及</w:delText>
        </w:r>
        <w:r w:rsidR="00D5054B" w:rsidDel="00ED71D4">
          <w:rPr>
            <w:rFonts w:hint="eastAsia"/>
            <w:lang w:val="en-GB"/>
          </w:rPr>
          <w:delText>终端</w:delText>
        </w:r>
        <w:r w:rsidDel="00ED71D4">
          <w:rPr>
            <w:rFonts w:hint="eastAsia"/>
            <w:lang w:val="en-GB"/>
          </w:rPr>
          <w:delText>安全配置方面的基本要求，用于指导</w:delText>
        </w:r>
      </w:del>
      <w:del w:id="1237" w:author="孟晓阳" w:date="2018-12-04T17:31:00Z">
        <w:r w:rsidDel="00F63E78">
          <w:rPr>
            <w:rFonts w:hint="eastAsia"/>
            <w:lang w:val="en-GB"/>
          </w:rPr>
          <w:delText>主机操作系统</w:delText>
        </w:r>
      </w:del>
      <w:del w:id="1238" w:author="孟晓阳" w:date="2018-12-04T17:49:00Z">
        <w:r w:rsidDel="00ED71D4">
          <w:rPr>
            <w:rFonts w:hint="eastAsia"/>
            <w:lang w:val="en-GB"/>
          </w:rPr>
          <w:delText>安全加固工作</w:delText>
        </w:r>
      </w:del>
    </w:p>
    <w:p w14:paraId="7F1DF836" w14:textId="130A8C01" w:rsidR="001166FE" w:rsidRDefault="0077730C" w:rsidP="00683249">
      <w:pPr>
        <w:spacing w:line="360" w:lineRule="auto"/>
        <w:ind w:firstLine="420"/>
        <w:rPr>
          <w:ins w:id="1239" w:author="孟晓阳" w:date="2018-12-04T17:43:00Z"/>
          <w:lang w:val="en-GB"/>
        </w:rPr>
      </w:pPr>
      <w:ins w:id="1240" w:author="孟晓阳" w:date="2018-12-04T17:45:00Z">
        <w:r>
          <w:rPr>
            <w:rFonts w:hint="eastAsia"/>
            <w:lang w:val="en-GB"/>
          </w:rPr>
          <w:t>本配置</w:t>
        </w:r>
        <w:r>
          <w:rPr>
            <w:lang w:val="en-GB"/>
          </w:rPr>
          <w:t>基线</w:t>
        </w:r>
      </w:ins>
      <w:ins w:id="1241" w:author="孟晓阳" w:date="2018-12-04T17:49:00Z">
        <w:r w:rsidR="00ED71D4">
          <w:rPr>
            <w:rFonts w:hint="eastAsia"/>
            <w:lang w:val="en-GB"/>
          </w:rPr>
          <w:t>主要涉及终端安全配置方面的基本要求，用于指导终端安全加固工作。</w:t>
        </w:r>
      </w:ins>
      <w:ins w:id="1242" w:author="孟晓阳" w:date="2018-12-04T17:35:00Z">
        <w:r w:rsidR="001166FE">
          <w:rPr>
            <w:lang w:val="en-GB"/>
          </w:rPr>
          <w:t>主要参考</w:t>
        </w:r>
      </w:ins>
      <w:ins w:id="1243" w:author="孟晓阳" w:date="2018-12-04T17:49:00Z">
        <w:r w:rsidR="00ED71D4">
          <w:rPr>
            <w:rFonts w:hint="eastAsia"/>
            <w:lang w:val="en-GB"/>
          </w:rPr>
          <w:t>依据</w:t>
        </w:r>
      </w:ins>
      <w:ins w:id="1244" w:author="孟晓阳" w:date="2018-12-04T17:35:00Z">
        <w:r w:rsidR="001166FE">
          <w:rPr>
            <w:lang w:val="en-GB"/>
          </w:rPr>
          <w:t>：</w:t>
        </w:r>
      </w:ins>
    </w:p>
    <w:p w14:paraId="3D4A8EFC" w14:textId="77777777" w:rsidR="00F4623E" w:rsidRDefault="00F4623E" w:rsidP="00F4623E">
      <w:pPr>
        <w:spacing w:line="360" w:lineRule="auto"/>
        <w:ind w:firstLine="420"/>
        <w:rPr>
          <w:ins w:id="1245" w:author="孟晓阳" w:date="2018-12-04T17:43:00Z"/>
          <w:lang w:val="en-GB"/>
        </w:rPr>
      </w:pPr>
      <w:ins w:id="1246" w:author="孟晓阳" w:date="2018-12-04T17:43:00Z">
        <w:r>
          <w:rPr>
            <w:rFonts w:hint="eastAsia"/>
            <w:lang w:val="en-GB"/>
          </w:rPr>
          <w:t>全国医院</w:t>
        </w:r>
        <w:r>
          <w:rPr>
            <w:lang w:val="en-GB"/>
          </w:rPr>
          <w:t>信息化建设标准与规范（</w:t>
        </w:r>
        <w:r>
          <w:rPr>
            <w:rFonts w:hint="eastAsia"/>
            <w:lang w:val="en-GB"/>
          </w:rPr>
          <w:t>试行</w:t>
        </w:r>
        <w:r>
          <w:rPr>
            <w:lang w:val="en-GB"/>
          </w:rPr>
          <w:t>）</w:t>
        </w:r>
        <w:r>
          <w:rPr>
            <w:rFonts w:hint="eastAsia"/>
            <w:lang w:val="en-GB"/>
          </w:rPr>
          <w:t xml:space="preserve"> 2018.4</w:t>
        </w:r>
      </w:ins>
    </w:p>
    <w:p w14:paraId="4D9CC791" w14:textId="200EC174" w:rsidR="001166FE" w:rsidRPr="001166FE" w:rsidRDefault="001166FE" w:rsidP="001166FE">
      <w:pPr>
        <w:spacing w:line="360" w:lineRule="auto"/>
        <w:ind w:firstLine="420"/>
        <w:rPr>
          <w:ins w:id="1247" w:author="孟晓阳" w:date="2018-12-04T17:37:00Z"/>
          <w:lang w:val="en-GB"/>
        </w:rPr>
      </w:pPr>
      <w:ins w:id="1248" w:author="孟晓阳" w:date="2018-12-04T17:37:00Z">
        <w:r w:rsidRPr="001166FE">
          <w:rPr>
            <w:rFonts w:hint="eastAsia"/>
            <w:lang w:val="en-GB"/>
          </w:rPr>
          <w:t xml:space="preserve">GB/T 22239 </w:t>
        </w:r>
        <w:r w:rsidRPr="001166FE">
          <w:rPr>
            <w:rFonts w:hint="eastAsia"/>
            <w:lang w:val="en-GB"/>
          </w:rPr>
          <w:t>网络安全等级保护基本要求（试行稿）</w:t>
        </w:r>
      </w:ins>
      <w:ins w:id="1249" w:author="孟晓阳" w:date="2018-12-04T17:38:00Z">
        <w:r w:rsidR="00F4623E">
          <w:rPr>
            <w:rFonts w:hint="eastAsia"/>
            <w:lang w:val="en-GB"/>
          </w:rPr>
          <w:t>2017.12</w:t>
        </w:r>
      </w:ins>
    </w:p>
    <w:p w14:paraId="7E844390" w14:textId="77777777" w:rsidR="00F4623E" w:rsidRPr="001166FE" w:rsidRDefault="001166FE" w:rsidP="00F4623E">
      <w:pPr>
        <w:spacing w:line="360" w:lineRule="auto"/>
        <w:ind w:firstLine="420"/>
        <w:rPr>
          <w:ins w:id="1250" w:author="孟晓阳" w:date="2018-12-04T17:38:00Z"/>
          <w:lang w:val="en-GB"/>
        </w:rPr>
      </w:pPr>
      <w:ins w:id="1251" w:author="孟晓阳" w:date="2018-12-04T17:37:00Z">
        <w:r w:rsidRPr="001166FE">
          <w:rPr>
            <w:rFonts w:hint="eastAsia"/>
            <w:lang w:val="en-GB"/>
          </w:rPr>
          <w:t xml:space="preserve">GB/T 28448 </w:t>
        </w:r>
        <w:r w:rsidRPr="001166FE">
          <w:rPr>
            <w:rFonts w:hint="eastAsia"/>
            <w:lang w:val="en-GB"/>
          </w:rPr>
          <w:t>网络安全等级保护测评要求（试行稿）</w:t>
        </w:r>
      </w:ins>
      <w:ins w:id="1252" w:author="孟晓阳" w:date="2018-12-04T17:38:00Z">
        <w:r w:rsidR="00F4623E">
          <w:rPr>
            <w:rFonts w:hint="eastAsia"/>
            <w:lang w:val="en-GB"/>
          </w:rPr>
          <w:t>2017.12</w:t>
        </w:r>
      </w:ins>
    </w:p>
    <w:p w14:paraId="6CDA72B3" w14:textId="1C7CAB05" w:rsidR="008165F6" w:rsidRPr="00683249" w:rsidRDefault="00F4623E" w:rsidP="00D76DE7">
      <w:pPr>
        <w:spacing w:line="360" w:lineRule="auto"/>
        <w:ind w:firstLine="420"/>
        <w:rPr>
          <w:lang w:val="en-GB"/>
        </w:rPr>
      </w:pPr>
      <w:ins w:id="1253" w:author="孟晓阳" w:date="2018-12-04T17:40:00Z">
        <w:r>
          <w:rPr>
            <w:lang w:val="en-GB"/>
          </w:rPr>
          <w:t xml:space="preserve">GB/T 32925 </w:t>
        </w:r>
      </w:ins>
      <w:ins w:id="1254" w:author="孟晓阳" w:date="2018-12-04T17:41:00Z">
        <w:r>
          <w:rPr>
            <w:rFonts w:hint="eastAsia"/>
            <w:lang w:val="en-GB"/>
          </w:rPr>
          <w:t>政府</w:t>
        </w:r>
        <w:r>
          <w:rPr>
            <w:lang w:val="en-GB"/>
          </w:rPr>
          <w:t>联网计算</w:t>
        </w:r>
        <w:r>
          <w:rPr>
            <w:rFonts w:hint="eastAsia"/>
            <w:lang w:val="en-GB"/>
          </w:rPr>
          <w:t>机终端</w:t>
        </w:r>
        <w:r>
          <w:rPr>
            <w:lang w:val="en-GB"/>
          </w:rPr>
          <w:t>安全管理基本要求</w:t>
        </w:r>
        <w:r>
          <w:rPr>
            <w:rFonts w:hint="eastAsia"/>
            <w:lang w:val="en-GB"/>
          </w:rPr>
          <w:t xml:space="preserve"> 2016.8</w:t>
        </w:r>
      </w:ins>
      <w:del w:id="1255" w:author="孟晓阳" w:date="2018-12-04T17:35:00Z">
        <w:r w:rsidR="008165F6" w:rsidDel="001166FE">
          <w:rPr>
            <w:rFonts w:hint="eastAsia"/>
            <w:lang w:val="en-GB"/>
          </w:rPr>
          <w:delText>，</w:delText>
        </w:r>
      </w:del>
      <w:del w:id="1256" w:author="孟晓阳" w:date="2018-12-04T17:43:00Z">
        <w:r w:rsidR="008165F6" w:rsidDel="00F4623E">
          <w:rPr>
            <w:rFonts w:hint="eastAsia"/>
            <w:lang w:val="en-GB"/>
          </w:rPr>
          <w:delText>落实信息安全等级保护等保三级系统操作系统安全配置，为主机安全配置核查提供依据。</w:delText>
        </w:r>
      </w:del>
    </w:p>
    <w:p w14:paraId="136F3F55" w14:textId="77777777" w:rsidR="008165F6" w:rsidRDefault="008165F6">
      <w:pPr>
        <w:rPr>
          <w:lang w:val="en-GB"/>
        </w:rPr>
      </w:pPr>
    </w:p>
    <w:p w14:paraId="5F28C3FE" w14:textId="77777777" w:rsidR="004543B8" w:rsidRDefault="004543B8">
      <w:pPr>
        <w:rPr>
          <w:lang w:val="en-GB"/>
        </w:rPr>
      </w:pPr>
    </w:p>
    <w:p w14:paraId="2DDD4E90" w14:textId="5E5EE872" w:rsidR="008165F6" w:rsidRDefault="00ED71D4" w:rsidP="008165F6">
      <w:pPr>
        <w:pStyle w:val="1"/>
      </w:pPr>
      <w:bookmarkStart w:id="1257" w:name="_Toc531719354"/>
      <w:ins w:id="1258" w:author="孟晓阳" w:date="2018-12-04T17:50:00Z">
        <w:r>
          <w:rPr>
            <w:rFonts w:hint="eastAsia"/>
          </w:rPr>
          <w:t>操作</w:t>
        </w:r>
        <w:r>
          <w:t>系统</w:t>
        </w:r>
      </w:ins>
      <w:del w:id="1259" w:author="孟晓阳" w:date="2018-12-04T17:50:00Z">
        <w:r w:rsidR="009D7DBF" w:rsidDel="00ED71D4">
          <w:rPr>
            <w:rFonts w:hint="eastAsia"/>
          </w:rPr>
          <w:delText>终端安全</w:delText>
        </w:r>
      </w:del>
      <w:r w:rsidR="008165F6">
        <w:rPr>
          <w:rFonts w:hint="eastAsia"/>
        </w:rPr>
        <w:t>配置要求</w:t>
      </w:r>
      <w:bookmarkEnd w:id="1257"/>
    </w:p>
    <w:p w14:paraId="1E1BA402" w14:textId="77777777" w:rsidR="008165F6" w:rsidRDefault="008165F6" w:rsidP="008165F6">
      <w:pPr>
        <w:pStyle w:val="19"/>
        <w:keepNext/>
        <w:keepLines/>
        <w:widowControl/>
        <w:numPr>
          <w:ilvl w:val="0"/>
          <w:numId w:val="7"/>
        </w:numPr>
        <w:spacing w:line="360" w:lineRule="auto"/>
        <w:ind w:firstLineChars="0"/>
        <w:jc w:val="left"/>
        <w:outlineLvl w:val="1"/>
        <w:rPr>
          <w:rFonts w:ascii="Arial" w:hAnsi="Arial"/>
          <w:b/>
          <w:bCs/>
          <w:vanish/>
          <w:sz w:val="32"/>
          <w:szCs w:val="32"/>
          <w:lang w:val="en-GB"/>
        </w:rPr>
      </w:pPr>
      <w:bookmarkStart w:id="1260" w:name="_Toc467835466"/>
      <w:bookmarkStart w:id="1261" w:name="_Toc467772939"/>
      <w:bookmarkStart w:id="1262" w:name="_Toc467772821"/>
      <w:bookmarkStart w:id="1263" w:name="_Toc467832314"/>
      <w:bookmarkStart w:id="1264" w:name="_Toc531333795"/>
      <w:bookmarkStart w:id="1265" w:name="_Toc531616523"/>
      <w:bookmarkStart w:id="1266" w:name="_Toc531618002"/>
      <w:bookmarkStart w:id="1267" w:name="_Toc531619515"/>
      <w:bookmarkStart w:id="1268" w:name="_Toc531620035"/>
      <w:bookmarkStart w:id="1269" w:name="_Toc531681149"/>
      <w:bookmarkStart w:id="1270" w:name="_Toc531681224"/>
      <w:bookmarkStart w:id="1271" w:name="_Toc531704685"/>
      <w:bookmarkStart w:id="1272" w:name="_Toc531705607"/>
      <w:bookmarkStart w:id="1273" w:name="_Toc531707259"/>
      <w:bookmarkStart w:id="1274" w:name="_Toc531719355"/>
      <w:bookmarkStart w:id="1275" w:name="_Toc334525768"/>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p>
    <w:p w14:paraId="256FB553" w14:textId="77777777" w:rsidR="008165F6" w:rsidRDefault="008165F6" w:rsidP="008165F6">
      <w:pPr>
        <w:pStyle w:val="2"/>
        <w:widowControl/>
        <w:numPr>
          <w:ilvl w:val="1"/>
          <w:numId w:val="7"/>
        </w:numPr>
        <w:spacing w:before="0" w:after="0" w:line="360" w:lineRule="auto"/>
      </w:pPr>
      <w:bookmarkStart w:id="1276" w:name="_Toc531719356"/>
      <w:r>
        <w:rPr>
          <w:rFonts w:hint="eastAsia"/>
        </w:rPr>
        <w:t>账号与审计</w:t>
      </w:r>
      <w:bookmarkEnd w:id="1275"/>
      <w:bookmarkEnd w:id="1276"/>
    </w:p>
    <w:p w14:paraId="498BE766" w14:textId="77777777" w:rsidR="008165F6" w:rsidRDefault="008165F6" w:rsidP="008165F6">
      <w:pPr>
        <w:spacing w:line="360" w:lineRule="auto"/>
        <w:ind w:left="840"/>
        <w:rPr>
          <w:b/>
          <w:color w:val="FF0000"/>
          <w:lang w:val="en-GB"/>
        </w:rPr>
      </w:pPr>
      <w:r>
        <w:rPr>
          <w:rFonts w:hint="eastAsia"/>
          <w:b/>
          <w:color w:val="FF0000"/>
          <w:lang w:val="en-GB"/>
        </w:rPr>
        <w:t>注意：如果系统加入域，可以使用域控制器上的策略覆盖本地策略</w:t>
      </w:r>
    </w:p>
    <w:p w14:paraId="480DBE40" w14:textId="77777777" w:rsidR="00E16727" w:rsidRPr="00E16727" w:rsidRDefault="00E16727" w:rsidP="00E16727">
      <w:pPr>
        <w:pStyle w:val="afff1"/>
        <w:keepNext/>
        <w:keepLines/>
        <w:numPr>
          <w:ilvl w:val="0"/>
          <w:numId w:val="2"/>
        </w:numPr>
        <w:tabs>
          <w:tab w:val="left" w:pos="709"/>
        </w:tabs>
        <w:spacing w:before="260" w:after="260" w:line="416" w:lineRule="auto"/>
        <w:ind w:firstLineChars="0"/>
        <w:outlineLvl w:val="2"/>
        <w:rPr>
          <w:b/>
          <w:bCs/>
          <w:vanish/>
          <w:sz w:val="30"/>
          <w:szCs w:val="32"/>
          <w:lang w:val="en-GB"/>
        </w:rPr>
      </w:pPr>
      <w:bookmarkStart w:id="1277" w:name="_Toc467772941"/>
      <w:bookmarkStart w:id="1278" w:name="_Toc467772823"/>
      <w:bookmarkStart w:id="1279" w:name="_Toc467835468"/>
      <w:bookmarkStart w:id="1280" w:name="_Toc467832316"/>
      <w:bookmarkStart w:id="1281" w:name="_Toc531333797"/>
      <w:bookmarkStart w:id="1282" w:name="_Toc531616525"/>
      <w:bookmarkStart w:id="1283" w:name="_Toc531618004"/>
      <w:bookmarkStart w:id="1284" w:name="_Toc531619517"/>
      <w:bookmarkStart w:id="1285" w:name="_Toc531620037"/>
      <w:bookmarkStart w:id="1286" w:name="_Toc531681151"/>
      <w:bookmarkStart w:id="1287" w:name="_Toc531681226"/>
      <w:bookmarkStart w:id="1288" w:name="_Toc531704687"/>
      <w:bookmarkStart w:id="1289" w:name="_Toc531705609"/>
      <w:bookmarkStart w:id="1290" w:name="_Toc531707261"/>
      <w:bookmarkStart w:id="1291" w:name="_Toc531719357"/>
      <w:bookmarkStart w:id="1292" w:name="_Toc334525769"/>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p>
    <w:p w14:paraId="40BA22C7" w14:textId="77777777" w:rsidR="00E16727" w:rsidRPr="00E16727" w:rsidRDefault="00E16727" w:rsidP="00E16727">
      <w:pPr>
        <w:pStyle w:val="afff1"/>
        <w:keepNext/>
        <w:keepLines/>
        <w:numPr>
          <w:ilvl w:val="0"/>
          <w:numId w:val="2"/>
        </w:numPr>
        <w:tabs>
          <w:tab w:val="left" w:pos="709"/>
        </w:tabs>
        <w:spacing w:before="260" w:after="260" w:line="416" w:lineRule="auto"/>
        <w:ind w:firstLineChars="0"/>
        <w:outlineLvl w:val="2"/>
        <w:rPr>
          <w:b/>
          <w:bCs/>
          <w:vanish/>
          <w:sz w:val="30"/>
          <w:szCs w:val="32"/>
          <w:lang w:val="en-GB"/>
        </w:rPr>
      </w:pPr>
      <w:bookmarkStart w:id="1293" w:name="_Toc531616526"/>
      <w:bookmarkStart w:id="1294" w:name="_Toc531618005"/>
      <w:bookmarkStart w:id="1295" w:name="_Toc531619518"/>
      <w:bookmarkStart w:id="1296" w:name="_Toc531620038"/>
      <w:bookmarkStart w:id="1297" w:name="_Toc531681152"/>
      <w:bookmarkStart w:id="1298" w:name="_Toc531681227"/>
      <w:bookmarkStart w:id="1299" w:name="_Toc531704688"/>
      <w:bookmarkStart w:id="1300" w:name="_Toc531705610"/>
      <w:bookmarkStart w:id="1301" w:name="_Toc531707262"/>
      <w:bookmarkStart w:id="1302" w:name="_Toc531719358"/>
      <w:bookmarkEnd w:id="1293"/>
      <w:bookmarkEnd w:id="1294"/>
      <w:bookmarkEnd w:id="1295"/>
      <w:bookmarkEnd w:id="1296"/>
      <w:bookmarkEnd w:id="1297"/>
      <w:bookmarkEnd w:id="1298"/>
      <w:bookmarkEnd w:id="1299"/>
      <w:bookmarkEnd w:id="1300"/>
      <w:bookmarkEnd w:id="1301"/>
      <w:bookmarkEnd w:id="1302"/>
    </w:p>
    <w:p w14:paraId="6AF1712B" w14:textId="77777777" w:rsidR="00E16727" w:rsidRPr="00E16727" w:rsidRDefault="00E16727" w:rsidP="00E16727">
      <w:pPr>
        <w:pStyle w:val="afff1"/>
        <w:keepNext/>
        <w:keepLines/>
        <w:numPr>
          <w:ilvl w:val="1"/>
          <w:numId w:val="2"/>
        </w:numPr>
        <w:tabs>
          <w:tab w:val="left" w:pos="709"/>
        </w:tabs>
        <w:spacing w:before="260" w:after="260" w:line="416" w:lineRule="auto"/>
        <w:ind w:firstLineChars="0"/>
        <w:outlineLvl w:val="2"/>
        <w:rPr>
          <w:b/>
          <w:bCs/>
          <w:vanish/>
          <w:sz w:val="30"/>
          <w:szCs w:val="32"/>
          <w:lang w:val="en-GB"/>
        </w:rPr>
      </w:pPr>
      <w:bookmarkStart w:id="1303" w:name="_Toc531616527"/>
      <w:bookmarkStart w:id="1304" w:name="_Toc531618006"/>
      <w:bookmarkStart w:id="1305" w:name="_Toc531619519"/>
      <w:bookmarkStart w:id="1306" w:name="_Toc531620039"/>
      <w:bookmarkStart w:id="1307" w:name="_Toc531681153"/>
      <w:bookmarkStart w:id="1308" w:name="_Toc531681228"/>
      <w:bookmarkStart w:id="1309" w:name="_Toc531704689"/>
      <w:bookmarkStart w:id="1310" w:name="_Toc531705611"/>
      <w:bookmarkStart w:id="1311" w:name="_Toc531707263"/>
      <w:bookmarkStart w:id="1312" w:name="_Toc531719359"/>
      <w:bookmarkEnd w:id="1303"/>
      <w:bookmarkEnd w:id="1304"/>
      <w:bookmarkEnd w:id="1305"/>
      <w:bookmarkEnd w:id="1306"/>
      <w:bookmarkEnd w:id="1307"/>
      <w:bookmarkEnd w:id="1308"/>
      <w:bookmarkEnd w:id="1309"/>
      <w:bookmarkEnd w:id="1310"/>
      <w:bookmarkEnd w:id="1311"/>
      <w:bookmarkEnd w:id="1312"/>
    </w:p>
    <w:p w14:paraId="6CFA8597" w14:textId="3FD50A1B" w:rsidR="008165F6" w:rsidRDefault="008165F6" w:rsidP="00E16727">
      <w:pPr>
        <w:pStyle w:val="3"/>
        <w:rPr>
          <w:lang w:val="en-GB"/>
        </w:rPr>
      </w:pPr>
      <w:bookmarkStart w:id="1313" w:name="_Toc531719360"/>
      <w:commentRangeStart w:id="1314"/>
      <w:r>
        <w:rPr>
          <w:rFonts w:hint="eastAsia"/>
          <w:lang w:val="en-GB"/>
        </w:rPr>
        <w:t>设置密码策略</w:t>
      </w:r>
      <w:bookmarkEnd w:id="1292"/>
      <w:commentRangeEnd w:id="1314"/>
      <w:r w:rsidR="000F1313">
        <w:rPr>
          <w:rStyle w:val="afff2"/>
          <w:b w:val="0"/>
          <w:bCs w:val="0"/>
        </w:rPr>
        <w:commentReference w:id="1314"/>
      </w:r>
      <w:bookmarkEnd w:id="1313"/>
    </w:p>
    <w:p w14:paraId="61E3F1AE" w14:textId="77777777" w:rsidR="008165F6" w:rsidRDefault="008165F6" w:rsidP="008165F6">
      <w:pPr>
        <w:numPr>
          <w:ilvl w:val="2"/>
          <w:numId w:val="9"/>
        </w:numPr>
        <w:spacing w:line="360" w:lineRule="auto"/>
        <w:rPr>
          <w:lang w:val="en-GB"/>
        </w:rPr>
      </w:pPr>
      <w:r>
        <w:rPr>
          <w:rFonts w:hint="eastAsia"/>
          <w:lang w:val="en-GB"/>
        </w:rPr>
        <w:t>描述</w:t>
      </w:r>
    </w:p>
    <w:p w14:paraId="00BB9BEC" w14:textId="5CFD1E03" w:rsidR="008165F6" w:rsidRDefault="008165F6" w:rsidP="008165F6">
      <w:pPr>
        <w:spacing w:line="360" w:lineRule="auto"/>
        <w:ind w:left="851"/>
        <w:rPr>
          <w:lang w:val="en-GB"/>
        </w:rPr>
      </w:pPr>
      <w:r>
        <w:rPr>
          <w:rFonts w:hint="eastAsia"/>
          <w:lang w:val="en-GB"/>
        </w:rPr>
        <w:t>密码策略包括密码长度，密码复杂度和密码的使用周期，</w:t>
      </w:r>
      <w:r>
        <w:rPr>
          <w:rFonts w:hint="eastAsia"/>
          <w:lang w:val="en-GB"/>
        </w:rPr>
        <w:t xml:space="preserve"> </w:t>
      </w:r>
      <w:r>
        <w:rPr>
          <w:rFonts w:hint="eastAsia"/>
          <w:lang w:val="en-GB"/>
        </w:rPr>
        <w:t>好的密码策略应该满足不易猜解，定期更换原则，这将大大增加针对密码攻击的难度</w:t>
      </w:r>
      <w:r w:rsidR="00DA5447">
        <w:rPr>
          <w:rFonts w:hint="eastAsia"/>
          <w:lang w:val="en-GB"/>
        </w:rPr>
        <w:t>。</w:t>
      </w:r>
    </w:p>
    <w:p w14:paraId="38595BF1" w14:textId="77777777" w:rsidR="008165F6" w:rsidRDefault="008165F6" w:rsidP="008165F6">
      <w:pPr>
        <w:numPr>
          <w:ilvl w:val="2"/>
          <w:numId w:val="9"/>
        </w:numPr>
        <w:spacing w:line="360" w:lineRule="auto"/>
        <w:rPr>
          <w:lang w:val="en-GB"/>
        </w:rPr>
      </w:pPr>
      <w:r>
        <w:rPr>
          <w:rFonts w:hint="eastAsia"/>
          <w:lang w:val="en-GB"/>
        </w:rPr>
        <w:t>风险</w:t>
      </w:r>
    </w:p>
    <w:p w14:paraId="5728F0A9" w14:textId="77777777" w:rsidR="008165F6" w:rsidRDefault="008165F6" w:rsidP="008165F6">
      <w:pPr>
        <w:spacing w:line="360" w:lineRule="auto"/>
        <w:ind w:left="840"/>
        <w:rPr>
          <w:lang w:val="en-GB"/>
        </w:rPr>
      </w:pPr>
      <w:r>
        <w:rPr>
          <w:rFonts w:hint="eastAsia"/>
          <w:lang w:val="en-GB"/>
        </w:rPr>
        <w:t>无</w:t>
      </w:r>
    </w:p>
    <w:p w14:paraId="58A56CF8" w14:textId="77777777" w:rsidR="008165F6" w:rsidRDefault="008165F6" w:rsidP="008165F6">
      <w:pPr>
        <w:numPr>
          <w:ilvl w:val="2"/>
          <w:numId w:val="9"/>
        </w:numPr>
        <w:spacing w:line="360" w:lineRule="auto"/>
        <w:rPr>
          <w:lang w:val="en-GB"/>
        </w:rPr>
      </w:pPr>
      <w:r>
        <w:rPr>
          <w:rFonts w:hint="eastAsia"/>
          <w:lang w:val="en-GB"/>
        </w:rPr>
        <w:t>操作</w:t>
      </w:r>
    </w:p>
    <w:p w14:paraId="5D523D4F" w14:textId="77777777" w:rsidR="008165F6" w:rsidRDefault="008165F6" w:rsidP="008165F6">
      <w:pPr>
        <w:numPr>
          <w:ilvl w:val="0"/>
          <w:numId w:val="10"/>
        </w:numPr>
        <w:spacing w:line="360" w:lineRule="auto"/>
        <w:rPr>
          <w:lang w:val="en-GB"/>
        </w:rPr>
      </w:pPr>
      <w:r>
        <w:rPr>
          <w:rFonts w:hint="eastAsia"/>
          <w:lang w:val="en-GB"/>
        </w:rPr>
        <w:t>点击“运行”</w:t>
      </w:r>
      <w:r>
        <w:rPr>
          <w:rFonts w:hint="eastAsia"/>
          <w:lang w:val="en-GB"/>
        </w:rPr>
        <w:t>-</w:t>
      </w:r>
      <w:proofErr w:type="gramStart"/>
      <w:r>
        <w:rPr>
          <w:rFonts w:hint="eastAsia"/>
          <w:lang w:val="en-GB"/>
        </w:rPr>
        <w:t>〉</w:t>
      </w:r>
      <w:proofErr w:type="gramEnd"/>
      <w:r>
        <w:rPr>
          <w:rFonts w:hint="eastAsia"/>
          <w:lang w:val="en-GB"/>
        </w:rPr>
        <w:t>输入</w:t>
      </w:r>
      <w:proofErr w:type="spellStart"/>
      <w:r>
        <w:rPr>
          <w:rFonts w:hint="eastAsia"/>
          <w:lang w:val="en-GB"/>
        </w:rPr>
        <w:t>secpol.msc</w:t>
      </w:r>
      <w:proofErr w:type="spellEnd"/>
      <w:r>
        <w:rPr>
          <w:rFonts w:hint="eastAsia"/>
          <w:lang w:val="en-GB"/>
        </w:rPr>
        <w:t>,</w:t>
      </w:r>
      <w:r>
        <w:rPr>
          <w:rFonts w:hint="eastAsia"/>
          <w:lang w:val="en-GB"/>
        </w:rPr>
        <w:t>进入本地安全策略，点击“账号策略”</w:t>
      </w:r>
      <w:r>
        <w:rPr>
          <w:rFonts w:hint="eastAsia"/>
          <w:lang w:val="en-GB"/>
        </w:rPr>
        <w:t>-</w:t>
      </w:r>
      <w:proofErr w:type="gramStart"/>
      <w:r>
        <w:rPr>
          <w:rFonts w:hint="eastAsia"/>
          <w:lang w:val="en-GB"/>
        </w:rPr>
        <w:t>〉</w:t>
      </w:r>
      <w:proofErr w:type="gramEnd"/>
      <w:r>
        <w:rPr>
          <w:rFonts w:hint="eastAsia"/>
          <w:lang w:val="en-GB"/>
        </w:rPr>
        <w:t>“密码策略”，如下：</w:t>
      </w:r>
    </w:p>
    <w:p w14:paraId="3706EA06" w14:textId="77777777" w:rsidR="008165F6" w:rsidRDefault="008165F6" w:rsidP="008165F6">
      <w:pPr>
        <w:spacing w:line="360" w:lineRule="auto"/>
        <w:ind w:left="840"/>
        <w:rPr>
          <w:lang w:val="en-GB"/>
        </w:rPr>
      </w:pPr>
      <w:r>
        <w:rPr>
          <w:rFonts w:hint="eastAsia"/>
          <w:noProof/>
        </w:rPr>
        <w:lastRenderedPageBreak/>
        <w:drawing>
          <wp:inline distT="0" distB="0" distL="0" distR="0" wp14:anchorId="6EB992F7" wp14:editId="6047F1D5">
            <wp:extent cx="4724400" cy="2524125"/>
            <wp:effectExtent l="0" t="0" r="0"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24400" cy="2524125"/>
                    </a:xfrm>
                    <a:prstGeom prst="rect">
                      <a:avLst/>
                    </a:prstGeom>
                    <a:noFill/>
                    <a:ln>
                      <a:noFill/>
                    </a:ln>
                  </pic:spPr>
                </pic:pic>
              </a:graphicData>
            </a:graphic>
          </wp:inline>
        </w:drawing>
      </w:r>
    </w:p>
    <w:p w14:paraId="1F4CB85B" w14:textId="77777777" w:rsidR="008165F6" w:rsidRDefault="008165F6" w:rsidP="008165F6">
      <w:pPr>
        <w:numPr>
          <w:ilvl w:val="0"/>
          <w:numId w:val="10"/>
        </w:numPr>
        <w:spacing w:line="360" w:lineRule="auto"/>
        <w:rPr>
          <w:lang w:val="en-GB"/>
        </w:rPr>
      </w:pPr>
      <w:r>
        <w:rPr>
          <w:rFonts w:hint="eastAsia"/>
          <w:lang w:val="en-GB"/>
        </w:rPr>
        <w:t>设置“密码长度最小值”为</w:t>
      </w:r>
      <w:r>
        <w:rPr>
          <w:rFonts w:hint="eastAsia"/>
          <w:lang w:val="en-GB"/>
        </w:rPr>
        <w:t>8</w:t>
      </w:r>
      <w:r>
        <w:rPr>
          <w:rFonts w:hint="eastAsia"/>
          <w:lang w:val="en-GB"/>
        </w:rPr>
        <w:t>，“密码最长存留期”为</w:t>
      </w:r>
      <w:r>
        <w:rPr>
          <w:rFonts w:hint="eastAsia"/>
          <w:lang w:val="en-GB"/>
        </w:rPr>
        <w:t>180</w:t>
      </w:r>
      <w:r>
        <w:rPr>
          <w:rFonts w:hint="eastAsia"/>
          <w:lang w:val="en-GB"/>
        </w:rPr>
        <w:t>，“密码必须符合复杂性要求”启用</w:t>
      </w:r>
    </w:p>
    <w:p w14:paraId="5D493C2B" w14:textId="77777777" w:rsidR="008165F6" w:rsidRDefault="008165F6" w:rsidP="008165F6">
      <w:pPr>
        <w:pStyle w:val="3"/>
        <w:spacing w:line="360" w:lineRule="auto"/>
        <w:rPr>
          <w:lang w:val="en-GB"/>
        </w:rPr>
      </w:pPr>
      <w:bookmarkStart w:id="1315" w:name="_Toc152486661"/>
      <w:bookmarkStart w:id="1316" w:name="_Toc334525770"/>
      <w:bookmarkStart w:id="1317" w:name="_Toc531719361"/>
      <w:commentRangeStart w:id="1318"/>
      <w:r>
        <w:rPr>
          <w:rFonts w:hint="eastAsia"/>
          <w:lang w:val="en-GB"/>
        </w:rPr>
        <w:t>设置</w:t>
      </w:r>
      <w:proofErr w:type="gramStart"/>
      <w:r>
        <w:rPr>
          <w:rFonts w:hint="eastAsia"/>
          <w:lang w:val="en-GB"/>
        </w:rPr>
        <w:t>帐号</w:t>
      </w:r>
      <w:proofErr w:type="gramEnd"/>
      <w:r>
        <w:rPr>
          <w:rFonts w:hint="eastAsia"/>
          <w:lang w:val="en-GB"/>
        </w:rPr>
        <w:t>锁定</w:t>
      </w:r>
      <w:bookmarkEnd w:id="1315"/>
      <w:bookmarkEnd w:id="1316"/>
      <w:commentRangeEnd w:id="1318"/>
      <w:r w:rsidR="007241BA">
        <w:rPr>
          <w:rStyle w:val="afff2"/>
          <w:b w:val="0"/>
          <w:bCs w:val="0"/>
        </w:rPr>
        <w:commentReference w:id="1318"/>
      </w:r>
      <w:bookmarkEnd w:id="1317"/>
    </w:p>
    <w:p w14:paraId="5D9637E7" w14:textId="77777777" w:rsidR="008165F6" w:rsidRDefault="008165F6" w:rsidP="008165F6">
      <w:pPr>
        <w:numPr>
          <w:ilvl w:val="2"/>
          <w:numId w:val="9"/>
        </w:numPr>
        <w:spacing w:line="360" w:lineRule="auto"/>
        <w:rPr>
          <w:lang w:val="en-GB"/>
        </w:rPr>
      </w:pPr>
      <w:r>
        <w:rPr>
          <w:rFonts w:hint="eastAsia"/>
          <w:lang w:val="en-GB"/>
        </w:rPr>
        <w:t>描述</w:t>
      </w:r>
    </w:p>
    <w:p w14:paraId="66EB838A" w14:textId="757552EC" w:rsidR="008165F6" w:rsidRDefault="008165F6" w:rsidP="008165F6">
      <w:pPr>
        <w:spacing w:line="360" w:lineRule="auto"/>
        <w:ind w:left="840"/>
        <w:rPr>
          <w:lang w:val="en-GB"/>
        </w:rPr>
      </w:pPr>
      <w:r>
        <w:rPr>
          <w:rFonts w:hint="eastAsia"/>
          <w:lang w:val="en-GB"/>
        </w:rPr>
        <w:t>当无效登录次数达到规定的次数后，我们可以选择锁定此</w:t>
      </w:r>
      <w:proofErr w:type="gramStart"/>
      <w:r>
        <w:rPr>
          <w:rFonts w:hint="eastAsia"/>
          <w:lang w:val="en-GB"/>
        </w:rPr>
        <w:t>帐号</w:t>
      </w:r>
      <w:proofErr w:type="gramEnd"/>
      <w:r>
        <w:rPr>
          <w:rFonts w:hint="eastAsia"/>
          <w:lang w:val="en-GB"/>
        </w:rPr>
        <w:t>，这可以有效的防御简单</w:t>
      </w:r>
      <w:proofErr w:type="gramStart"/>
      <w:r>
        <w:rPr>
          <w:rFonts w:hint="eastAsia"/>
          <w:lang w:val="en-GB"/>
        </w:rPr>
        <w:t>的猜解攻击</w:t>
      </w:r>
      <w:proofErr w:type="gramEnd"/>
      <w:r w:rsidR="00DA5447">
        <w:rPr>
          <w:rFonts w:hint="eastAsia"/>
          <w:lang w:val="en-GB"/>
        </w:rPr>
        <w:t>。</w:t>
      </w:r>
    </w:p>
    <w:p w14:paraId="7422312D" w14:textId="77777777" w:rsidR="008165F6" w:rsidRDefault="008165F6" w:rsidP="008165F6">
      <w:pPr>
        <w:numPr>
          <w:ilvl w:val="2"/>
          <w:numId w:val="9"/>
        </w:numPr>
        <w:spacing w:line="360" w:lineRule="auto"/>
        <w:rPr>
          <w:lang w:val="en-GB"/>
        </w:rPr>
      </w:pPr>
      <w:r>
        <w:rPr>
          <w:rFonts w:hint="eastAsia"/>
          <w:lang w:val="en-GB"/>
        </w:rPr>
        <w:t>风险</w:t>
      </w:r>
    </w:p>
    <w:p w14:paraId="5EC588B3" w14:textId="77777777" w:rsidR="008165F6" w:rsidRDefault="008165F6" w:rsidP="008165F6">
      <w:pPr>
        <w:spacing w:line="360" w:lineRule="auto"/>
        <w:ind w:left="840"/>
        <w:rPr>
          <w:lang w:val="en-GB"/>
        </w:rPr>
      </w:pPr>
      <w:r>
        <w:rPr>
          <w:rFonts w:hint="eastAsia"/>
          <w:lang w:val="en-GB"/>
        </w:rPr>
        <w:t>无</w:t>
      </w:r>
    </w:p>
    <w:p w14:paraId="5B1A36E2" w14:textId="77777777" w:rsidR="008165F6" w:rsidRDefault="008165F6" w:rsidP="008165F6">
      <w:pPr>
        <w:numPr>
          <w:ilvl w:val="2"/>
          <w:numId w:val="9"/>
        </w:numPr>
        <w:spacing w:line="360" w:lineRule="auto"/>
        <w:rPr>
          <w:lang w:val="en-GB"/>
        </w:rPr>
      </w:pPr>
      <w:r>
        <w:rPr>
          <w:rFonts w:hint="eastAsia"/>
          <w:lang w:val="en-GB"/>
        </w:rPr>
        <w:t>操作</w:t>
      </w:r>
    </w:p>
    <w:p w14:paraId="17B85F9C" w14:textId="77777777" w:rsidR="008165F6" w:rsidRDefault="008165F6" w:rsidP="008165F6">
      <w:pPr>
        <w:spacing w:line="360" w:lineRule="auto"/>
        <w:ind w:left="840"/>
        <w:rPr>
          <w:lang w:val="en-GB"/>
        </w:rPr>
      </w:pPr>
      <w:r>
        <w:rPr>
          <w:rFonts w:hint="eastAsia"/>
          <w:lang w:val="en-GB"/>
        </w:rPr>
        <w:t>点击“运行”</w:t>
      </w:r>
      <w:r>
        <w:rPr>
          <w:rFonts w:hint="eastAsia"/>
          <w:lang w:val="en-GB"/>
        </w:rPr>
        <w:t>-</w:t>
      </w:r>
      <w:proofErr w:type="gramStart"/>
      <w:r>
        <w:rPr>
          <w:rFonts w:hint="eastAsia"/>
          <w:lang w:val="en-GB"/>
        </w:rPr>
        <w:t>〉</w:t>
      </w:r>
      <w:proofErr w:type="gramEnd"/>
      <w:r>
        <w:rPr>
          <w:rFonts w:hint="eastAsia"/>
          <w:lang w:val="en-GB"/>
        </w:rPr>
        <w:t>输入</w:t>
      </w:r>
      <w:proofErr w:type="spellStart"/>
      <w:r>
        <w:rPr>
          <w:rFonts w:hint="eastAsia"/>
          <w:lang w:val="en-GB"/>
        </w:rPr>
        <w:t>secpol.msc</w:t>
      </w:r>
      <w:proofErr w:type="spellEnd"/>
      <w:r>
        <w:rPr>
          <w:rFonts w:hint="eastAsia"/>
          <w:lang w:val="en-GB"/>
        </w:rPr>
        <w:t>,</w:t>
      </w:r>
      <w:r>
        <w:rPr>
          <w:rFonts w:hint="eastAsia"/>
          <w:lang w:val="en-GB"/>
        </w:rPr>
        <w:t>进入本地安全策略，点击“账户策略”</w:t>
      </w:r>
      <w:r>
        <w:rPr>
          <w:rFonts w:hint="eastAsia"/>
          <w:lang w:val="en-GB"/>
        </w:rPr>
        <w:t>-</w:t>
      </w:r>
      <w:proofErr w:type="gramStart"/>
      <w:r>
        <w:rPr>
          <w:rFonts w:hint="eastAsia"/>
          <w:lang w:val="en-GB"/>
        </w:rPr>
        <w:t>〉</w:t>
      </w:r>
      <w:proofErr w:type="gramEnd"/>
      <w:r>
        <w:rPr>
          <w:rFonts w:hint="eastAsia"/>
          <w:lang w:val="en-GB"/>
        </w:rPr>
        <w:t>“账户锁定策略”，如下：</w:t>
      </w:r>
    </w:p>
    <w:p w14:paraId="17389F8B" w14:textId="77777777" w:rsidR="008165F6" w:rsidRDefault="008165F6" w:rsidP="008165F6">
      <w:pPr>
        <w:spacing w:line="360" w:lineRule="auto"/>
        <w:ind w:left="840"/>
        <w:rPr>
          <w:lang w:val="en-GB"/>
        </w:rPr>
      </w:pPr>
      <w:r>
        <w:rPr>
          <w:rFonts w:hint="eastAsia"/>
          <w:noProof/>
        </w:rPr>
        <w:lastRenderedPageBreak/>
        <w:drawing>
          <wp:inline distT="0" distB="0" distL="0" distR="0" wp14:anchorId="43156BFE" wp14:editId="27DCD387">
            <wp:extent cx="5753100" cy="390525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53100" cy="3905250"/>
                    </a:xfrm>
                    <a:prstGeom prst="rect">
                      <a:avLst/>
                    </a:prstGeom>
                    <a:noFill/>
                    <a:ln>
                      <a:noFill/>
                    </a:ln>
                  </pic:spPr>
                </pic:pic>
              </a:graphicData>
            </a:graphic>
          </wp:inline>
        </w:drawing>
      </w:r>
    </w:p>
    <w:p w14:paraId="724D4FFD" w14:textId="77777777" w:rsidR="008165F6" w:rsidRDefault="008165F6" w:rsidP="008165F6">
      <w:pPr>
        <w:spacing w:line="360" w:lineRule="auto"/>
        <w:ind w:left="840"/>
        <w:rPr>
          <w:lang w:val="en-GB"/>
        </w:rPr>
      </w:pPr>
      <w:r>
        <w:rPr>
          <w:rFonts w:hint="eastAsia"/>
          <w:lang w:val="en-GB"/>
        </w:rPr>
        <w:t>设置“账户锁定阀值”为</w:t>
      </w:r>
      <w:r>
        <w:rPr>
          <w:rFonts w:hint="eastAsia"/>
          <w:lang w:val="en-GB"/>
        </w:rPr>
        <w:t>10</w:t>
      </w:r>
      <w:r>
        <w:rPr>
          <w:rFonts w:hint="eastAsia"/>
          <w:lang w:val="en-GB"/>
        </w:rPr>
        <w:t>，账户锁定时间与复位时间都是</w:t>
      </w:r>
      <w:r>
        <w:rPr>
          <w:rFonts w:hint="eastAsia"/>
          <w:lang w:val="en-GB"/>
        </w:rPr>
        <w:t>15</w:t>
      </w:r>
      <w:r>
        <w:rPr>
          <w:rFonts w:hint="eastAsia"/>
          <w:lang w:val="en-GB"/>
        </w:rPr>
        <w:t>分钟</w:t>
      </w:r>
    </w:p>
    <w:p w14:paraId="1B029B77" w14:textId="77777777" w:rsidR="008165F6" w:rsidRDefault="008165F6" w:rsidP="008165F6">
      <w:pPr>
        <w:pStyle w:val="3"/>
        <w:spacing w:line="360" w:lineRule="auto"/>
        <w:rPr>
          <w:lang w:val="en-GB"/>
        </w:rPr>
      </w:pPr>
      <w:bookmarkStart w:id="1319" w:name="_Toc334525771"/>
      <w:bookmarkStart w:id="1320" w:name="_Toc152486660"/>
      <w:bookmarkStart w:id="1321" w:name="_Toc531719362"/>
      <w:commentRangeStart w:id="1322"/>
      <w:r>
        <w:rPr>
          <w:rFonts w:hint="eastAsia"/>
          <w:lang w:val="en-GB"/>
        </w:rPr>
        <w:t>设置必要的审核</w:t>
      </w:r>
      <w:bookmarkEnd w:id="1319"/>
      <w:bookmarkEnd w:id="1320"/>
      <w:commentRangeEnd w:id="1322"/>
      <w:r w:rsidR="008226CA">
        <w:rPr>
          <w:rStyle w:val="afff2"/>
          <w:b w:val="0"/>
          <w:bCs w:val="0"/>
        </w:rPr>
        <w:commentReference w:id="1322"/>
      </w:r>
      <w:bookmarkEnd w:id="1321"/>
    </w:p>
    <w:p w14:paraId="4E12F620" w14:textId="77777777" w:rsidR="008165F6" w:rsidRDefault="008165F6" w:rsidP="008165F6">
      <w:pPr>
        <w:numPr>
          <w:ilvl w:val="2"/>
          <w:numId w:val="9"/>
        </w:numPr>
        <w:spacing w:line="360" w:lineRule="auto"/>
        <w:rPr>
          <w:lang w:val="en-GB"/>
        </w:rPr>
      </w:pPr>
      <w:r>
        <w:rPr>
          <w:rFonts w:hint="eastAsia"/>
          <w:lang w:val="en-GB"/>
        </w:rPr>
        <w:t>描述</w:t>
      </w:r>
    </w:p>
    <w:p w14:paraId="487917EB" w14:textId="30FB0EE9" w:rsidR="008165F6" w:rsidRDefault="008165F6" w:rsidP="008165F6">
      <w:pPr>
        <w:spacing w:line="360" w:lineRule="auto"/>
        <w:ind w:left="840"/>
        <w:rPr>
          <w:lang w:val="en-GB"/>
        </w:rPr>
      </w:pPr>
      <w:r>
        <w:rPr>
          <w:rFonts w:hint="eastAsia"/>
          <w:lang w:val="en-GB"/>
        </w:rPr>
        <w:t>审核是针对系统事件的跟踪，可以提供诸如</w:t>
      </w:r>
      <w:proofErr w:type="gramStart"/>
      <w:r>
        <w:rPr>
          <w:rFonts w:hint="eastAsia"/>
          <w:lang w:val="en-GB"/>
        </w:rPr>
        <w:t>帐号</w:t>
      </w:r>
      <w:proofErr w:type="gramEnd"/>
      <w:r>
        <w:rPr>
          <w:rFonts w:hint="eastAsia"/>
          <w:lang w:val="en-GB"/>
        </w:rPr>
        <w:t>管理，</w:t>
      </w:r>
      <w:proofErr w:type="gramStart"/>
      <w:r>
        <w:rPr>
          <w:rFonts w:hint="eastAsia"/>
          <w:lang w:val="en-GB"/>
        </w:rPr>
        <w:t>帐号</w:t>
      </w:r>
      <w:proofErr w:type="gramEnd"/>
      <w:r>
        <w:rPr>
          <w:rFonts w:hint="eastAsia"/>
          <w:lang w:val="en-GB"/>
        </w:rPr>
        <w:t>登录，系统事件等方面详尽的信息，可以为发生安全事件的时候提供必要的原始日志</w:t>
      </w:r>
      <w:r w:rsidR="00DA5447">
        <w:rPr>
          <w:rFonts w:hint="eastAsia"/>
          <w:lang w:val="en-GB"/>
        </w:rPr>
        <w:t>。</w:t>
      </w:r>
    </w:p>
    <w:p w14:paraId="68977A98" w14:textId="77777777" w:rsidR="008165F6" w:rsidRDefault="008165F6" w:rsidP="008165F6">
      <w:pPr>
        <w:numPr>
          <w:ilvl w:val="2"/>
          <w:numId w:val="9"/>
        </w:numPr>
        <w:spacing w:line="360" w:lineRule="auto"/>
        <w:rPr>
          <w:lang w:val="en-GB"/>
        </w:rPr>
      </w:pPr>
      <w:r>
        <w:rPr>
          <w:rFonts w:hint="eastAsia"/>
          <w:lang w:val="en-GB"/>
        </w:rPr>
        <w:t>风险</w:t>
      </w:r>
    </w:p>
    <w:p w14:paraId="16470C76" w14:textId="77777777" w:rsidR="008165F6" w:rsidRDefault="008165F6" w:rsidP="008165F6">
      <w:pPr>
        <w:spacing w:line="360" w:lineRule="auto"/>
        <w:ind w:left="840"/>
        <w:rPr>
          <w:lang w:val="en-GB"/>
        </w:rPr>
      </w:pPr>
      <w:r>
        <w:rPr>
          <w:rFonts w:hint="eastAsia"/>
          <w:lang w:val="en-GB"/>
        </w:rPr>
        <w:t>无</w:t>
      </w:r>
    </w:p>
    <w:p w14:paraId="3EB5CC48" w14:textId="77777777" w:rsidR="008165F6" w:rsidRDefault="008165F6" w:rsidP="008165F6">
      <w:pPr>
        <w:numPr>
          <w:ilvl w:val="2"/>
          <w:numId w:val="9"/>
        </w:numPr>
        <w:spacing w:line="360" w:lineRule="auto"/>
        <w:rPr>
          <w:lang w:val="en-GB"/>
        </w:rPr>
      </w:pPr>
      <w:r>
        <w:rPr>
          <w:rFonts w:hint="eastAsia"/>
          <w:lang w:val="en-GB"/>
        </w:rPr>
        <w:t>操作</w:t>
      </w:r>
    </w:p>
    <w:p w14:paraId="5F6AAF96" w14:textId="77777777" w:rsidR="008165F6" w:rsidRDefault="008165F6" w:rsidP="008165F6">
      <w:pPr>
        <w:numPr>
          <w:ilvl w:val="0"/>
          <w:numId w:val="11"/>
        </w:numPr>
        <w:spacing w:line="360" w:lineRule="auto"/>
        <w:rPr>
          <w:lang w:val="en-GB"/>
        </w:rPr>
      </w:pPr>
      <w:r>
        <w:rPr>
          <w:rFonts w:hint="eastAsia"/>
          <w:lang w:val="en-GB"/>
        </w:rPr>
        <w:t>点击“运行”</w:t>
      </w:r>
      <w:r>
        <w:rPr>
          <w:rFonts w:hint="eastAsia"/>
          <w:lang w:val="en-GB"/>
        </w:rPr>
        <w:t>-</w:t>
      </w:r>
      <w:proofErr w:type="gramStart"/>
      <w:r>
        <w:rPr>
          <w:rFonts w:hint="eastAsia"/>
          <w:lang w:val="en-GB"/>
        </w:rPr>
        <w:t>〉</w:t>
      </w:r>
      <w:proofErr w:type="gramEnd"/>
      <w:r>
        <w:rPr>
          <w:rFonts w:hint="eastAsia"/>
          <w:lang w:val="en-GB"/>
        </w:rPr>
        <w:t>输入</w:t>
      </w:r>
      <w:proofErr w:type="spellStart"/>
      <w:r>
        <w:rPr>
          <w:rFonts w:hint="eastAsia"/>
          <w:lang w:val="en-GB"/>
        </w:rPr>
        <w:t>secpol.msc</w:t>
      </w:r>
      <w:proofErr w:type="spellEnd"/>
      <w:r>
        <w:rPr>
          <w:rFonts w:hint="eastAsia"/>
          <w:lang w:val="en-GB"/>
        </w:rPr>
        <w:t>,</w:t>
      </w:r>
      <w:r>
        <w:rPr>
          <w:rFonts w:hint="eastAsia"/>
          <w:lang w:val="en-GB"/>
        </w:rPr>
        <w:t>进入本地安全策略，点击“本地策略”</w:t>
      </w:r>
      <w:r>
        <w:rPr>
          <w:rFonts w:hint="eastAsia"/>
          <w:lang w:val="en-GB"/>
        </w:rPr>
        <w:t>-</w:t>
      </w:r>
      <w:proofErr w:type="gramStart"/>
      <w:r>
        <w:rPr>
          <w:rFonts w:hint="eastAsia"/>
          <w:lang w:val="en-GB"/>
        </w:rPr>
        <w:t>〉</w:t>
      </w:r>
      <w:proofErr w:type="gramEnd"/>
      <w:r>
        <w:rPr>
          <w:rFonts w:hint="eastAsia"/>
          <w:lang w:val="en-GB"/>
        </w:rPr>
        <w:t>“审核策略”，如下：</w:t>
      </w:r>
    </w:p>
    <w:p w14:paraId="1ADEE7A2" w14:textId="77777777" w:rsidR="008165F6" w:rsidRDefault="008165F6" w:rsidP="008165F6">
      <w:pPr>
        <w:spacing w:line="360" w:lineRule="auto"/>
        <w:ind w:left="840"/>
        <w:rPr>
          <w:lang w:val="en-GB"/>
        </w:rPr>
      </w:pPr>
      <w:r>
        <w:rPr>
          <w:rFonts w:hint="eastAsia"/>
          <w:noProof/>
        </w:rPr>
        <w:lastRenderedPageBreak/>
        <w:drawing>
          <wp:inline distT="0" distB="0" distL="0" distR="0" wp14:anchorId="5DABBD3B" wp14:editId="20875C73">
            <wp:extent cx="5514975" cy="37242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14975" cy="3724275"/>
                    </a:xfrm>
                    <a:prstGeom prst="rect">
                      <a:avLst/>
                    </a:prstGeom>
                    <a:noFill/>
                    <a:ln>
                      <a:noFill/>
                    </a:ln>
                  </pic:spPr>
                </pic:pic>
              </a:graphicData>
            </a:graphic>
          </wp:inline>
        </w:drawing>
      </w:r>
    </w:p>
    <w:p w14:paraId="7468F908" w14:textId="697D53A0" w:rsidR="008165F6" w:rsidRDefault="008165F6" w:rsidP="008165F6">
      <w:pPr>
        <w:numPr>
          <w:ilvl w:val="0"/>
          <w:numId w:val="11"/>
        </w:numPr>
        <w:spacing w:line="360" w:lineRule="auto"/>
        <w:rPr>
          <w:lang w:val="en-GB"/>
        </w:rPr>
      </w:pPr>
      <w:r>
        <w:rPr>
          <w:rFonts w:hint="eastAsia"/>
          <w:lang w:val="en-GB"/>
        </w:rPr>
        <w:t>设置“审核策略更改”</w:t>
      </w:r>
      <w:r w:rsidR="00550544">
        <w:rPr>
          <w:rFonts w:hint="eastAsia"/>
          <w:lang w:val="en-GB"/>
        </w:rPr>
        <w:t>，“审核登录事件</w:t>
      </w:r>
      <w:r>
        <w:rPr>
          <w:rFonts w:hint="eastAsia"/>
          <w:lang w:val="en-GB"/>
        </w:rPr>
        <w:t>”</w:t>
      </w:r>
      <w:r w:rsidR="00550544">
        <w:rPr>
          <w:rFonts w:hint="eastAsia"/>
          <w:lang w:val="en-GB"/>
        </w:rPr>
        <w:t>，“审核账户登录事件</w:t>
      </w:r>
      <w:r>
        <w:rPr>
          <w:rFonts w:hint="eastAsia"/>
          <w:lang w:val="en-GB"/>
        </w:rPr>
        <w:t>”</w:t>
      </w:r>
      <w:r w:rsidR="00550544">
        <w:rPr>
          <w:rFonts w:hint="eastAsia"/>
          <w:lang w:val="en-GB"/>
        </w:rPr>
        <w:t>，“</w:t>
      </w:r>
      <w:r>
        <w:rPr>
          <w:rFonts w:hint="eastAsia"/>
          <w:lang w:val="en-GB"/>
        </w:rPr>
        <w:t>审核账户管理</w:t>
      </w:r>
      <w:r w:rsidR="00550544">
        <w:rPr>
          <w:rFonts w:hint="eastAsia"/>
          <w:lang w:val="en-GB"/>
        </w:rPr>
        <w:t>”</w:t>
      </w:r>
      <w:r>
        <w:rPr>
          <w:rFonts w:hint="eastAsia"/>
          <w:lang w:val="en-GB"/>
        </w:rPr>
        <w:t>为成功与失败</w:t>
      </w:r>
    </w:p>
    <w:p w14:paraId="7A26972C" w14:textId="77777777" w:rsidR="008165F6" w:rsidRDefault="008165F6" w:rsidP="008165F6">
      <w:pPr>
        <w:pStyle w:val="3"/>
        <w:spacing w:line="360" w:lineRule="auto"/>
        <w:rPr>
          <w:lang w:val="en-GB"/>
        </w:rPr>
      </w:pPr>
      <w:bookmarkStart w:id="1323" w:name="_Toc531719363"/>
      <w:bookmarkStart w:id="1324" w:name="_Toc334525772"/>
      <w:bookmarkStart w:id="1325" w:name="_Toc152486662"/>
      <w:commentRangeStart w:id="1326"/>
      <w:r>
        <w:rPr>
          <w:rFonts w:hint="eastAsia"/>
          <w:lang w:val="en-GB"/>
        </w:rPr>
        <w:t>设置审核日志策略</w:t>
      </w:r>
      <w:commentRangeEnd w:id="1326"/>
      <w:r w:rsidR="00DC6640">
        <w:rPr>
          <w:rStyle w:val="afff2"/>
          <w:b w:val="0"/>
          <w:bCs w:val="0"/>
        </w:rPr>
        <w:commentReference w:id="1326"/>
      </w:r>
      <w:bookmarkEnd w:id="1323"/>
    </w:p>
    <w:p w14:paraId="35826926" w14:textId="77777777" w:rsidR="008165F6" w:rsidRDefault="008165F6" w:rsidP="008165F6">
      <w:pPr>
        <w:numPr>
          <w:ilvl w:val="2"/>
          <w:numId w:val="9"/>
        </w:numPr>
        <w:spacing w:line="360" w:lineRule="auto"/>
        <w:rPr>
          <w:lang w:val="en-GB"/>
        </w:rPr>
      </w:pPr>
      <w:r>
        <w:rPr>
          <w:rFonts w:hint="eastAsia"/>
          <w:lang w:val="en-GB"/>
        </w:rPr>
        <w:t>描述</w:t>
      </w:r>
    </w:p>
    <w:p w14:paraId="67089B83" w14:textId="20CE941C" w:rsidR="008165F6" w:rsidRDefault="008165F6" w:rsidP="008165F6">
      <w:pPr>
        <w:spacing w:line="360" w:lineRule="auto"/>
        <w:ind w:left="840"/>
        <w:rPr>
          <w:lang w:val="en-GB"/>
        </w:rPr>
      </w:pPr>
      <w:r>
        <w:rPr>
          <w:rFonts w:hint="eastAsia"/>
          <w:lang w:val="en-GB"/>
        </w:rPr>
        <w:t>日志系统包括系统日志，应用日志与安全日志，详细的记录系统日常发生的事件，发生安全事件的时候可以提供必要的原始日志</w:t>
      </w:r>
      <w:r w:rsidR="00FF20B3">
        <w:rPr>
          <w:rFonts w:hint="eastAsia"/>
          <w:lang w:val="en-GB"/>
        </w:rPr>
        <w:t>。</w:t>
      </w:r>
    </w:p>
    <w:p w14:paraId="5042E015" w14:textId="77777777" w:rsidR="008165F6" w:rsidRDefault="008165F6" w:rsidP="008165F6">
      <w:pPr>
        <w:numPr>
          <w:ilvl w:val="2"/>
          <w:numId w:val="9"/>
        </w:numPr>
        <w:spacing w:line="360" w:lineRule="auto"/>
        <w:rPr>
          <w:lang w:val="en-GB"/>
        </w:rPr>
      </w:pPr>
      <w:r>
        <w:rPr>
          <w:rFonts w:hint="eastAsia"/>
          <w:lang w:val="en-GB"/>
        </w:rPr>
        <w:t>风险</w:t>
      </w:r>
    </w:p>
    <w:p w14:paraId="309B6A42" w14:textId="77777777" w:rsidR="008165F6" w:rsidRDefault="008165F6" w:rsidP="008165F6">
      <w:pPr>
        <w:spacing w:line="360" w:lineRule="auto"/>
        <w:ind w:left="840"/>
        <w:rPr>
          <w:lang w:val="en-GB"/>
        </w:rPr>
      </w:pPr>
      <w:r>
        <w:rPr>
          <w:rFonts w:hint="eastAsia"/>
          <w:lang w:val="en-GB"/>
        </w:rPr>
        <w:t>无</w:t>
      </w:r>
    </w:p>
    <w:p w14:paraId="55483DA4" w14:textId="77777777" w:rsidR="008165F6" w:rsidRDefault="008165F6" w:rsidP="008165F6">
      <w:pPr>
        <w:numPr>
          <w:ilvl w:val="2"/>
          <w:numId w:val="9"/>
        </w:numPr>
        <w:spacing w:line="360" w:lineRule="auto"/>
        <w:rPr>
          <w:lang w:val="en-GB"/>
        </w:rPr>
      </w:pPr>
      <w:r>
        <w:rPr>
          <w:rFonts w:hint="eastAsia"/>
          <w:lang w:val="en-GB"/>
        </w:rPr>
        <w:t>操作</w:t>
      </w:r>
    </w:p>
    <w:p w14:paraId="4F71AA59" w14:textId="77777777" w:rsidR="008165F6" w:rsidRDefault="008165F6" w:rsidP="008165F6">
      <w:pPr>
        <w:numPr>
          <w:ilvl w:val="0"/>
          <w:numId w:val="12"/>
        </w:numPr>
        <w:spacing w:line="360" w:lineRule="auto"/>
        <w:rPr>
          <w:lang w:val="en-GB"/>
        </w:rPr>
      </w:pPr>
      <w:r>
        <w:rPr>
          <w:rFonts w:hint="eastAsia"/>
          <w:lang w:val="en-GB"/>
        </w:rPr>
        <w:t>进入“控制面板”</w:t>
      </w:r>
      <w:r>
        <w:rPr>
          <w:rFonts w:hint="eastAsia"/>
          <w:lang w:val="en-GB"/>
        </w:rPr>
        <w:t>-</w:t>
      </w:r>
      <w:proofErr w:type="gramStart"/>
      <w:r>
        <w:rPr>
          <w:rFonts w:hint="eastAsia"/>
          <w:lang w:val="en-GB"/>
        </w:rPr>
        <w:t>〉</w:t>
      </w:r>
      <w:proofErr w:type="gramEnd"/>
      <w:r>
        <w:rPr>
          <w:rFonts w:hint="eastAsia"/>
          <w:lang w:val="en-GB"/>
        </w:rPr>
        <w:t>“管理工具”</w:t>
      </w:r>
      <w:r>
        <w:rPr>
          <w:rFonts w:hint="eastAsia"/>
          <w:lang w:val="en-GB"/>
        </w:rPr>
        <w:t>-</w:t>
      </w:r>
      <w:proofErr w:type="gramStart"/>
      <w:r>
        <w:rPr>
          <w:rFonts w:hint="eastAsia"/>
          <w:lang w:val="en-GB"/>
        </w:rPr>
        <w:t>〉</w:t>
      </w:r>
      <w:proofErr w:type="gramEnd"/>
      <w:r>
        <w:rPr>
          <w:rFonts w:hint="eastAsia"/>
          <w:lang w:val="en-GB"/>
        </w:rPr>
        <w:t>事件查看器，如下：</w:t>
      </w:r>
    </w:p>
    <w:p w14:paraId="56A0F624" w14:textId="77777777" w:rsidR="008165F6" w:rsidRDefault="008165F6" w:rsidP="008165F6">
      <w:pPr>
        <w:spacing w:line="360" w:lineRule="auto"/>
        <w:ind w:left="840"/>
        <w:rPr>
          <w:lang w:val="en-GB"/>
        </w:rPr>
      </w:pPr>
      <w:r>
        <w:rPr>
          <w:rFonts w:hint="eastAsia"/>
          <w:noProof/>
        </w:rPr>
        <w:lastRenderedPageBreak/>
        <w:drawing>
          <wp:inline distT="0" distB="0" distL="0" distR="0" wp14:anchorId="03F25D5B" wp14:editId="03F41AAB">
            <wp:extent cx="3857625" cy="4219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57625" cy="4219575"/>
                    </a:xfrm>
                    <a:prstGeom prst="rect">
                      <a:avLst/>
                    </a:prstGeom>
                    <a:noFill/>
                    <a:ln>
                      <a:noFill/>
                    </a:ln>
                  </pic:spPr>
                </pic:pic>
              </a:graphicData>
            </a:graphic>
          </wp:inline>
        </w:drawing>
      </w:r>
    </w:p>
    <w:p w14:paraId="780FACCD" w14:textId="77777777" w:rsidR="008165F6" w:rsidRDefault="008165F6" w:rsidP="008165F6">
      <w:pPr>
        <w:numPr>
          <w:ilvl w:val="0"/>
          <w:numId w:val="12"/>
        </w:numPr>
        <w:spacing w:line="360" w:lineRule="auto"/>
        <w:rPr>
          <w:lang w:val="en-GB"/>
        </w:rPr>
      </w:pPr>
      <w:r>
        <w:rPr>
          <w:rFonts w:hint="eastAsia"/>
          <w:lang w:val="en-GB"/>
        </w:rPr>
        <w:t>设置最大日志文件大小为</w:t>
      </w:r>
      <w:r>
        <w:rPr>
          <w:rFonts w:hint="eastAsia"/>
          <w:lang w:val="en-GB"/>
        </w:rPr>
        <w:t>80M</w:t>
      </w:r>
      <w:r>
        <w:rPr>
          <w:rFonts w:hint="eastAsia"/>
          <w:lang w:val="en-GB"/>
        </w:rPr>
        <w:t>，按需要改写日志文件</w:t>
      </w:r>
    </w:p>
    <w:p w14:paraId="0C6519A1" w14:textId="77777777" w:rsidR="008165F6" w:rsidRDefault="008165F6" w:rsidP="008165F6">
      <w:pPr>
        <w:pStyle w:val="3"/>
        <w:spacing w:line="360" w:lineRule="auto"/>
        <w:rPr>
          <w:lang w:val="en-GB"/>
        </w:rPr>
      </w:pPr>
      <w:bookmarkStart w:id="1327" w:name="_Toc531719364"/>
      <w:commentRangeStart w:id="1328"/>
      <w:r>
        <w:rPr>
          <w:rFonts w:hint="eastAsia"/>
          <w:lang w:val="en-GB"/>
        </w:rPr>
        <w:t>设置</w:t>
      </w:r>
      <w:bookmarkEnd w:id="1324"/>
      <w:bookmarkEnd w:id="1325"/>
      <w:r>
        <w:rPr>
          <w:rFonts w:hint="eastAsia"/>
          <w:lang w:val="en-GB"/>
        </w:rPr>
        <w:t xml:space="preserve">NTP </w:t>
      </w:r>
      <w:commentRangeEnd w:id="1328"/>
      <w:r w:rsidR="002B3BA7">
        <w:rPr>
          <w:rStyle w:val="afff2"/>
          <w:b w:val="0"/>
          <w:bCs w:val="0"/>
        </w:rPr>
        <w:commentReference w:id="1328"/>
      </w:r>
      <w:bookmarkEnd w:id="1327"/>
    </w:p>
    <w:p w14:paraId="1D94F15C" w14:textId="77777777" w:rsidR="008165F6" w:rsidRDefault="008165F6" w:rsidP="008165F6">
      <w:pPr>
        <w:numPr>
          <w:ilvl w:val="2"/>
          <w:numId w:val="9"/>
        </w:numPr>
        <w:spacing w:line="360" w:lineRule="auto"/>
        <w:rPr>
          <w:lang w:val="en-GB"/>
        </w:rPr>
      </w:pPr>
      <w:r>
        <w:rPr>
          <w:rFonts w:hint="eastAsia"/>
          <w:lang w:val="en-GB"/>
        </w:rPr>
        <w:t>描述</w:t>
      </w:r>
    </w:p>
    <w:p w14:paraId="75FC0EEA" w14:textId="0E4780A3" w:rsidR="008165F6" w:rsidRDefault="008165F6" w:rsidP="008165F6">
      <w:pPr>
        <w:spacing w:line="360" w:lineRule="auto"/>
        <w:ind w:left="840"/>
        <w:rPr>
          <w:lang w:val="en-GB"/>
        </w:rPr>
      </w:pPr>
      <w:r>
        <w:rPr>
          <w:rFonts w:hint="eastAsia"/>
          <w:lang w:val="en-GB"/>
        </w:rPr>
        <w:t xml:space="preserve">windows time </w:t>
      </w:r>
      <w:r>
        <w:rPr>
          <w:rFonts w:hint="eastAsia"/>
          <w:lang w:val="en-GB"/>
        </w:rPr>
        <w:t>服务设为自动</w:t>
      </w:r>
      <w:r w:rsidR="0094580C">
        <w:rPr>
          <w:rFonts w:hint="eastAsia"/>
          <w:lang w:val="en-GB"/>
        </w:rPr>
        <w:t>。</w:t>
      </w:r>
    </w:p>
    <w:p w14:paraId="61D5258F" w14:textId="77777777" w:rsidR="008165F6" w:rsidRDefault="008165F6" w:rsidP="008165F6">
      <w:pPr>
        <w:numPr>
          <w:ilvl w:val="2"/>
          <w:numId w:val="9"/>
        </w:numPr>
        <w:spacing w:line="360" w:lineRule="auto"/>
        <w:rPr>
          <w:lang w:val="en-GB"/>
        </w:rPr>
      </w:pPr>
      <w:r>
        <w:rPr>
          <w:rFonts w:hint="eastAsia"/>
          <w:lang w:val="en-GB"/>
        </w:rPr>
        <w:t>风险</w:t>
      </w:r>
    </w:p>
    <w:p w14:paraId="490ED735" w14:textId="77777777" w:rsidR="008165F6" w:rsidRDefault="008165F6" w:rsidP="008165F6">
      <w:pPr>
        <w:spacing w:line="360" w:lineRule="auto"/>
        <w:ind w:left="840"/>
        <w:rPr>
          <w:lang w:val="en-GB"/>
        </w:rPr>
      </w:pPr>
      <w:r>
        <w:rPr>
          <w:rFonts w:hint="eastAsia"/>
          <w:lang w:val="en-GB"/>
        </w:rPr>
        <w:t>无</w:t>
      </w:r>
    </w:p>
    <w:p w14:paraId="5962FA8C" w14:textId="77777777" w:rsidR="008165F6" w:rsidDel="00C2334D" w:rsidRDefault="008165F6" w:rsidP="00C2334D">
      <w:pPr>
        <w:numPr>
          <w:ilvl w:val="2"/>
          <w:numId w:val="9"/>
        </w:numPr>
        <w:spacing w:line="360" w:lineRule="auto"/>
        <w:rPr>
          <w:del w:id="1329" w:author="林泽奇" w:date="2018-12-06T09:42:00Z"/>
          <w:lang w:val="en-GB"/>
        </w:rPr>
        <w:pPrChange w:id="1330" w:author="林泽奇" w:date="2018-12-06T09:42:00Z">
          <w:pPr>
            <w:spacing w:line="360" w:lineRule="auto"/>
            <w:ind w:left="1271"/>
          </w:pPr>
        </w:pPrChange>
      </w:pPr>
      <w:r>
        <w:rPr>
          <w:rFonts w:hint="eastAsia"/>
          <w:lang w:val="en-GB"/>
        </w:rPr>
        <w:t>操作</w:t>
      </w:r>
    </w:p>
    <w:p w14:paraId="248B0D58" w14:textId="77777777" w:rsidR="00C2334D" w:rsidRDefault="00C2334D" w:rsidP="008165F6">
      <w:pPr>
        <w:numPr>
          <w:ilvl w:val="2"/>
          <w:numId w:val="9"/>
        </w:numPr>
        <w:spacing w:line="360" w:lineRule="auto"/>
        <w:rPr>
          <w:ins w:id="1331" w:author="林泽奇" w:date="2018-12-06T09:42:00Z"/>
          <w:lang w:val="en-GB"/>
        </w:rPr>
      </w:pPr>
    </w:p>
    <w:p w14:paraId="4532B516" w14:textId="77777777" w:rsidR="008165F6" w:rsidDel="00C2334D" w:rsidRDefault="008165F6" w:rsidP="00C2334D">
      <w:pPr>
        <w:tabs>
          <w:tab w:val="left" w:pos="851"/>
          <w:tab w:val="left" w:pos="1271"/>
        </w:tabs>
        <w:spacing w:line="360" w:lineRule="auto"/>
        <w:ind w:left="851"/>
        <w:rPr>
          <w:del w:id="1332" w:author="林泽奇" w:date="2018-12-06T09:42:00Z"/>
          <w:lang w:val="en-GB"/>
        </w:rPr>
        <w:pPrChange w:id="1333" w:author="林泽奇" w:date="2018-12-06T09:42:00Z">
          <w:pPr>
            <w:spacing w:line="360" w:lineRule="auto"/>
            <w:ind w:left="1271"/>
          </w:pPr>
        </w:pPrChange>
      </w:pPr>
      <w:r w:rsidRPr="00C2334D">
        <w:rPr>
          <w:rFonts w:hint="eastAsia"/>
          <w:lang w:val="en-GB"/>
          <w:rPrChange w:id="1334" w:author="林泽奇" w:date="2018-12-06T09:42:00Z">
            <w:rPr>
              <w:rFonts w:hint="eastAsia"/>
              <w:lang w:val="en-GB"/>
            </w:rPr>
          </w:rPrChange>
        </w:rPr>
        <w:t>进入“开始</w:t>
      </w:r>
      <w:r w:rsidRPr="00C2334D">
        <w:rPr>
          <w:rFonts w:hint="eastAsia"/>
          <w:lang w:val="en-GB"/>
          <w:rPrChange w:id="1335" w:author="林泽奇" w:date="2018-12-06T09:42:00Z">
            <w:rPr>
              <w:rFonts w:hint="eastAsia"/>
              <w:lang w:val="en-GB"/>
            </w:rPr>
          </w:rPrChange>
        </w:rPr>
        <w:t>-&gt;</w:t>
      </w:r>
      <w:r w:rsidRPr="00C2334D">
        <w:rPr>
          <w:rFonts w:hint="eastAsia"/>
          <w:lang w:val="en-GB"/>
          <w:rPrChange w:id="1336" w:author="林泽奇" w:date="2018-12-06T09:42:00Z">
            <w:rPr>
              <w:rFonts w:hint="eastAsia"/>
              <w:lang w:val="en-GB"/>
            </w:rPr>
          </w:rPrChange>
        </w:rPr>
        <w:t>管理工具</w:t>
      </w:r>
      <w:r w:rsidRPr="00C2334D">
        <w:rPr>
          <w:rFonts w:hint="eastAsia"/>
          <w:lang w:val="en-GB"/>
          <w:rPrChange w:id="1337" w:author="林泽奇" w:date="2018-12-06T09:42:00Z">
            <w:rPr>
              <w:rFonts w:hint="eastAsia"/>
              <w:lang w:val="en-GB"/>
            </w:rPr>
          </w:rPrChange>
        </w:rPr>
        <w:t>-&gt;</w:t>
      </w:r>
      <w:r w:rsidRPr="00C2334D">
        <w:rPr>
          <w:rFonts w:hint="eastAsia"/>
          <w:lang w:val="en-GB"/>
          <w:rPrChange w:id="1338" w:author="林泽奇" w:date="2018-12-06T09:42:00Z">
            <w:rPr>
              <w:rFonts w:hint="eastAsia"/>
              <w:lang w:val="en-GB"/>
            </w:rPr>
          </w:rPrChange>
        </w:rPr>
        <w:t>服务”：</w:t>
      </w:r>
    </w:p>
    <w:p w14:paraId="15A16D56" w14:textId="77777777" w:rsidR="00C2334D" w:rsidRPr="00C2334D" w:rsidRDefault="00C2334D" w:rsidP="00C2334D">
      <w:pPr>
        <w:tabs>
          <w:tab w:val="left" w:pos="851"/>
          <w:tab w:val="left" w:pos="1271"/>
        </w:tabs>
        <w:spacing w:line="360" w:lineRule="auto"/>
        <w:ind w:left="851"/>
        <w:rPr>
          <w:ins w:id="1339" w:author="林泽奇" w:date="2018-12-06T09:42:00Z"/>
          <w:rFonts w:hint="eastAsia"/>
          <w:lang w:val="en-GB"/>
          <w:rPrChange w:id="1340" w:author="林泽奇" w:date="2018-12-06T09:42:00Z">
            <w:rPr>
              <w:ins w:id="1341" w:author="林泽奇" w:date="2018-12-06T09:42:00Z"/>
              <w:lang w:val="en-GB"/>
            </w:rPr>
          </w:rPrChange>
        </w:rPr>
        <w:pPrChange w:id="1342" w:author="林泽奇" w:date="2018-12-06T09:42:00Z">
          <w:pPr>
            <w:spacing w:line="360" w:lineRule="auto"/>
            <w:ind w:left="1271"/>
          </w:pPr>
        </w:pPrChange>
      </w:pPr>
      <w:bookmarkStart w:id="1343" w:name="_GoBack"/>
      <w:bookmarkEnd w:id="1343"/>
    </w:p>
    <w:p w14:paraId="4559D9DE" w14:textId="77777777" w:rsidR="008165F6" w:rsidRDefault="008165F6" w:rsidP="00C2334D">
      <w:pPr>
        <w:tabs>
          <w:tab w:val="left" w:pos="851"/>
          <w:tab w:val="left" w:pos="1271"/>
        </w:tabs>
        <w:spacing w:line="360" w:lineRule="auto"/>
        <w:ind w:left="851"/>
        <w:rPr>
          <w:lang w:val="en-GB"/>
        </w:rPr>
        <w:pPrChange w:id="1344" w:author="林泽奇" w:date="2018-12-06T09:42:00Z">
          <w:pPr>
            <w:spacing w:line="360" w:lineRule="auto"/>
            <w:ind w:left="1271"/>
          </w:pPr>
        </w:pPrChange>
      </w:pPr>
      <w:r>
        <w:rPr>
          <w:rFonts w:hint="eastAsia"/>
          <w:lang w:val="en-GB"/>
        </w:rPr>
        <w:t>启动“</w:t>
      </w:r>
      <w:r>
        <w:rPr>
          <w:rFonts w:hint="eastAsia"/>
          <w:lang w:val="en-GB"/>
        </w:rPr>
        <w:t xml:space="preserve">Windows Time </w:t>
      </w:r>
      <w:r>
        <w:rPr>
          <w:rFonts w:hint="eastAsia"/>
          <w:lang w:val="en-GB"/>
        </w:rPr>
        <w:t>服务”，并设置为自动。</w:t>
      </w:r>
    </w:p>
    <w:p w14:paraId="2308016D" w14:textId="77777777" w:rsidR="008165F6" w:rsidRDefault="008165F6" w:rsidP="008165F6">
      <w:pPr>
        <w:pStyle w:val="2"/>
        <w:widowControl/>
        <w:numPr>
          <w:ilvl w:val="1"/>
          <w:numId w:val="7"/>
        </w:numPr>
        <w:tabs>
          <w:tab w:val="clear" w:pos="576"/>
        </w:tabs>
        <w:spacing w:before="0" w:after="0" w:line="360" w:lineRule="auto"/>
        <w:ind w:left="420" w:hanging="420"/>
      </w:pPr>
      <w:bookmarkStart w:id="1345" w:name="_Toc531719365"/>
      <w:bookmarkStart w:id="1346" w:name="_Toc334525773"/>
      <w:r>
        <w:rPr>
          <w:rFonts w:hint="eastAsia"/>
        </w:rPr>
        <w:t>资源控制</w:t>
      </w:r>
      <w:bookmarkEnd w:id="1345"/>
    </w:p>
    <w:p w14:paraId="052B7C08" w14:textId="77777777" w:rsidR="008165F6" w:rsidRDefault="008165F6" w:rsidP="008165F6">
      <w:pPr>
        <w:pStyle w:val="19"/>
        <w:keepNext/>
        <w:keepLines/>
        <w:numPr>
          <w:ilvl w:val="1"/>
          <w:numId w:val="2"/>
        </w:numPr>
        <w:spacing w:before="260" w:after="260" w:line="360" w:lineRule="auto"/>
        <w:ind w:firstLineChars="0"/>
        <w:outlineLvl w:val="2"/>
        <w:rPr>
          <w:rFonts w:ascii="Arial" w:hAnsi="Arial"/>
          <w:b/>
          <w:bCs/>
          <w:vanish/>
          <w:sz w:val="30"/>
          <w:szCs w:val="32"/>
          <w:lang w:val="en-GB"/>
        </w:rPr>
      </w:pPr>
      <w:bookmarkStart w:id="1347" w:name="_Toc467772950"/>
      <w:bookmarkStart w:id="1348" w:name="_Toc467832325"/>
      <w:bookmarkStart w:id="1349" w:name="_Toc467835477"/>
      <w:bookmarkStart w:id="1350" w:name="_Toc467772832"/>
      <w:bookmarkStart w:id="1351" w:name="_Toc531333806"/>
      <w:bookmarkStart w:id="1352" w:name="_Toc531616534"/>
      <w:bookmarkStart w:id="1353" w:name="_Toc531618013"/>
      <w:bookmarkStart w:id="1354" w:name="_Toc531619526"/>
      <w:bookmarkStart w:id="1355" w:name="_Toc531620046"/>
      <w:bookmarkStart w:id="1356" w:name="_Toc531681160"/>
      <w:bookmarkStart w:id="1357" w:name="_Toc531681235"/>
      <w:bookmarkStart w:id="1358" w:name="_Toc531704696"/>
      <w:bookmarkStart w:id="1359" w:name="_Toc531705618"/>
      <w:bookmarkStart w:id="1360" w:name="_Toc531707270"/>
      <w:bookmarkStart w:id="1361" w:name="_Toc53171936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p>
    <w:p w14:paraId="7041F2AE" w14:textId="77777777" w:rsidR="008165F6" w:rsidRDefault="008165F6" w:rsidP="008165F6">
      <w:pPr>
        <w:pStyle w:val="3"/>
        <w:spacing w:line="360" w:lineRule="auto"/>
        <w:rPr>
          <w:lang w:val="en-GB"/>
        </w:rPr>
      </w:pPr>
      <w:bookmarkStart w:id="1362" w:name="_Toc531719367"/>
      <w:commentRangeStart w:id="1363"/>
      <w:r>
        <w:rPr>
          <w:rFonts w:hint="eastAsia"/>
          <w:lang w:val="en-GB"/>
        </w:rPr>
        <w:t>登录超时管理</w:t>
      </w:r>
      <w:commentRangeEnd w:id="1363"/>
      <w:r w:rsidR="00842DDC">
        <w:rPr>
          <w:rStyle w:val="afff2"/>
          <w:b w:val="0"/>
          <w:bCs w:val="0"/>
        </w:rPr>
        <w:commentReference w:id="1363"/>
      </w:r>
      <w:bookmarkEnd w:id="1362"/>
    </w:p>
    <w:p w14:paraId="2D07EAC2" w14:textId="77777777" w:rsidR="008165F6" w:rsidRDefault="008165F6" w:rsidP="008165F6">
      <w:pPr>
        <w:numPr>
          <w:ilvl w:val="2"/>
          <w:numId w:val="8"/>
        </w:numPr>
        <w:spacing w:line="360" w:lineRule="auto"/>
        <w:rPr>
          <w:lang w:val="en-GB"/>
        </w:rPr>
      </w:pPr>
      <w:r>
        <w:rPr>
          <w:rFonts w:hint="eastAsia"/>
          <w:lang w:val="en-GB"/>
        </w:rPr>
        <w:t>描述</w:t>
      </w:r>
    </w:p>
    <w:p w14:paraId="23C5DD89" w14:textId="77777777" w:rsidR="008165F6" w:rsidRDefault="008165F6" w:rsidP="008165F6">
      <w:pPr>
        <w:spacing w:line="360" w:lineRule="auto"/>
        <w:ind w:left="840"/>
        <w:rPr>
          <w:lang w:val="en-GB"/>
        </w:rPr>
      </w:pPr>
      <w:r>
        <w:rPr>
          <w:rFonts w:hint="eastAsia"/>
          <w:lang w:val="en-GB"/>
        </w:rPr>
        <w:lastRenderedPageBreak/>
        <w:t>启用超过登录时间后强制注销。</w:t>
      </w:r>
    </w:p>
    <w:p w14:paraId="78D08810" w14:textId="77777777" w:rsidR="008165F6" w:rsidRDefault="008165F6" w:rsidP="008165F6">
      <w:pPr>
        <w:numPr>
          <w:ilvl w:val="2"/>
          <w:numId w:val="8"/>
        </w:numPr>
        <w:spacing w:line="360" w:lineRule="auto"/>
        <w:rPr>
          <w:lang w:val="en-GB"/>
        </w:rPr>
      </w:pPr>
      <w:r>
        <w:rPr>
          <w:rFonts w:hint="eastAsia"/>
          <w:lang w:val="en-GB"/>
        </w:rPr>
        <w:t>风险</w:t>
      </w:r>
    </w:p>
    <w:p w14:paraId="7300CFF6" w14:textId="77777777" w:rsidR="008165F6" w:rsidRDefault="008165F6" w:rsidP="008165F6">
      <w:pPr>
        <w:spacing w:line="360" w:lineRule="auto"/>
        <w:ind w:left="840"/>
        <w:rPr>
          <w:lang w:val="en-GB"/>
        </w:rPr>
      </w:pPr>
      <w:r>
        <w:rPr>
          <w:rFonts w:hint="eastAsia"/>
          <w:lang w:val="en-GB"/>
        </w:rPr>
        <w:t>无</w:t>
      </w:r>
    </w:p>
    <w:p w14:paraId="0136FDD7" w14:textId="77777777" w:rsidR="008165F6" w:rsidRDefault="008165F6" w:rsidP="008165F6">
      <w:pPr>
        <w:numPr>
          <w:ilvl w:val="2"/>
          <w:numId w:val="8"/>
        </w:numPr>
        <w:spacing w:line="360" w:lineRule="auto"/>
        <w:rPr>
          <w:lang w:val="en-GB"/>
        </w:rPr>
      </w:pPr>
      <w:r>
        <w:rPr>
          <w:rFonts w:hint="eastAsia"/>
          <w:lang w:val="en-GB"/>
        </w:rPr>
        <w:t>操作</w:t>
      </w:r>
    </w:p>
    <w:p w14:paraId="35B4E31E" w14:textId="77777777" w:rsidR="008165F6" w:rsidRDefault="008165F6" w:rsidP="008165F6">
      <w:pPr>
        <w:spacing w:line="360" w:lineRule="auto"/>
        <w:ind w:left="840"/>
        <w:rPr>
          <w:lang w:val="en-GB"/>
        </w:rPr>
      </w:pPr>
      <w:r>
        <w:rPr>
          <w:rFonts w:hint="eastAsia"/>
          <w:lang w:val="en-GB"/>
        </w:rPr>
        <w:t>进入“开始</w:t>
      </w:r>
      <w:r>
        <w:rPr>
          <w:rFonts w:hint="eastAsia"/>
          <w:lang w:val="en-GB"/>
        </w:rPr>
        <w:t>-&gt;</w:t>
      </w:r>
      <w:r>
        <w:rPr>
          <w:rFonts w:hint="eastAsia"/>
          <w:lang w:val="en-GB"/>
        </w:rPr>
        <w:t>管理工具</w:t>
      </w:r>
      <w:r>
        <w:rPr>
          <w:rFonts w:hint="eastAsia"/>
          <w:lang w:val="en-GB"/>
        </w:rPr>
        <w:t>-&gt;</w:t>
      </w:r>
      <w:r>
        <w:rPr>
          <w:rFonts w:hint="eastAsia"/>
          <w:lang w:val="en-GB"/>
        </w:rPr>
        <w:t>本地安全策略</w:t>
      </w:r>
      <w:r>
        <w:rPr>
          <w:rFonts w:hint="eastAsia"/>
          <w:lang w:val="en-GB"/>
        </w:rPr>
        <w:t>-&gt;</w:t>
      </w:r>
      <w:r>
        <w:rPr>
          <w:rFonts w:hint="eastAsia"/>
          <w:lang w:val="en-GB"/>
        </w:rPr>
        <w:t>本地策略</w:t>
      </w:r>
      <w:r>
        <w:rPr>
          <w:rFonts w:hint="eastAsia"/>
          <w:lang w:val="en-GB"/>
        </w:rPr>
        <w:t>-&gt;</w:t>
      </w:r>
      <w:r>
        <w:rPr>
          <w:rFonts w:hint="eastAsia"/>
          <w:lang w:val="en-GB"/>
        </w:rPr>
        <w:t>安全选项”：</w:t>
      </w:r>
    </w:p>
    <w:p w14:paraId="7779D0B6" w14:textId="77777777" w:rsidR="008165F6" w:rsidRDefault="008165F6" w:rsidP="008165F6">
      <w:pPr>
        <w:spacing w:line="360" w:lineRule="auto"/>
        <w:ind w:left="840"/>
        <w:rPr>
          <w:lang w:val="en-GB"/>
        </w:rPr>
      </w:pPr>
      <w:r>
        <w:rPr>
          <w:rFonts w:hint="eastAsia"/>
          <w:lang w:val="en-GB"/>
        </w:rPr>
        <w:t>“网络安全</w:t>
      </w:r>
      <w:r>
        <w:rPr>
          <w:rFonts w:hint="eastAsia"/>
          <w:lang w:val="en-GB"/>
        </w:rPr>
        <w:t xml:space="preserve">: </w:t>
      </w:r>
      <w:r>
        <w:rPr>
          <w:rFonts w:hint="eastAsia"/>
          <w:lang w:val="en-GB"/>
        </w:rPr>
        <w:t>在超过登录时间后强制注销”</w:t>
      </w:r>
      <w:r>
        <w:rPr>
          <w:rFonts w:hint="eastAsia"/>
          <w:lang w:val="en-GB"/>
        </w:rPr>
        <w:t xml:space="preserve"> </w:t>
      </w:r>
      <w:r>
        <w:rPr>
          <w:rFonts w:hint="eastAsia"/>
          <w:lang w:val="en-GB"/>
        </w:rPr>
        <w:t>设置为“已启用”。</w:t>
      </w:r>
    </w:p>
    <w:p w14:paraId="1748C11E" w14:textId="77777777" w:rsidR="008165F6" w:rsidRDefault="008165F6" w:rsidP="008165F6">
      <w:pPr>
        <w:pStyle w:val="3"/>
        <w:spacing w:line="360" w:lineRule="auto"/>
        <w:rPr>
          <w:lang w:val="en-GB"/>
        </w:rPr>
      </w:pPr>
      <w:bookmarkStart w:id="1364" w:name="_Toc531719368"/>
      <w:commentRangeStart w:id="1365"/>
      <w:r>
        <w:rPr>
          <w:rFonts w:hint="eastAsia"/>
          <w:lang w:val="en-GB"/>
        </w:rPr>
        <w:t>远程登录超时配置</w:t>
      </w:r>
      <w:commentRangeEnd w:id="1365"/>
      <w:r w:rsidR="003645BD">
        <w:rPr>
          <w:rStyle w:val="afff2"/>
          <w:b w:val="0"/>
          <w:bCs w:val="0"/>
        </w:rPr>
        <w:commentReference w:id="1365"/>
      </w:r>
      <w:bookmarkEnd w:id="1364"/>
    </w:p>
    <w:p w14:paraId="5D255E0F" w14:textId="77777777" w:rsidR="008165F6" w:rsidRDefault="008165F6" w:rsidP="008165F6">
      <w:pPr>
        <w:numPr>
          <w:ilvl w:val="2"/>
          <w:numId w:val="8"/>
        </w:numPr>
        <w:spacing w:line="360" w:lineRule="auto"/>
        <w:rPr>
          <w:lang w:val="en-GB"/>
        </w:rPr>
      </w:pPr>
      <w:r>
        <w:rPr>
          <w:rFonts w:hint="eastAsia"/>
          <w:lang w:val="en-GB"/>
        </w:rPr>
        <w:t>描述</w:t>
      </w:r>
    </w:p>
    <w:p w14:paraId="7D964E32" w14:textId="77777777" w:rsidR="008165F6" w:rsidRDefault="008165F6" w:rsidP="008165F6">
      <w:pPr>
        <w:spacing w:line="360" w:lineRule="auto"/>
        <w:ind w:left="840"/>
        <w:rPr>
          <w:lang w:val="en-GB"/>
        </w:rPr>
      </w:pPr>
      <w:r>
        <w:rPr>
          <w:rFonts w:hint="eastAsia"/>
          <w:lang w:val="en-GB"/>
        </w:rPr>
        <w:t>检查设置：对于远程登录的</w:t>
      </w:r>
      <w:proofErr w:type="gramStart"/>
      <w:r>
        <w:rPr>
          <w:rFonts w:hint="eastAsia"/>
          <w:lang w:val="en-GB"/>
        </w:rPr>
        <w:t>帐号</w:t>
      </w:r>
      <w:proofErr w:type="gramEnd"/>
      <w:r>
        <w:rPr>
          <w:rFonts w:hint="eastAsia"/>
          <w:lang w:val="en-GB"/>
        </w:rPr>
        <w:t>，设置不活动断连时间</w:t>
      </w:r>
      <w:r>
        <w:rPr>
          <w:rFonts w:hint="eastAsia"/>
          <w:lang w:val="en-GB"/>
        </w:rPr>
        <w:t xml:space="preserve"> 15 </w:t>
      </w:r>
      <w:r>
        <w:rPr>
          <w:rFonts w:hint="eastAsia"/>
          <w:lang w:val="en-GB"/>
        </w:rPr>
        <w:t>分钟。</w:t>
      </w:r>
    </w:p>
    <w:p w14:paraId="0A42D1D3" w14:textId="77777777" w:rsidR="008165F6" w:rsidRDefault="008165F6" w:rsidP="008165F6">
      <w:pPr>
        <w:numPr>
          <w:ilvl w:val="2"/>
          <w:numId w:val="8"/>
        </w:numPr>
        <w:spacing w:line="360" w:lineRule="auto"/>
        <w:rPr>
          <w:lang w:val="en-GB"/>
        </w:rPr>
      </w:pPr>
      <w:r>
        <w:rPr>
          <w:rFonts w:hint="eastAsia"/>
          <w:lang w:val="en-GB"/>
        </w:rPr>
        <w:t>风险</w:t>
      </w:r>
    </w:p>
    <w:p w14:paraId="4078304B" w14:textId="77777777" w:rsidR="008165F6" w:rsidRDefault="008165F6" w:rsidP="008165F6">
      <w:pPr>
        <w:spacing w:line="360" w:lineRule="auto"/>
        <w:ind w:left="840"/>
        <w:rPr>
          <w:lang w:val="en-GB"/>
        </w:rPr>
      </w:pPr>
      <w:r>
        <w:rPr>
          <w:rFonts w:hint="eastAsia"/>
          <w:lang w:val="en-GB"/>
        </w:rPr>
        <w:t>无</w:t>
      </w:r>
    </w:p>
    <w:p w14:paraId="5DE18044" w14:textId="77777777" w:rsidR="008165F6" w:rsidRDefault="008165F6" w:rsidP="008165F6">
      <w:pPr>
        <w:numPr>
          <w:ilvl w:val="2"/>
          <w:numId w:val="8"/>
        </w:numPr>
        <w:spacing w:line="360" w:lineRule="auto"/>
        <w:rPr>
          <w:lang w:val="en-GB"/>
        </w:rPr>
      </w:pPr>
      <w:r>
        <w:rPr>
          <w:rFonts w:hint="eastAsia"/>
          <w:lang w:val="en-GB"/>
        </w:rPr>
        <w:t>操作</w:t>
      </w:r>
    </w:p>
    <w:p w14:paraId="155E2636" w14:textId="41CBEAD2" w:rsidR="00DC48D6" w:rsidRDefault="008165F6" w:rsidP="00DC48D6">
      <w:pPr>
        <w:spacing w:line="360" w:lineRule="auto"/>
        <w:ind w:left="840"/>
        <w:rPr>
          <w:lang w:val="en-GB"/>
        </w:rPr>
      </w:pPr>
      <w:r>
        <w:rPr>
          <w:rFonts w:hint="eastAsia"/>
          <w:lang w:val="en-GB"/>
        </w:rPr>
        <w:t>进入“开始</w:t>
      </w:r>
      <w:r>
        <w:rPr>
          <w:rFonts w:hint="eastAsia"/>
          <w:lang w:val="en-GB"/>
        </w:rPr>
        <w:t>-&gt;</w:t>
      </w:r>
      <w:r>
        <w:rPr>
          <w:rFonts w:hint="eastAsia"/>
          <w:lang w:val="en-GB"/>
        </w:rPr>
        <w:t>管理工具</w:t>
      </w:r>
      <w:r>
        <w:rPr>
          <w:rFonts w:hint="eastAsia"/>
          <w:lang w:val="en-GB"/>
        </w:rPr>
        <w:t>-&gt;</w:t>
      </w:r>
      <w:r>
        <w:rPr>
          <w:rFonts w:hint="eastAsia"/>
          <w:lang w:val="en-GB"/>
        </w:rPr>
        <w:t>本地安全策略</w:t>
      </w:r>
      <w:r>
        <w:rPr>
          <w:rFonts w:hint="eastAsia"/>
          <w:lang w:val="en-GB"/>
        </w:rPr>
        <w:t>-&gt;</w:t>
      </w:r>
      <w:r>
        <w:rPr>
          <w:rFonts w:hint="eastAsia"/>
          <w:lang w:val="en-GB"/>
        </w:rPr>
        <w:t>本地策略</w:t>
      </w:r>
      <w:r>
        <w:rPr>
          <w:rFonts w:hint="eastAsia"/>
          <w:lang w:val="en-GB"/>
        </w:rPr>
        <w:t>-&gt;</w:t>
      </w:r>
      <w:r>
        <w:rPr>
          <w:rFonts w:hint="eastAsia"/>
          <w:lang w:val="en-GB"/>
        </w:rPr>
        <w:t>安全选项”：“</w:t>
      </w:r>
      <w:r>
        <w:rPr>
          <w:rFonts w:hint="eastAsia"/>
          <w:lang w:val="en-GB"/>
        </w:rPr>
        <w:t xml:space="preserve">Microsoft </w:t>
      </w:r>
      <w:r>
        <w:rPr>
          <w:rFonts w:hint="eastAsia"/>
          <w:lang w:val="en-GB"/>
        </w:rPr>
        <w:t>网络服务器：暂停会话前所需的空闲时间数量”为</w:t>
      </w:r>
      <w:r>
        <w:rPr>
          <w:rFonts w:hint="eastAsia"/>
          <w:lang w:val="en-GB"/>
        </w:rPr>
        <w:t xml:space="preserve"> 15</w:t>
      </w:r>
      <w:r>
        <w:rPr>
          <w:rFonts w:hint="eastAsia"/>
          <w:lang w:val="en-GB"/>
        </w:rPr>
        <w:t>分钟。</w:t>
      </w:r>
    </w:p>
    <w:p w14:paraId="54531257" w14:textId="58A76DFF" w:rsidR="00DC48D6" w:rsidRDefault="00DC48D6" w:rsidP="00DC48D6">
      <w:pPr>
        <w:pStyle w:val="3"/>
        <w:spacing w:line="360" w:lineRule="auto"/>
        <w:rPr>
          <w:lang w:val="en-GB"/>
        </w:rPr>
      </w:pPr>
      <w:bookmarkStart w:id="1366" w:name="_Toc531719369"/>
      <w:commentRangeStart w:id="1367"/>
      <w:r>
        <w:rPr>
          <w:rFonts w:hint="eastAsia"/>
          <w:lang w:val="en-GB"/>
        </w:rPr>
        <w:t>远程维护</w:t>
      </w:r>
      <w:commentRangeEnd w:id="1367"/>
      <w:r w:rsidR="00992DF9">
        <w:rPr>
          <w:rStyle w:val="afff2"/>
          <w:b w:val="0"/>
          <w:bCs w:val="0"/>
        </w:rPr>
        <w:commentReference w:id="1367"/>
      </w:r>
      <w:bookmarkEnd w:id="1366"/>
    </w:p>
    <w:p w14:paraId="061940E3" w14:textId="77777777" w:rsidR="00DC48D6" w:rsidRDefault="00DC48D6" w:rsidP="00DC48D6">
      <w:pPr>
        <w:numPr>
          <w:ilvl w:val="2"/>
          <w:numId w:val="8"/>
        </w:numPr>
        <w:spacing w:line="360" w:lineRule="auto"/>
        <w:rPr>
          <w:lang w:val="en-GB"/>
        </w:rPr>
      </w:pPr>
      <w:r>
        <w:rPr>
          <w:rFonts w:hint="eastAsia"/>
          <w:lang w:val="en-GB"/>
        </w:rPr>
        <w:t>描述</w:t>
      </w:r>
    </w:p>
    <w:p w14:paraId="5BB35F37" w14:textId="1CFE8851" w:rsidR="00393D38" w:rsidRDefault="00393D38" w:rsidP="00393D38">
      <w:pPr>
        <w:tabs>
          <w:tab w:val="left" w:pos="851"/>
          <w:tab w:val="left" w:pos="1413"/>
        </w:tabs>
        <w:spacing w:line="360" w:lineRule="auto"/>
        <w:ind w:left="851"/>
        <w:rPr>
          <w:lang w:val="en-GB"/>
        </w:rPr>
      </w:pPr>
      <w:r w:rsidRPr="00393D38">
        <w:rPr>
          <w:rFonts w:hint="eastAsia"/>
          <w:lang w:val="en-GB"/>
        </w:rPr>
        <w:t>终端计算机如无特别需要，关闭远程协助</w:t>
      </w:r>
      <w:r>
        <w:rPr>
          <w:rFonts w:hint="eastAsia"/>
          <w:lang w:val="en-GB"/>
        </w:rPr>
        <w:t>，</w:t>
      </w:r>
      <w:r w:rsidRPr="00393D38">
        <w:rPr>
          <w:rFonts w:hint="eastAsia"/>
          <w:lang w:val="en-GB"/>
        </w:rPr>
        <w:t>关闭远程桌面</w:t>
      </w:r>
      <w:r w:rsidR="001E066C">
        <w:rPr>
          <w:rFonts w:hint="eastAsia"/>
          <w:lang w:val="en-GB"/>
        </w:rPr>
        <w:t>。</w:t>
      </w:r>
    </w:p>
    <w:p w14:paraId="19D0D9EE" w14:textId="77777777" w:rsidR="00DC48D6" w:rsidRDefault="00DC48D6" w:rsidP="00DC48D6">
      <w:pPr>
        <w:numPr>
          <w:ilvl w:val="2"/>
          <w:numId w:val="8"/>
        </w:numPr>
        <w:spacing w:line="360" w:lineRule="auto"/>
        <w:rPr>
          <w:lang w:val="en-GB"/>
        </w:rPr>
      </w:pPr>
      <w:r>
        <w:rPr>
          <w:rFonts w:hint="eastAsia"/>
          <w:lang w:val="en-GB"/>
        </w:rPr>
        <w:t>风险</w:t>
      </w:r>
    </w:p>
    <w:p w14:paraId="7C454451" w14:textId="0DADAF80" w:rsidR="00DC48D6" w:rsidRDefault="00A456DA" w:rsidP="00DC48D6">
      <w:pPr>
        <w:spacing w:line="360" w:lineRule="auto"/>
        <w:ind w:left="840"/>
        <w:rPr>
          <w:lang w:val="en-GB"/>
        </w:rPr>
      </w:pPr>
      <w:r>
        <w:rPr>
          <w:rFonts w:hint="eastAsia"/>
          <w:lang w:val="en-GB"/>
        </w:rPr>
        <w:t>中</w:t>
      </w:r>
    </w:p>
    <w:p w14:paraId="085AD4DC" w14:textId="77777777" w:rsidR="00DC48D6" w:rsidRDefault="00DC48D6" w:rsidP="00DC48D6">
      <w:pPr>
        <w:numPr>
          <w:ilvl w:val="2"/>
          <w:numId w:val="8"/>
        </w:numPr>
        <w:spacing w:line="360" w:lineRule="auto"/>
        <w:rPr>
          <w:lang w:val="en-GB"/>
        </w:rPr>
      </w:pPr>
      <w:r>
        <w:rPr>
          <w:rFonts w:hint="eastAsia"/>
          <w:lang w:val="en-GB"/>
        </w:rPr>
        <w:t>操作</w:t>
      </w:r>
    </w:p>
    <w:p w14:paraId="39C9FF91" w14:textId="41DFA1A9" w:rsidR="00DC48D6" w:rsidRDefault="00976628" w:rsidP="00A717E6">
      <w:pPr>
        <w:tabs>
          <w:tab w:val="left" w:pos="851"/>
          <w:tab w:val="left" w:pos="1413"/>
        </w:tabs>
        <w:spacing w:line="360" w:lineRule="auto"/>
        <w:ind w:left="851"/>
        <w:rPr>
          <w:lang w:val="en-GB"/>
        </w:rPr>
      </w:pPr>
      <w:r w:rsidRPr="00976628">
        <w:rPr>
          <w:rFonts w:hint="eastAsia"/>
          <w:lang w:val="en-GB"/>
        </w:rPr>
        <w:t>鼠标右键点击“我的电脑”，选择“属性”，选中“远程设置”，在</w:t>
      </w:r>
      <w:r w:rsidR="007C514F" w:rsidRPr="00976628">
        <w:rPr>
          <w:rFonts w:hint="eastAsia"/>
          <w:lang w:val="en-GB"/>
        </w:rPr>
        <w:t>“</w:t>
      </w:r>
      <w:r w:rsidRPr="00976628">
        <w:rPr>
          <w:rFonts w:hint="eastAsia"/>
          <w:lang w:val="en-GB"/>
        </w:rPr>
        <w:t>远程协助</w:t>
      </w:r>
      <w:r w:rsidR="002D7B08" w:rsidRPr="002D7B08">
        <w:rPr>
          <w:rFonts w:hint="eastAsia"/>
          <w:lang w:val="en-GB"/>
        </w:rPr>
        <w:t>”</w:t>
      </w:r>
      <w:r w:rsidRPr="00976628">
        <w:rPr>
          <w:rFonts w:hint="eastAsia"/>
          <w:lang w:val="en-GB"/>
        </w:rPr>
        <w:t>的</w:t>
      </w:r>
      <w:r w:rsidR="002C326F">
        <w:rPr>
          <w:rFonts w:hint="eastAsia"/>
          <w:lang w:val="en-GB"/>
        </w:rPr>
        <w:t>下方查看，取消勾选</w:t>
      </w:r>
      <w:r w:rsidRPr="00976628">
        <w:rPr>
          <w:rFonts w:hint="eastAsia"/>
          <w:lang w:val="en-GB"/>
        </w:rPr>
        <w:t>“允许远程协助连接这台计算机”，</w:t>
      </w:r>
      <w:r w:rsidR="00294005" w:rsidRPr="00294005">
        <w:rPr>
          <w:rFonts w:hint="eastAsia"/>
          <w:lang w:val="en-GB"/>
        </w:rPr>
        <w:t>在“远程桌面”</w:t>
      </w:r>
      <w:r w:rsidR="00294005">
        <w:rPr>
          <w:rFonts w:hint="eastAsia"/>
          <w:lang w:val="en-GB"/>
        </w:rPr>
        <w:t>的下方查看，勾选</w:t>
      </w:r>
      <w:r w:rsidR="00294005" w:rsidRPr="00294005">
        <w:rPr>
          <w:rFonts w:hint="eastAsia"/>
          <w:lang w:val="en-GB"/>
        </w:rPr>
        <w:t>“不允许连接到这台计算机</w:t>
      </w:r>
      <w:r w:rsidR="00A01FBC" w:rsidRPr="00294005">
        <w:rPr>
          <w:rFonts w:hint="eastAsia"/>
          <w:lang w:val="en-GB"/>
        </w:rPr>
        <w:t>”</w:t>
      </w:r>
      <w:r w:rsidRPr="00976628">
        <w:rPr>
          <w:rFonts w:hint="eastAsia"/>
          <w:lang w:val="en-GB"/>
        </w:rPr>
        <w:t>。</w:t>
      </w:r>
    </w:p>
    <w:p w14:paraId="1105371A" w14:textId="77777777" w:rsidR="008165F6" w:rsidRDefault="008165F6" w:rsidP="008165F6">
      <w:pPr>
        <w:pStyle w:val="3"/>
        <w:spacing w:line="360" w:lineRule="auto"/>
        <w:rPr>
          <w:lang w:val="en-GB"/>
        </w:rPr>
      </w:pPr>
      <w:bookmarkStart w:id="1368" w:name="_Toc531719370"/>
      <w:commentRangeStart w:id="1369"/>
      <w:proofErr w:type="gramStart"/>
      <w:r>
        <w:rPr>
          <w:rFonts w:hint="eastAsia"/>
          <w:lang w:val="en-GB"/>
        </w:rPr>
        <w:t>屏保密码</w:t>
      </w:r>
      <w:proofErr w:type="gramEnd"/>
      <w:r>
        <w:rPr>
          <w:rFonts w:hint="eastAsia"/>
          <w:lang w:val="en-GB"/>
        </w:rPr>
        <w:t>保护</w:t>
      </w:r>
      <w:commentRangeEnd w:id="1369"/>
      <w:r w:rsidR="00DB7833">
        <w:rPr>
          <w:rStyle w:val="afff2"/>
          <w:b w:val="0"/>
          <w:bCs w:val="0"/>
        </w:rPr>
        <w:commentReference w:id="1369"/>
      </w:r>
      <w:bookmarkEnd w:id="1368"/>
    </w:p>
    <w:p w14:paraId="101F8C95" w14:textId="77777777" w:rsidR="008165F6" w:rsidRDefault="008165F6" w:rsidP="008165F6">
      <w:pPr>
        <w:numPr>
          <w:ilvl w:val="2"/>
          <w:numId w:val="8"/>
        </w:numPr>
        <w:spacing w:line="360" w:lineRule="auto"/>
        <w:rPr>
          <w:lang w:val="en-GB"/>
        </w:rPr>
      </w:pPr>
      <w:r>
        <w:rPr>
          <w:rFonts w:hint="eastAsia"/>
          <w:lang w:val="en-GB"/>
        </w:rPr>
        <w:t>描述</w:t>
      </w:r>
    </w:p>
    <w:p w14:paraId="2560E315" w14:textId="77777777" w:rsidR="008165F6" w:rsidRDefault="008165F6" w:rsidP="008165F6">
      <w:pPr>
        <w:spacing w:line="360" w:lineRule="auto"/>
        <w:ind w:left="840"/>
        <w:rPr>
          <w:lang w:val="en-GB"/>
        </w:rPr>
      </w:pPr>
      <w:r>
        <w:rPr>
          <w:rFonts w:hint="eastAsia"/>
          <w:lang w:val="en-GB"/>
        </w:rPr>
        <w:lastRenderedPageBreak/>
        <w:t>设置带密码的屏幕保护，并将时间设定为</w:t>
      </w:r>
      <w:r>
        <w:rPr>
          <w:rFonts w:hint="eastAsia"/>
          <w:lang w:val="en-GB"/>
        </w:rPr>
        <w:t xml:space="preserve"> 5 </w:t>
      </w:r>
      <w:r>
        <w:rPr>
          <w:rFonts w:hint="eastAsia"/>
          <w:lang w:val="en-GB"/>
        </w:rPr>
        <w:t>分钟。</w:t>
      </w:r>
    </w:p>
    <w:p w14:paraId="10F463E4" w14:textId="77777777" w:rsidR="008165F6" w:rsidRDefault="008165F6" w:rsidP="008165F6">
      <w:pPr>
        <w:numPr>
          <w:ilvl w:val="2"/>
          <w:numId w:val="8"/>
        </w:numPr>
        <w:spacing w:line="360" w:lineRule="auto"/>
        <w:rPr>
          <w:lang w:val="en-GB"/>
        </w:rPr>
      </w:pPr>
      <w:r>
        <w:rPr>
          <w:rFonts w:hint="eastAsia"/>
          <w:lang w:val="en-GB"/>
        </w:rPr>
        <w:t>风险</w:t>
      </w:r>
    </w:p>
    <w:p w14:paraId="0AA8CB58" w14:textId="77777777" w:rsidR="008165F6" w:rsidRDefault="008165F6" w:rsidP="008165F6">
      <w:pPr>
        <w:spacing w:line="360" w:lineRule="auto"/>
        <w:ind w:left="840"/>
        <w:rPr>
          <w:lang w:val="en-GB"/>
        </w:rPr>
      </w:pPr>
      <w:r>
        <w:rPr>
          <w:rFonts w:hint="eastAsia"/>
          <w:lang w:val="en-GB"/>
        </w:rPr>
        <w:t>无</w:t>
      </w:r>
    </w:p>
    <w:p w14:paraId="088D9436" w14:textId="77777777" w:rsidR="008165F6" w:rsidRDefault="008165F6" w:rsidP="008165F6">
      <w:pPr>
        <w:numPr>
          <w:ilvl w:val="2"/>
          <w:numId w:val="8"/>
        </w:numPr>
        <w:spacing w:line="360" w:lineRule="auto"/>
        <w:rPr>
          <w:lang w:val="en-GB"/>
        </w:rPr>
      </w:pPr>
      <w:r>
        <w:rPr>
          <w:rFonts w:hint="eastAsia"/>
          <w:lang w:val="en-GB"/>
        </w:rPr>
        <w:t>操作</w:t>
      </w:r>
    </w:p>
    <w:p w14:paraId="3A7B99A9" w14:textId="77777777" w:rsidR="008165F6" w:rsidRDefault="008165F6" w:rsidP="008165F6">
      <w:pPr>
        <w:spacing w:line="360" w:lineRule="auto"/>
        <w:ind w:left="840"/>
        <w:rPr>
          <w:lang w:val="en-GB"/>
        </w:rPr>
      </w:pPr>
      <w:r>
        <w:rPr>
          <w:rFonts w:hint="eastAsia"/>
          <w:lang w:val="en-GB"/>
        </w:rPr>
        <w:t>进入“控制面板－</w:t>
      </w:r>
      <w:r>
        <w:rPr>
          <w:lang w:val="en-GB"/>
        </w:rPr>
        <w:t>&gt;</w:t>
      </w:r>
      <w:r>
        <w:rPr>
          <w:rFonts w:hint="eastAsia"/>
          <w:lang w:val="en-GB"/>
        </w:rPr>
        <w:t>外观</w:t>
      </w:r>
      <w:r>
        <w:rPr>
          <w:lang w:val="en-GB"/>
        </w:rPr>
        <w:t></w:t>
      </w:r>
      <w:r>
        <w:rPr>
          <w:rFonts w:hint="eastAsia"/>
          <w:lang w:val="en-GB"/>
        </w:rPr>
        <w:t>显示－</w:t>
      </w:r>
      <w:r>
        <w:rPr>
          <w:lang w:val="en-GB"/>
        </w:rPr>
        <w:t>&gt;</w:t>
      </w:r>
      <w:r>
        <w:rPr>
          <w:rFonts w:hint="eastAsia"/>
          <w:lang w:val="en-GB"/>
        </w:rPr>
        <w:t>更改屏幕保护程序”：启用屏幕保护程序，设置等待时间为“</w:t>
      </w:r>
      <w:r>
        <w:rPr>
          <w:rFonts w:hint="eastAsia"/>
          <w:lang w:val="en-GB"/>
        </w:rPr>
        <w:t xml:space="preserve">5 </w:t>
      </w:r>
      <w:r>
        <w:rPr>
          <w:rFonts w:hint="eastAsia"/>
          <w:lang w:val="en-GB"/>
        </w:rPr>
        <w:t>分钟”，启用“在恢复时使用密码保护。</w:t>
      </w:r>
    </w:p>
    <w:p w14:paraId="32C2AB28" w14:textId="77777777" w:rsidR="008165F6" w:rsidRDefault="008165F6" w:rsidP="008165F6">
      <w:pPr>
        <w:pStyle w:val="2"/>
        <w:widowControl/>
        <w:numPr>
          <w:ilvl w:val="1"/>
          <w:numId w:val="7"/>
        </w:numPr>
        <w:tabs>
          <w:tab w:val="clear" w:pos="576"/>
        </w:tabs>
        <w:spacing w:before="0" w:after="0" w:line="360" w:lineRule="auto"/>
        <w:ind w:left="420" w:hanging="420"/>
      </w:pPr>
      <w:bookmarkStart w:id="1370" w:name="_Toc531719371"/>
      <w:r>
        <w:rPr>
          <w:rFonts w:hint="eastAsia"/>
        </w:rPr>
        <w:t>安全策略设置</w:t>
      </w:r>
      <w:bookmarkEnd w:id="1346"/>
      <w:bookmarkEnd w:id="1370"/>
    </w:p>
    <w:p w14:paraId="712CF14C" w14:textId="77777777" w:rsidR="008165F6" w:rsidRDefault="008165F6" w:rsidP="008165F6">
      <w:pPr>
        <w:spacing w:line="360" w:lineRule="auto"/>
        <w:ind w:left="420" w:firstLine="147"/>
        <w:rPr>
          <w:b/>
          <w:color w:val="FF0000"/>
          <w:lang w:val="en-GB"/>
        </w:rPr>
      </w:pPr>
      <w:r>
        <w:rPr>
          <w:rFonts w:hint="eastAsia"/>
          <w:b/>
          <w:color w:val="FF0000"/>
          <w:lang w:val="en-GB"/>
        </w:rPr>
        <w:t>注意：如果系统加入域，可以使用域控制器上的策略覆盖本地策略</w:t>
      </w:r>
    </w:p>
    <w:p w14:paraId="6431F3A8" w14:textId="33873C47" w:rsidR="008165F6" w:rsidRDefault="008165F6" w:rsidP="008165F6">
      <w:pPr>
        <w:spacing w:line="360" w:lineRule="auto"/>
        <w:ind w:left="420" w:firstLine="147"/>
        <w:rPr>
          <w:b/>
          <w:color w:val="FF0000"/>
          <w:lang w:val="en-GB"/>
        </w:rPr>
      </w:pPr>
      <w:r>
        <w:rPr>
          <w:rFonts w:hint="eastAsia"/>
          <w:b/>
          <w:color w:val="FF0000"/>
          <w:lang w:val="en-GB"/>
        </w:rPr>
        <w:t>回退方法：开启对应的安全设置</w:t>
      </w:r>
      <w:r w:rsidR="00645D54">
        <w:rPr>
          <w:rFonts w:hint="eastAsia"/>
          <w:b/>
          <w:color w:val="FF0000"/>
          <w:lang w:val="en-GB"/>
        </w:rPr>
        <w:t>。</w:t>
      </w:r>
    </w:p>
    <w:p w14:paraId="6B5D6864" w14:textId="77777777" w:rsidR="008165F6" w:rsidRDefault="008165F6" w:rsidP="008165F6">
      <w:pPr>
        <w:pStyle w:val="19"/>
        <w:keepNext/>
        <w:keepLines/>
        <w:numPr>
          <w:ilvl w:val="1"/>
          <w:numId w:val="2"/>
        </w:numPr>
        <w:spacing w:before="260" w:after="260" w:line="360" w:lineRule="auto"/>
        <w:ind w:firstLineChars="0"/>
        <w:outlineLvl w:val="2"/>
        <w:rPr>
          <w:rFonts w:ascii="Arial" w:hAnsi="Arial"/>
          <w:b/>
          <w:bCs/>
          <w:vanish/>
          <w:sz w:val="30"/>
          <w:szCs w:val="32"/>
          <w:lang w:val="en-GB"/>
        </w:rPr>
      </w:pPr>
      <w:bookmarkStart w:id="1371" w:name="_Toc467835482"/>
      <w:bookmarkStart w:id="1372" w:name="_Toc467832330"/>
      <w:bookmarkStart w:id="1373" w:name="_Toc467772955"/>
      <w:bookmarkStart w:id="1374" w:name="_Toc467772837"/>
      <w:bookmarkStart w:id="1375" w:name="_Toc531333811"/>
      <w:bookmarkStart w:id="1376" w:name="_Toc531616539"/>
      <w:bookmarkStart w:id="1377" w:name="_Toc531618019"/>
      <w:bookmarkStart w:id="1378" w:name="_Toc531619532"/>
      <w:bookmarkStart w:id="1379" w:name="_Toc531620052"/>
      <w:bookmarkStart w:id="1380" w:name="_Toc531681166"/>
      <w:bookmarkStart w:id="1381" w:name="_Toc531681241"/>
      <w:bookmarkStart w:id="1382" w:name="_Toc531704702"/>
      <w:bookmarkStart w:id="1383" w:name="_Toc531705624"/>
      <w:bookmarkStart w:id="1384" w:name="_Toc531707276"/>
      <w:bookmarkStart w:id="1385" w:name="_Toc531719372"/>
      <w:bookmarkStart w:id="1386" w:name="_Toc334525774"/>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p>
    <w:p w14:paraId="797AC7E6" w14:textId="77777777" w:rsidR="008165F6" w:rsidRDefault="008165F6" w:rsidP="008165F6">
      <w:pPr>
        <w:pStyle w:val="3"/>
        <w:spacing w:line="360" w:lineRule="auto"/>
        <w:rPr>
          <w:lang w:val="en-GB"/>
        </w:rPr>
      </w:pPr>
      <w:bookmarkStart w:id="1387" w:name="_Toc531719373"/>
      <w:commentRangeStart w:id="1388"/>
      <w:r>
        <w:rPr>
          <w:rFonts w:hint="eastAsia"/>
          <w:lang w:val="en-GB"/>
        </w:rPr>
        <w:t>禁止远程枚举</w:t>
      </w:r>
      <w:proofErr w:type="gramStart"/>
      <w:r>
        <w:rPr>
          <w:rFonts w:hint="eastAsia"/>
          <w:lang w:val="en-GB"/>
        </w:rPr>
        <w:t>帐号</w:t>
      </w:r>
      <w:proofErr w:type="gramEnd"/>
      <w:r>
        <w:rPr>
          <w:rFonts w:hint="eastAsia"/>
          <w:lang w:val="en-GB"/>
        </w:rPr>
        <w:t>与共享</w:t>
      </w:r>
      <w:bookmarkEnd w:id="1386"/>
      <w:commentRangeEnd w:id="1388"/>
      <w:r w:rsidR="008B4623">
        <w:rPr>
          <w:rStyle w:val="afff2"/>
          <w:b w:val="0"/>
          <w:bCs w:val="0"/>
        </w:rPr>
        <w:commentReference w:id="1388"/>
      </w:r>
      <w:bookmarkEnd w:id="1387"/>
    </w:p>
    <w:p w14:paraId="7653C141" w14:textId="77777777" w:rsidR="008165F6" w:rsidRDefault="008165F6" w:rsidP="008165F6">
      <w:pPr>
        <w:numPr>
          <w:ilvl w:val="2"/>
          <w:numId w:val="9"/>
        </w:numPr>
        <w:spacing w:line="360" w:lineRule="auto"/>
        <w:rPr>
          <w:lang w:val="en-GB"/>
        </w:rPr>
      </w:pPr>
      <w:r>
        <w:rPr>
          <w:rFonts w:hint="eastAsia"/>
          <w:lang w:val="en-GB"/>
        </w:rPr>
        <w:t>描述</w:t>
      </w:r>
    </w:p>
    <w:p w14:paraId="0629E0D0" w14:textId="1E5F4A79" w:rsidR="008165F6" w:rsidRDefault="008165F6" w:rsidP="008165F6">
      <w:pPr>
        <w:spacing w:line="360" w:lineRule="auto"/>
        <w:ind w:left="840"/>
        <w:rPr>
          <w:lang w:val="en-GB"/>
        </w:rPr>
      </w:pPr>
      <w:r>
        <w:rPr>
          <w:rFonts w:hint="eastAsia"/>
          <w:lang w:val="en-GB"/>
        </w:rPr>
        <w:t>远程枚取</w:t>
      </w:r>
      <w:proofErr w:type="gramStart"/>
      <w:r>
        <w:rPr>
          <w:rFonts w:hint="eastAsia"/>
          <w:lang w:val="en-GB"/>
        </w:rPr>
        <w:t>帐号</w:t>
      </w:r>
      <w:proofErr w:type="gramEnd"/>
      <w:r>
        <w:rPr>
          <w:rFonts w:hint="eastAsia"/>
          <w:lang w:val="en-GB"/>
        </w:rPr>
        <w:t>与共享是在不用任何用户名与密码的情况下，通过网络使用匿名身份进行</w:t>
      </w:r>
      <w:proofErr w:type="gramStart"/>
      <w:r>
        <w:rPr>
          <w:rFonts w:hint="eastAsia"/>
          <w:lang w:val="en-GB"/>
        </w:rPr>
        <w:t>帐号</w:t>
      </w:r>
      <w:proofErr w:type="gramEnd"/>
      <w:r>
        <w:rPr>
          <w:rFonts w:hint="eastAsia"/>
          <w:lang w:val="en-GB"/>
        </w:rPr>
        <w:t>与共享</w:t>
      </w:r>
      <w:proofErr w:type="gramStart"/>
      <w:r>
        <w:rPr>
          <w:rFonts w:hint="eastAsia"/>
          <w:lang w:val="en-GB"/>
        </w:rPr>
        <w:t>与猜解</w:t>
      </w:r>
      <w:proofErr w:type="gramEnd"/>
      <w:r>
        <w:rPr>
          <w:rFonts w:hint="eastAsia"/>
          <w:lang w:val="en-GB"/>
        </w:rPr>
        <w:t>，这通常会作为攻击的前奏。禁止远程枚取</w:t>
      </w:r>
      <w:proofErr w:type="gramStart"/>
      <w:r>
        <w:rPr>
          <w:rFonts w:hint="eastAsia"/>
          <w:lang w:val="en-GB"/>
        </w:rPr>
        <w:t>帐号</w:t>
      </w:r>
      <w:proofErr w:type="gramEnd"/>
      <w:r>
        <w:rPr>
          <w:rFonts w:hint="eastAsia"/>
          <w:lang w:val="en-GB"/>
        </w:rPr>
        <w:t>与共享可以更好的保护系统信息的保密性，减少威胁的可能性</w:t>
      </w:r>
      <w:r w:rsidR="00AD7C9B">
        <w:rPr>
          <w:rFonts w:hint="eastAsia"/>
          <w:lang w:val="en-GB"/>
        </w:rPr>
        <w:t>。</w:t>
      </w:r>
    </w:p>
    <w:p w14:paraId="42F54DD2" w14:textId="3AAF7409" w:rsidR="00A3464E" w:rsidRDefault="00A3464E" w:rsidP="00A3464E">
      <w:pPr>
        <w:numPr>
          <w:ilvl w:val="2"/>
          <w:numId w:val="9"/>
        </w:numPr>
        <w:tabs>
          <w:tab w:val="left" w:pos="1800"/>
        </w:tabs>
        <w:spacing w:line="360" w:lineRule="auto"/>
      </w:pPr>
      <w:r>
        <w:rPr>
          <w:rFonts w:hint="eastAsia"/>
        </w:rPr>
        <w:t>风险</w:t>
      </w:r>
    </w:p>
    <w:p w14:paraId="57B73CAA" w14:textId="77777777" w:rsidR="00A3464E" w:rsidRDefault="00A3464E" w:rsidP="00A3464E">
      <w:pPr>
        <w:tabs>
          <w:tab w:val="left" w:pos="1800"/>
        </w:tabs>
        <w:spacing w:line="360" w:lineRule="auto"/>
        <w:ind w:left="851"/>
      </w:pPr>
      <w:r>
        <w:rPr>
          <w:rFonts w:hint="eastAsia"/>
        </w:rPr>
        <w:t>无</w:t>
      </w:r>
    </w:p>
    <w:p w14:paraId="2B9F3B9F" w14:textId="77777777" w:rsidR="00A3464E" w:rsidRDefault="00A3464E" w:rsidP="00A3464E">
      <w:pPr>
        <w:tabs>
          <w:tab w:val="left" w:pos="1800"/>
        </w:tabs>
        <w:spacing w:line="360" w:lineRule="auto"/>
        <w:ind w:left="851"/>
      </w:pPr>
      <w:r>
        <w:rPr>
          <w:noProof/>
        </w:rPr>
        <w:drawing>
          <wp:inline distT="0" distB="0" distL="0" distR="0" wp14:anchorId="334450A9" wp14:editId="5ED727F4">
            <wp:extent cx="4076700" cy="2790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76700" cy="2790825"/>
                    </a:xfrm>
                    <a:prstGeom prst="rect">
                      <a:avLst/>
                    </a:prstGeom>
                    <a:noFill/>
                    <a:ln>
                      <a:noFill/>
                    </a:ln>
                  </pic:spPr>
                </pic:pic>
              </a:graphicData>
            </a:graphic>
          </wp:inline>
        </w:drawing>
      </w:r>
    </w:p>
    <w:p w14:paraId="16BF11E4" w14:textId="77777777" w:rsidR="00A3464E" w:rsidRDefault="00A3464E" w:rsidP="00A3464E">
      <w:pPr>
        <w:numPr>
          <w:ilvl w:val="2"/>
          <w:numId w:val="9"/>
        </w:numPr>
        <w:spacing w:line="360" w:lineRule="auto"/>
      </w:pPr>
      <w:r>
        <w:rPr>
          <w:rFonts w:hint="eastAsia"/>
        </w:rPr>
        <w:t>操作</w:t>
      </w:r>
    </w:p>
    <w:p w14:paraId="3B1E041D" w14:textId="77777777" w:rsidR="00A3464E" w:rsidRDefault="00A3464E" w:rsidP="00A3464E">
      <w:pPr>
        <w:numPr>
          <w:ilvl w:val="0"/>
          <w:numId w:val="22"/>
        </w:numPr>
        <w:spacing w:line="360" w:lineRule="auto"/>
        <w:rPr>
          <w:rFonts w:cs="Arial"/>
        </w:rPr>
      </w:pPr>
      <w:r>
        <w:rPr>
          <w:rFonts w:cs="Arial" w:hint="eastAsia"/>
        </w:rPr>
        <w:lastRenderedPageBreak/>
        <w:t>进入到“本地组策略标记器”，“计算机配置”</w:t>
      </w:r>
      <w:r>
        <w:rPr>
          <w:rFonts w:cs="Arial" w:hint="eastAsia"/>
        </w:rPr>
        <w:t>-&gt;</w:t>
      </w:r>
      <w:r>
        <w:rPr>
          <w:rFonts w:cs="Arial" w:hint="eastAsia"/>
        </w:rPr>
        <w:t>“</w:t>
      </w:r>
      <w:r>
        <w:rPr>
          <w:rFonts w:cs="Arial" w:hint="eastAsia"/>
        </w:rPr>
        <w:t>Windows</w:t>
      </w:r>
      <w:r>
        <w:rPr>
          <w:rFonts w:cs="Arial" w:hint="eastAsia"/>
        </w:rPr>
        <w:t>设置”</w:t>
      </w:r>
      <w:r>
        <w:rPr>
          <w:rFonts w:cs="Arial" w:hint="eastAsia"/>
        </w:rPr>
        <w:t>-&gt;</w:t>
      </w:r>
      <w:r>
        <w:rPr>
          <w:rFonts w:cs="Arial" w:hint="eastAsia"/>
        </w:rPr>
        <w:t>“安全设置”</w:t>
      </w:r>
      <w:r>
        <w:rPr>
          <w:rFonts w:cs="Arial" w:hint="eastAsia"/>
        </w:rPr>
        <w:t>-&gt;</w:t>
      </w:r>
      <w:r>
        <w:rPr>
          <w:rFonts w:cs="Arial" w:hint="eastAsia"/>
        </w:rPr>
        <w:t>“本地策略</w:t>
      </w:r>
      <w:r>
        <w:rPr>
          <w:rFonts w:cs="Arial" w:hint="eastAsia"/>
        </w:rPr>
        <w:t>-</w:t>
      </w:r>
      <w:r>
        <w:rPr>
          <w:rFonts w:cs="Arial" w:hint="eastAsia"/>
        </w:rPr>
        <w:t>安全选项”</w:t>
      </w:r>
      <w:r>
        <w:rPr>
          <w:rFonts w:cs="Arial" w:hint="eastAsia"/>
        </w:rPr>
        <w:t>-&gt;</w:t>
      </w:r>
      <w:r>
        <w:rPr>
          <w:rFonts w:cs="Arial" w:hint="eastAsia"/>
        </w:rPr>
        <w:t>“网络访问：不允许</w:t>
      </w:r>
      <w:r>
        <w:rPr>
          <w:rFonts w:cs="Arial" w:hint="eastAsia"/>
        </w:rPr>
        <w:t>SAM</w:t>
      </w:r>
      <w:r>
        <w:rPr>
          <w:rFonts w:cs="Arial" w:hint="eastAsia"/>
        </w:rPr>
        <w:t>账户和共享的匿名枚举”。</w:t>
      </w:r>
    </w:p>
    <w:p w14:paraId="09908D6D" w14:textId="77777777" w:rsidR="00A3464E" w:rsidRDefault="00A3464E" w:rsidP="00A3464E">
      <w:pPr>
        <w:numPr>
          <w:ilvl w:val="0"/>
          <w:numId w:val="22"/>
        </w:numPr>
        <w:spacing w:line="360" w:lineRule="auto"/>
        <w:rPr>
          <w:rFonts w:cs="Arial"/>
        </w:rPr>
      </w:pPr>
      <w:r>
        <w:rPr>
          <w:rFonts w:cs="Arial" w:hint="eastAsia"/>
        </w:rPr>
        <w:t>设置“网络访问：不允许</w:t>
      </w:r>
      <w:r>
        <w:rPr>
          <w:rFonts w:cs="Arial" w:hint="eastAsia"/>
        </w:rPr>
        <w:t>SAM</w:t>
      </w:r>
      <w:r>
        <w:rPr>
          <w:rFonts w:cs="Arial" w:hint="eastAsia"/>
        </w:rPr>
        <w:t>账户和共享的匿名枚举”的安全策略为“已启用”。</w:t>
      </w:r>
    </w:p>
    <w:p w14:paraId="098E4D9E" w14:textId="77777777" w:rsidR="00A3464E" w:rsidRDefault="00A3464E" w:rsidP="00A3464E">
      <w:pPr>
        <w:numPr>
          <w:ilvl w:val="0"/>
          <w:numId w:val="22"/>
        </w:numPr>
        <w:spacing w:line="360" w:lineRule="auto"/>
        <w:rPr>
          <w:rFonts w:cs="Arial"/>
        </w:rPr>
      </w:pPr>
      <w:r>
        <w:rPr>
          <w:rFonts w:cs="Arial"/>
        </w:rPr>
        <w:t xml:space="preserve"> </w:t>
      </w:r>
      <w:proofErr w:type="spellStart"/>
      <w:r>
        <w:rPr>
          <w:rFonts w:cs="Arial"/>
        </w:rPr>
        <w:t>G</w:t>
      </w:r>
      <w:r>
        <w:rPr>
          <w:rFonts w:cs="Arial" w:hint="eastAsia"/>
        </w:rPr>
        <w:t>pupdate</w:t>
      </w:r>
      <w:proofErr w:type="spellEnd"/>
      <w:r>
        <w:rPr>
          <w:rFonts w:cs="Arial" w:hint="eastAsia"/>
        </w:rPr>
        <w:t>更新策略后生效。</w:t>
      </w:r>
    </w:p>
    <w:p w14:paraId="30ABCCF5" w14:textId="246E9FCD" w:rsidR="00A3464E" w:rsidRPr="00A3464E" w:rsidRDefault="00A3464E" w:rsidP="00A3464E">
      <w:pPr>
        <w:spacing w:line="360" w:lineRule="auto"/>
      </w:pPr>
    </w:p>
    <w:p w14:paraId="5704A081" w14:textId="77777777" w:rsidR="008165F6" w:rsidRDefault="008165F6" w:rsidP="008165F6">
      <w:pPr>
        <w:pStyle w:val="3"/>
        <w:spacing w:line="360" w:lineRule="auto"/>
        <w:rPr>
          <w:lang w:val="en-GB"/>
        </w:rPr>
      </w:pPr>
      <w:bookmarkStart w:id="1389" w:name="_Toc334525775"/>
      <w:bookmarkStart w:id="1390" w:name="_Toc531719374"/>
      <w:commentRangeStart w:id="1391"/>
      <w:r>
        <w:rPr>
          <w:rFonts w:hint="eastAsia"/>
          <w:lang w:val="en-GB"/>
        </w:rPr>
        <w:t>设置登录消息提示标题</w:t>
      </w:r>
      <w:bookmarkEnd w:id="1389"/>
      <w:commentRangeEnd w:id="1391"/>
      <w:r w:rsidR="006D208B">
        <w:rPr>
          <w:rStyle w:val="afff2"/>
          <w:b w:val="0"/>
          <w:bCs w:val="0"/>
        </w:rPr>
        <w:commentReference w:id="1391"/>
      </w:r>
      <w:bookmarkEnd w:id="1390"/>
    </w:p>
    <w:p w14:paraId="678E60C2" w14:textId="77777777" w:rsidR="008165F6" w:rsidRDefault="008165F6" w:rsidP="008165F6">
      <w:pPr>
        <w:numPr>
          <w:ilvl w:val="2"/>
          <w:numId w:val="9"/>
        </w:numPr>
        <w:spacing w:line="360" w:lineRule="auto"/>
        <w:rPr>
          <w:lang w:val="en-GB"/>
        </w:rPr>
      </w:pPr>
      <w:r>
        <w:rPr>
          <w:rFonts w:hint="eastAsia"/>
          <w:lang w:val="en-GB"/>
        </w:rPr>
        <w:t>描述</w:t>
      </w:r>
    </w:p>
    <w:p w14:paraId="5C22E1E5" w14:textId="42607119" w:rsidR="008165F6" w:rsidRDefault="008165F6" w:rsidP="008165F6">
      <w:pPr>
        <w:spacing w:line="360" w:lineRule="auto"/>
        <w:ind w:left="840"/>
        <w:rPr>
          <w:lang w:val="en-GB"/>
        </w:rPr>
      </w:pPr>
      <w:r>
        <w:rPr>
          <w:rFonts w:hint="eastAsia"/>
          <w:lang w:val="en-GB"/>
        </w:rPr>
        <w:t>登录消息提示标题是用户登录系统时弹出授权说明的窗口标题，设置合理的标题可以对未授权访问者产生威慑作用</w:t>
      </w:r>
      <w:r w:rsidR="00770321">
        <w:rPr>
          <w:rFonts w:hint="eastAsia"/>
          <w:lang w:val="en-GB"/>
        </w:rPr>
        <w:t>。</w:t>
      </w:r>
    </w:p>
    <w:p w14:paraId="4140EBDA" w14:textId="77777777" w:rsidR="008165F6" w:rsidRDefault="008165F6" w:rsidP="008165F6">
      <w:pPr>
        <w:numPr>
          <w:ilvl w:val="2"/>
          <w:numId w:val="9"/>
        </w:numPr>
        <w:spacing w:line="360" w:lineRule="auto"/>
        <w:rPr>
          <w:lang w:val="en-GB"/>
        </w:rPr>
      </w:pPr>
      <w:r>
        <w:rPr>
          <w:rFonts w:hint="eastAsia"/>
          <w:lang w:val="en-GB"/>
        </w:rPr>
        <w:t>风险</w:t>
      </w:r>
    </w:p>
    <w:p w14:paraId="72A4E5FB" w14:textId="77777777" w:rsidR="008165F6" w:rsidRDefault="008165F6" w:rsidP="008165F6">
      <w:pPr>
        <w:spacing w:line="360" w:lineRule="auto"/>
        <w:ind w:left="840"/>
        <w:rPr>
          <w:lang w:val="en-GB"/>
        </w:rPr>
      </w:pPr>
      <w:r>
        <w:rPr>
          <w:rFonts w:hint="eastAsia"/>
          <w:lang w:val="en-GB"/>
        </w:rPr>
        <w:t>无</w:t>
      </w:r>
    </w:p>
    <w:p w14:paraId="3B17BB94" w14:textId="77777777" w:rsidR="008165F6" w:rsidRDefault="008165F6" w:rsidP="008165F6">
      <w:pPr>
        <w:numPr>
          <w:ilvl w:val="2"/>
          <w:numId w:val="9"/>
        </w:numPr>
        <w:spacing w:line="360" w:lineRule="auto"/>
        <w:rPr>
          <w:lang w:val="en-GB"/>
        </w:rPr>
      </w:pPr>
      <w:r>
        <w:rPr>
          <w:rFonts w:hint="eastAsia"/>
          <w:lang w:val="en-GB"/>
        </w:rPr>
        <w:t>操作</w:t>
      </w:r>
    </w:p>
    <w:p w14:paraId="1883FE1A" w14:textId="77777777" w:rsidR="008165F6" w:rsidRDefault="008165F6" w:rsidP="008165F6">
      <w:pPr>
        <w:numPr>
          <w:ilvl w:val="0"/>
          <w:numId w:val="14"/>
        </w:numPr>
        <w:spacing w:line="360" w:lineRule="auto"/>
        <w:rPr>
          <w:lang w:val="en-GB"/>
        </w:rPr>
      </w:pPr>
      <w:r>
        <w:rPr>
          <w:rFonts w:hint="eastAsia"/>
          <w:lang w:val="en-GB"/>
        </w:rPr>
        <w:t>点击“运行”</w:t>
      </w:r>
      <w:r>
        <w:rPr>
          <w:rFonts w:hint="eastAsia"/>
          <w:lang w:val="en-GB"/>
        </w:rPr>
        <w:t>-</w:t>
      </w:r>
      <w:proofErr w:type="gramStart"/>
      <w:r>
        <w:rPr>
          <w:rFonts w:hint="eastAsia"/>
          <w:lang w:val="en-GB"/>
        </w:rPr>
        <w:t>〉</w:t>
      </w:r>
      <w:proofErr w:type="gramEnd"/>
      <w:r>
        <w:rPr>
          <w:rFonts w:hint="eastAsia"/>
          <w:lang w:val="en-GB"/>
        </w:rPr>
        <w:t>输入</w:t>
      </w:r>
      <w:proofErr w:type="spellStart"/>
      <w:r>
        <w:rPr>
          <w:rFonts w:hint="eastAsia"/>
          <w:lang w:val="en-GB"/>
        </w:rPr>
        <w:t>secpol.msc</w:t>
      </w:r>
      <w:proofErr w:type="spellEnd"/>
      <w:r>
        <w:rPr>
          <w:rFonts w:hint="eastAsia"/>
          <w:lang w:val="en-GB"/>
        </w:rPr>
        <w:t>,</w:t>
      </w:r>
      <w:r>
        <w:rPr>
          <w:rFonts w:hint="eastAsia"/>
          <w:lang w:val="en-GB"/>
        </w:rPr>
        <w:t>进入本地安全策略，点击“本地策略”</w:t>
      </w:r>
      <w:r>
        <w:rPr>
          <w:rFonts w:hint="eastAsia"/>
          <w:lang w:val="en-GB"/>
        </w:rPr>
        <w:t>-</w:t>
      </w:r>
      <w:proofErr w:type="gramStart"/>
      <w:r>
        <w:rPr>
          <w:rFonts w:hint="eastAsia"/>
          <w:lang w:val="en-GB"/>
        </w:rPr>
        <w:t>〉</w:t>
      </w:r>
      <w:proofErr w:type="gramEnd"/>
      <w:r>
        <w:rPr>
          <w:rFonts w:hint="eastAsia"/>
          <w:lang w:val="en-GB"/>
        </w:rPr>
        <w:t>“安全选项”，如下：</w:t>
      </w:r>
    </w:p>
    <w:p w14:paraId="1AB7DD0D" w14:textId="77777777" w:rsidR="008165F6" w:rsidRDefault="008165F6" w:rsidP="008165F6">
      <w:pPr>
        <w:spacing w:line="360" w:lineRule="auto"/>
        <w:ind w:left="840"/>
        <w:rPr>
          <w:lang w:val="en-GB"/>
        </w:rPr>
      </w:pPr>
      <w:r>
        <w:rPr>
          <w:rFonts w:hint="eastAsia"/>
          <w:noProof/>
        </w:rPr>
        <w:lastRenderedPageBreak/>
        <w:drawing>
          <wp:inline distT="0" distB="0" distL="0" distR="0" wp14:anchorId="361F8419" wp14:editId="721B7D8F">
            <wp:extent cx="5286375" cy="3657600"/>
            <wp:effectExtent l="0" t="0" r="9525"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86375" cy="3657600"/>
                    </a:xfrm>
                    <a:prstGeom prst="rect">
                      <a:avLst/>
                    </a:prstGeom>
                    <a:noFill/>
                    <a:ln>
                      <a:noFill/>
                    </a:ln>
                  </pic:spPr>
                </pic:pic>
              </a:graphicData>
            </a:graphic>
          </wp:inline>
        </w:drawing>
      </w:r>
    </w:p>
    <w:p w14:paraId="1AA7F8A4" w14:textId="77777777" w:rsidR="008165F6" w:rsidRDefault="008165F6" w:rsidP="008165F6">
      <w:pPr>
        <w:numPr>
          <w:ilvl w:val="0"/>
          <w:numId w:val="14"/>
        </w:numPr>
        <w:spacing w:line="360" w:lineRule="auto"/>
        <w:rPr>
          <w:lang w:val="en-GB"/>
        </w:rPr>
      </w:pPr>
      <w:r>
        <w:rPr>
          <w:rFonts w:hint="eastAsia"/>
          <w:lang w:val="en-GB"/>
        </w:rPr>
        <w:t>设置用户试图登录时消息标题</w:t>
      </w:r>
    </w:p>
    <w:p w14:paraId="38FA78E8" w14:textId="77777777" w:rsidR="008165F6" w:rsidRDefault="008165F6" w:rsidP="008165F6">
      <w:pPr>
        <w:pStyle w:val="3"/>
        <w:spacing w:line="360" w:lineRule="auto"/>
        <w:rPr>
          <w:lang w:val="en-GB"/>
        </w:rPr>
      </w:pPr>
      <w:bookmarkStart w:id="1392" w:name="_Toc334525776"/>
      <w:bookmarkStart w:id="1393" w:name="_Toc531719375"/>
      <w:commentRangeStart w:id="1394"/>
      <w:r>
        <w:rPr>
          <w:rFonts w:hint="eastAsia"/>
          <w:lang w:val="en-GB"/>
        </w:rPr>
        <w:t>设置登录消息提示正文</w:t>
      </w:r>
      <w:bookmarkEnd w:id="1392"/>
      <w:commentRangeEnd w:id="1394"/>
      <w:r w:rsidR="00804CC9">
        <w:rPr>
          <w:rStyle w:val="afff2"/>
          <w:b w:val="0"/>
          <w:bCs w:val="0"/>
        </w:rPr>
        <w:commentReference w:id="1394"/>
      </w:r>
      <w:bookmarkEnd w:id="1393"/>
    </w:p>
    <w:p w14:paraId="7BFD2123" w14:textId="77777777" w:rsidR="008165F6" w:rsidRDefault="008165F6" w:rsidP="008165F6">
      <w:pPr>
        <w:numPr>
          <w:ilvl w:val="2"/>
          <w:numId w:val="9"/>
        </w:numPr>
        <w:spacing w:line="360" w:lineRule="auto"/>
        <w:rPr>
          <w:lang w:val="en-GB"/>
        </w:rPr>
      </w:pPr>
      <w:r>
        <w:rPr>
          <w:rFonts w:hint="eastAsia"/>
          <w:lang w:val="en-GB"/>
        </w:rPr>
        <w:t>描述</w:t>
      </w:r>
    </w:p>
    <w:p w14:paraId="38ED3925" w14:textId="6FFD23EF" w:rsidR="008165F6" w:rsidRDefault="008165F6" w:rsidP="008165F6">
      <w:pPr>
        <w:spacing w:line="360" w:lineRule="auto"/>
        <w:ind w:left="840"/>
        <w:rPr>
          <w:lang w:val="en-GB"/>
        </w:rPr>
      </w:pPr>
      <w:r>
        <w:rPr>
          <w:rFonts w:hint="eastAsia"/>
          <w:lang w:val="en-GB"/>
        </w:rPr>
        <w:t>登录消息提示正文是用户登录系统时弹出授权说明的窗口正文，设置合理的正文</w:t>
      </w:r>
      <w:r>
        <w:rPr>
          <w:rFonts w:hint="eastAsia"/>
          <w:lang w:val="en-GB"/>
        </w:rPr>
        <w:t>(</w:t>
      </w:r>
      <w:r>
        <w:rPr>
          <w:rFonts w:hint="eastAsia"/>
          <w:lang w:val="en-GB"/>
        </w:rPr>
        <w:t>如访问授权</w:t>
      </w:r>
      <w:r>
        <w:rPr>
          <w:rFonts w:hint="eastAsia"/>
          <w:lang w:val="en-GB"/>
        </w:rPr>
        <w:t>)</w:t>
      </w:r>
      <w:r>
        <w:rPr>
          <w:rFonts w:hint="eastAsia"/>
          <w:lang w:val="en-GB"/>
        </w:rPr>
        <w:t>可以对未授权访问者产生威慑作用</w:t>
      </w:r>
      <w:r w:rsidR="002E5FEE">
        <w:rPr>
          <w:rFonts w:hint="eastAsia"/>
          <w:lang w:val="en-GB"/>
        </w:rPr>
        <w:t>。</w:t>
      </w:r>
    </w:p>
    <w:p w14:paraId="7FB61CF9" w14:textId="77777777" w:rsidR="008165F6" w:rsidRDefault="008165F6" w:rsidP="008165F6">
      <w:pPr>
        <w:numPr>
          <w:ilvl w:val="2"/>
          <w:numId w:val="9"/>
        </w:numPr>
        <w:spacing w:line="360" w:lineRule="auto"/>
        <w:rPr>
          <w:lang w:val="en-GB"/>
        </w:rPr>
      </w:pPr>
      <w:r>
        <w:rPr>
          <w:rFonts w:hint="eastAsia"/>
          <w:lang w:val="en-GB"/>
        </w:rPr>
        <w:t>风险</w:t>
      </w:r>
    </w:p>
    <w:p w14:paraId="0882892D" w14:textId="77777777" w:rsidR="008165F6" w:rsidRDefault="008165F6" w:rsidP="008165F6">
      <w:pPr>
        <w:spacing w:line="360" w:lineRule="auto"/>
        <w:ind w:left="840"/>
        <w:rPr>
          <w:lang w:val="en-GB"/>
        </w:rPr>
      </w:pPr>
      <w:r>
        <w:rPr>
          <w:rFonts w:hint="eastAsia"/>
          <w:lang w:val="en-GB"/>
        </w:rPr>
        <w:t>无</w:t>
      </w:r>
    </w:p>
    <w:p w14:paraId="12D53B9F" w14:textId="77777777" w:rsidR="008165F6" w:rsidRDefault="008165F6" w:rsidP="008165F6">
      <w:pPr>
        <w:numPr>
          <w:ilvl w:val="2"/>
          <w:numId w:val="9"/>
        </w:numPr>
        <w:spacing w:line="360" w:lineRule="auto"/>
        <w:rPr>
          <w:lang w:val="en-GB"/>
        </w:rPr>
      </w:pPr>
      <w:r>
        <w:rPr>
          <w:rFonts w:hint="eastAsia"/>
          <w:lang w:val="en-GB"/>
        </w:rPr>
        <w:t>操作</w:t>
      </w:r>
    </w:p>
    <w:p w14:paraId="195D060D" w14:textId="77777777" w:rsidR="008165F6" w:rsidRDefault="008165F6" w:rsidP="008165F6">
      <w:pPr>
        <w:numPr>
          <w:ilvl w:val="0"/>
          <w:numId w:val="15"/>
        </w:numPr>
        <w:spacing w:line="360" w:lineRule="auto"/>
        <w:rPr>
          <w:lang w:val="en-GB"/>
        </w:rPr>
      </w:pPr>
      <w:r>
        <w:rPr>
          <w:rFonts w:hint="eastAsia"/>
          <w:lang w:val="en-GB"/>
        </w:rPr>
        <w:t>点击“运行”</w:t>
      </w:r>
      <w:r>
        <w:rPr>
          <w:rFonts w:hint="eastAsia"/>
          <w:lang w:val="en-GB"/>
        </w:rPr>
        <w:t>-</w:t>
      </w:r>
      <w:proofErr w:type="gramStart"/>
      <w:r>
        <w:rPr>
          <w:rFonts w:hint="eastAsia"/>
          <w:lang w:val="en-GB"/>
        </w:rPr>
        <w:t>〉</w:t>
      </w:r>
      <w:proofErr w:type="gramEnd"/>
      <w:r>
        <w:rPr>
          <w:rFonts w:hint="eastAsia"/>
          <w:lang w:val="en-GB"/>
        </w:rPr>
        <w:t>输入</w:t>
      </w:r>
      <w:proofErr w:type="spellStart"/>
      <w:r>
        <w:rPr>
          <w:rFonts w:hint="eastAsia"/>
          <w:lang w:val="en-GB"/>
        </w:rPr>
        <w:t>secpol.msc</w:t>
      </w:r>
      <w:proofErr w:type="spellEnd"/>
      <w:r>
        <w:rPr>
          <w:rFonts w:hint="eastAsia"/>
          <w:lang w:val="en-GB"/>
        </w:rPr>
        <w:t>,</w:t>
      </w:r>
      <w:r>
        <w:rPr>
          <w:rFonts w:hint="eastAsia"/>
          <w:lang w:val="en-GB"/>
        </w:rPr>
        <w:t>进入本地安全策略，点击“本地策略”</w:t>
      </w:r>
      <w:r>
        <w:rPr>
          <w:rFonts w:hint="eastAsia"/>
          <w:lang w:val="en-GB"/>
        </w:rPr>
        <w:t>-</w:t>
      </w:r>
      <w:proofErr w:type="gramStart"/>
      <w:r>
        <w:rPr>
          <w:rFonts w:hint="eastAsia"/>
          <w:lang w:val="en-GB"/>
        </w:rPr>
        <w:t>〉</w:t>
      </w:r>
      <w:proofErr w:type="gramEnd"/>
      <w:r>
        <w:rPr>
          <w:rFonts w:hint="eastAsia"/>
          <w:lang w:val="en-GB"/>
        </w:rPr>
        <w:t>“安全选项”，如下：</w:t>
      </w:r>
    </w:p>
    <w:p w14:paraId="20BDD88C" w14:textId="77777777" w:rsidR="008165F6" w:rsidRDefault="008165F6" w:rsidP="008165F6">
      <w:pPr>
        <w:spacing w:line="360" w:lineRule="auto"/>
        <w:ind w:left="840"/>
        <w:rPr>
          <w:lang w:val="en-GB"/>
        </w:rPr>
      </w:pPr>
      <w:r>
        <w:rPr>
          <w:rFonts w:hint="eastAsia"/>
          <w:noProof/>
        </w:rPr>
        <w:lastRenderedPageBreak/>
        <w:drawing>
          <wp:inline distT="0" distB="0" distL="0" distR="0" wp14:anchorId="23ACC5EC" wp14:editId="3631A2A9">
            <wp:extent cx="5286375" cy="3657600"/>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86375" cy="3657600"/>
                    </a:xfrm>
                    <a:prstGeom prst="rect">
                      <a:avLst/>
                    </a:prstGeom>
                    <a:noFill/>
                    <a:ln>
                      <a:noFill/>
                    </a:ln>
                  </pic:spPr>
                </pic:pic>
              </a:graphicData>
            </a:graphic>
          </wp:inline>
        </w:drawing>
      </w:r>
    </w:p>
    <w:p w14:paraId="2E2932B3" w14:textId="77777777" w:rsidR="008165F6" w:rsidRDefault="008165F6" w:rsidP="008165F6">
      <w:pPr>
        <w:numPr>
          <w:ilvl w:val="0"/>
          <w:numId w:val="15"/>
        </w:numPr>
        <w:spacing w:line="360" w:lineRule="auto"/>
        <w:rPr>
          <w:lang w:val="en-GB"/>
        </w:rPr>
      </w:pPr>
      <w:r>
        <w:rPr>
          <w:rFonts w:hint="eastAsia"/>
          <w:lang w:val="en-GB"/>
        </w:rPr>
        <w:t>设置用户试图登录时消息文字</w:t>
      </w:r>
    </w:p>
    <w:p w14:paraId="30D712F7" w14:textId="3D12E86F" w:rsidR="008165F6" w:rsidRDefault="008165F6" w:rsidP="008165F6">
      <w:pPr>
        <w:spacing w:line="360" w:lineRule="auto"/>
        <w:ind w:left="709"/>
        <w:rPr>
          <w:lang w:val="en-GB"/>
        </w:rPr>
      </w:pPr>
    </w:p>
    <w:p w14:paraId="45FF676B" w14:textId="77777777" w:rsidR="008165F6" w:rsidRDefault="008165F6" w:rsidP="008165F6">
      <w:pPr>
        <w:pStyle w:val="3"/>
        <w:spacing w:line="360" w:lineRule="auto"/>
        <w:rPr>
          <w:lang w:val="en-GB"/>
        </w:rPr>
      </w:pPr>
      <w:bookmarkStart w:id="1395" w:name="_Toc334525778"/>
      <w:bookmarkStart w:id="1396" w:name="_Toc531719376"/>
      <w:commentRangeStart w:id="1397"/>
      <w:r>
        <w:rPr>
          <w:rFonts w:hint="eastAsia"/>
          <w:lang w:val="en-GB"/>
        </w:rPr>
        <w:t>禁止自动登录</w:t>
      </w:r>
      <w:bookmarkEnd w:id="1395"/>
      <w:commentRangeEnd w:id="1397"/>
      <w:r w:rsidR="00561E1D">
        <w:rPr>
          <w:rStyle w:val="afff2"/>
          <w:b w:val="0"/>
          <w:bCs w:val="0"/>
        </w:rPr>
        <w:commentReference w:id="1397"/>
      </w:r>
      <w:bookmarkEnd w:id="1396"/>
    </w:p>
    <w:p w14:paraId="722F5DF8" w14:textId="77777777" w:rsidR="008165F6" w:rsidRDefault="008165F6" w:rsidP="008165F6">
      <w:pPr>
        <w:numPr>
          <w:ilvl w:val="2"/>
          <w:numId w:val="9"/>
        </w:numPr>
        <w:spacing w:line="360" w:lineRule="auto"/>
        <w:rPr>
          <w:lang w:val="en-GB"/>
        </w:rPr>
      </w:pPr>
      <w:r>
        <w:rPr>
          <w:rFonts w:cs="Arial" w:hint="eastAsia"/>
        </w:rPr>
        <w:t>描述</w:t>
      </w:r>
    </w:p>
    <w:p w14:paraId="1E34D4BA" w14:textId="69B8D937" w:rsidR="008165F6" w:rsidRDefault="008165F6" w:rsidP="008165F6">
      <w:pPr>
        <w:spacing w:line="360" w:lineRule="auto"/>
        <w:ind w:left="851"/>
        <w:rPr>
          <w:rFonts w:cs="Arial"/>
        </w:rPr>
      </w:pPr>
      <w:r>
        <w:rPr>
          <w:rFonts w:cs="Arial" w:hint="eastAsia"/>
        </w:rPr>
        <w:t>自动登录允许用户不输入用户名与密码直接进入系统，这通过在注册表中明文存放用户名与密码实现，这可能导致可以接触系统本身的任何人都可以通过重启机器进入系统</w:t>
      </w:r>
      <w:r w:rsidR="001C182B">
        <w:rPr>
          <w:rFonts w:cs="Arial" w:hint="eastAsia"/>
        </w:rPr>
        <w:t>。</w:t>
      </w:r>
    </w:p>
    <w:p w14:paraId="6BD1B11E" w14:textId="77777777" w:rsidR="008165F6" w:rsidRDefault="008165F6" w:rsidP="008165F6">
      <w:pPr>
        <w:numPr>
          <w:ilvl w:val="2"/>
          <w:numId w:val="9"/>
        </w:numPr>
        <w:spacing w:line="360" w:lineRule="auto"/>
        <w:rPr>
          <w:lang w:val="en-GB"/>
        </w:rPr>
      </w:pPr>
      <w:r>
        <w:rPr>
          <w:rFonts w:hint="eastAsia"/>
          <w:lang w:val="en-GB"/>
        </w:rPr>
        <w:t>风险</w:t>
      </w:r>
    </w:p>
    <w:p w14:paraId="6684CC06" w14:textId="77777777" w:rsidR="008165F6" w:rsidRDefault="008165F6" w:rsidP="008165F6">
      <w:pPr>
        <w:spacing w:line="360" w:lineRule="auto"/>
        <w:ind w:left="840"/>
        <w:rPr>
          <w:lang w:val="en-GB"/>
        </w:rPr>
      </w:pPr>
      <w:r>
        <w:rPr>
          <w:rFonts w:hint="eastAsia"/>
          <w:lang w:val="en-GB"/>
        </w:rPr>
        <w:t>无</w:t>
      </w:r>
    </w:p>
    <w:p w14:paraId="0F93F366" w14:textId="77777777" w:rsidR="008165F6" w:rsidRDefault="008165F6" w:rsidP="008165F6">
      <w:pPr>
        <w:numPr>
          <w:ilvl w:val="2"/>
          <w:numId w:val="9"/>
        </w:numPr>
        <w:spacing w:line="360" w:lineRule="auto"/>
        <w:rPr>
          <w:lang w:val="en-GB"/>
        </w:rPr>
      </w:pPr>
      <w:r>
        <w:rPr>
          <w:rFonts w:hint="eastAsia"/>
          <w:lang w:val="en-GB"/>
        </w:rPr>
        <w:t>操作</w:t>
      </w:r>
    </w:p>
    <w:p w14:paraId="39ED5524" w14:textId="77777777" w:rsidR="008165F6" w:rsidRDefault="008165F6" w:rsidP="008165F6">
      <w:pPr>
        <w:numPr>
          <w:ilvl w:val="0"/>
          <w:numId w:val="16"/>
        </w:numPr>
        <w:spacing w:line="360" w:lineRule="auto"/>
        <w:rPr>
          <w:lang w:val="en-GB"/>
        </w:rPr>
      </w:pPr>
      <w:r>
        <w:rPr>
          <w:rFonts w:hint="eastAsia"/>
          <w:lang w:val="en-GB"/>
        </w:rPr>
        <w:t>打开</w:t>
      </w:r>
      <w:r>
        <w:rPr>
          <w:rFonts w:hint="eastAsia"/>
          <w:lang w:val="en-GB"/>
        </w:rPr>
        <w:t>regedit.exe</w:t>
      </w:r>
    </w:p>
    <w:p w14:paraId="60E80BAF" w14:textId="77777777" w:rsidR="008165F6" w:rsidRDefault="008165F6" w:rsidP="008165F6">
      <w:pPr>
        <w:numPr>
          <w:ilvl w:val="0"/>
          <w:numId w:val="16"/>
        </w:numPr>
        <w:spacing w:line="360" w:lineRule="auto"/>
        <w:rPr>
          <w:lang w:val="en-GB"/>
        </w:rPr>
      </w:pPr>
      <w:r>
        <w:rPr>
          <w:rFonts w:hint="eastAsia"/>
          <w:lang w:val="en-GB"/>
        </w:rPr>
        <w:t>修改</w:t>
      </w:r>
    </w:p>
    <w:p w14:paraId="41152EF6" w14:textId="77777777" w:rsidR="008165F6" w:rsidRDefault="008165F6" w:rsidP="008165F6">
      <w:pPr>
        <w:spacing w:line="360" w:lineRule="auto"/>
        <w:ind w:left="840"/>
        <w:rPr>
          <w:rFonts w:cs="Arial"/>
        </w:rPr>
      </w:pPr>
      <w:r>
        <w:rPr>
          <w:rFonts w:cs="Arial"/>
        </w:rPr>
        <w:t>HKLM\Software\Microsoft\</w:t>
      </w:r>
      <w:proofErr w:type="spellStart"/>
      <w:r>
        <w:rPr>
          <w:rFonts w:cs="Arial"/>
        </w:rPr>
        <w:t>WindowsNT</w:t>
      </w:r>
      <w:proofErr w:type="spellEnd"/>
      <w:r>
        <w:rPr>
          <w:rFonts w:cs="Arial"/>
        </w:rPr>
        <w:t xml:space="preserve">\ </w:t>
      </w:r>
      <w:proofErr w:type="spellStart"/>
      <w:r>
        <w:rPr>
          <w:rFonts w:cs="Arial"/>
        </w:rPr>
        <w:t>CurrentVersion</w:t>
      </w:r>
      <w:proofErr w:type="spellEnd"/>
      <w:r>
        <w:rPr>
          <w:rFonts w:cs="Arial"/>
        </w:rPr>
        <w:t>\</w:t>
      </w:r>
      <w:proofErr w:type="spellStart"/>
      <w:r>
        <w:rPr>
          <w:rFonts w:cs="Arial"/>
        </w:rPr>
        <w:t>Winlogon</w:t>
      </w:r>
      <w:proofErr w:type="spellEnd"/>
      <w:r>
        <w:rPr>
          <w:rFonts w:cs="Arial"/>
        </w:rPr>
        <w:t>\</w:t>
      </w:r>
      <w:proofErr w:type="spellStart"/>
      <w:r>
        <w:rPr>
          <w:rFonts w:cs="Arial"/>
        </w:rPr>
        <w:t>AutoAdminLogon</w:t>
      </w:r>
      <w:proofErr w:type="spellEnd"/>
      <w:r>
        <w:rPr>
          <w:rFonts w:cs="Arial"/>
        </w:rPr>
        <w:t xml:space="preserve"> </w:t>
      </w:r>
      <w:r>
        <w:rPr>
          <w:rFonts w:cs="Arial" w:hint="eastAsia"/>
        </w:rPr>
        <w:t>类型</w:t>
      </w:r>
      <w:r>
        <w:rPr>
          <w:rFonts w:cs="Arial"/>
        </w:rPr>
        <w:t>:</w:t>
      </w:r>
      <w:r>
        <w:rPr>
          <w:rFonts w:cs="Arial" w:hint="eastAsia"/>
        </w:rPr>
        <w:t xml:space="preserve"> </w:t>
      </w:r>
      <w:r>
        <w:rPr>
          <w:rFonts w:cs="Arial"/>
        </w:rPr>
        <w:t xml:space="preserve">REG_DWORD </w:t>
      </w:r>
      <w:r>
        <w:rPr>
          <w:rFonts w:cs="Arial" w:hint="eastAsia"/>
        </w:rPr>
        <w:t>值</w:t>
      </w:r>
      <w:r>
        <w:rPr>
          <w:rFonts w:cs="Arial" w:hint="eastAsia"/>
        </w:rPr>
        <w:t>:</w:t>
      </w:r>
      <w:r>
        <w:rPr>
          <w:rFonts w:cs="Arial"/>
        </w:rPr>
        <w:t>0</w:t>
      </w:r>
    </w:p>
    <w:p w14:paraId="64B76CE8" w14:textId="77777777" w:rsidR="008165F6" w:rsidRDefault="008165F6" w:rsidP="008165F6">
      <w:pPr>
        <w:pStyle w:val="3"/>
        <w:spacing w:line="360" w:lineRule="auto"/>
      </w:pPr>
      <w:bookmarkStart w:id="1398" w:name="_Toc334525779"/>
      <w:bookmarkStart w:id="1399" w:name="_Toc531719377"/>
      <w:commentRangeStart w:id="1400"/>
      <w:r>
        <w:rPr>
          <w:rFonts w:hint="eastAsia"/>
        </w:rPr>
        <w:lastRenderedPageBreak/>
        <w:t>禁止自动执行系统调试器</w:t>
      </w:r>
      <w:bookmarkEnd w:id="1398"/>
      <w:commentRangeEnd w:id="1400"/>
      <w:r w:rsidR="00CF263E">
        <w:rPr>
          <w:rStyle w:val="afff2"/>
          <w:b w:val="0"/>
          <w:bCs w:val="0"/>
        </w:rPr>
        <w:commentReference w:id="1400"/>
      </w:r>
      <w:bookmarkEnd w:id="1399"/>
    </w:p>
    <w:p w14:paraId="6BD9DC71" w14:textId="77777777" w:rsidR="008165F6" w:rsidRDefault="008165F6" w:rsidP="008165F6">
      <w:pPr>
        <w:numPr>
          <w:ilvl w:val="2"/>
          <w:numId w:val="9"/>
        </w:numPr>
        <w:spacing w:line="360" w:lineRule="auto"/>
      </w:pPr>
      <w:r>
        <w:rPr>
          <w:rFonts w:hint="eastAsia"/>
        </w:rPr>
        <w:t>描述</w:t>
      </w:r>
    </w:p>
    <w:p w14:paraId="1FEAC4ED" w14:textId="20FF668A" w:rsidR="008165F6" w:rsidRDefault="008165F6" w:rsidP="008165F6">
      <w:pPr>
        <w:spacing w:line="360" w:lineRule="auto"/>
        <w:ind w:left="840"/>
        <w:rPr>
          <w:rFonts w:cs="Arial"/>
        </w:rPr>
      </w:pPr>
      <w:r>
        <w:rPr>
          <w:rFonts w:cs="Arial" w:hint="eastAsia"/>
        </w:rPr>
        <w:t>系统调试器是</w:t>
      </w:r>
      <w:r>
        <w:rPr>
          <w:rFonts w:cs="Arial" w:hint="eastAsia"/>
        </w:rPr>
        <w:t>windows</w:t>
      </w:r>
      <w:r>
        <w:rPr>
          <w:rFonts w:cs="Arial" w:hint="eastAsia"/>
        </w:rPr>
        <w:t>处理程序异常的一种方法，当软件发生异常的时候，系统通常会提示是否使用调试器。执行系统调试器可能会导致精心构造的恶意代码在系统空间中执行，从而危害系统安全</w:t>
      </w:r>
      <w:r w:rsidR="00AD378B">
        <w:rPr>
          <w:rFonts w:cs="Arial" w:hint="eastAsia"/>
        </w:rPr>
        <w:t>。</w:t>
      </w:r>
    </w:p>
    <w:p w14:paraId="0C9184E7" w14:textId="77777777" w:rsidR="008165F6" w:rsidRDefault="008165F6" w:rsidP="008165F6">
      <w:pPr>
        <w:numPr>
          <w:ilvl w:val="2"/>
          <w:numId w:val="9"/>
        </w:numPr>
        <w:spacing w:line="360" w:lineRule="auto"/>
      </w:pPr>
      <w:r>
        <w:rPr>
          <w:rFonts w:hint="eastAsia"/>
        </w:rPr>
        <w:t>风险</w:t>
      </w:r>
    </w:p>
    <w:p w14:paraId="45A44C5D" w14:textId="77777777" w:rsidR="008165F6" w:rsidRDefault="008165F6" w:rsidP="008165F6">
      <w:pPr>
        <w:spacing w:line="360" w:lineRule="auto"/>
        <w:ind w:left="840"/>
      </w:pPr>
      <w:r>
        <w:rPr>
          <w:rFonts w:hint="eastAsia"/>
        </w:rPr>
        <w:t>无</w:t>
      </w:r>
    </w:p>
    <w:p w14:paraId="4B125956" w14:textId="77777777" w:rsidR="008165F6" w:rsidRDefault="008165F6" w:rsidP="008165F6">
      <w:pPr>
        <w:numPr>
          <w:ilvl w:val="2"/>
          <w:numId w:val="9"/>
        </w:numPr>
        <w:spacing w:line="360" w:lineRule="auto"/>
      </w:pPr>
      <w:r>
        <w:rPr>
          <w:rFonts w:hint="eastAsia"/>
        </w:rPr>
        <w:t>操作</w:t>
      </w:r>
    </w:p>
    <w:p w14:paraId="19FA1202" w14:textId="77777777" w:rsidR="008165F6" w:rsidRDefault="008165F6" w:rsidP="008165F6">
      <w:pPr>
        <w:numPr>
          <w:ilvl w:val="0"/>
          <w:numId w:val="17"/>
        </w:numPr>
        <w:spacing w:line="360" w:lineRule="auto"/>
        <w:rPr>
          <w:rFonts w:cs="Arial"/>
        </w:rPr>
      </w:pPr>
      <w:r>
        <w:rPr>
          <w:rFonts w:cs="Arial" w:hint="eastAsia"/>
        </w:rPr>
        <w:t>打开</w:t>
      </w:r>
      <w:proofErr w:type="spellStart"/>
      <w:r>
        <w:rPr>
          <w:rFonts w:cs="Arial" w:hint="eastAsia"/>
        </w:rPr>
        <w:t>regedit</w:t>
      </w:r>
      <w:proofErr w:type="spellEnd"/>
    </w:p>
    <w:p w14:paraId="2991A16F" w14:textId="77777777" w:rsidR="008165F6" w:rsidRDefault="008165F6" w:rsidP="008165F6">
      <w:pPr>
        <w:numPr>
          <w:ilvl w:val="0"/>
          <w:numId w:val="17"/>
        </w:numPr>
        <w:spacing w:line="360" w:lineRule="auto"/>
        <w:rPr>
          <w:rFonts w:cs="Arial"/>
        </w:rPr>
      </w:pPr>
      <w:r>
        <w:rPr>
          <w:rFonts w:cs="Arial" w:hint="eastAsia"/>
        </w:rPr>
        <w:t>修改</w:t>
      </w:r>
      <w:r>
        <w:rPr>
          <w:rFonts w:cs="Arial" w:hint="eastAsia"/>
        </w:rPr>
        <w:t>HKLM\Software\Microsoft\Window\</w:t>
      </w:r>
      <w:proofErr w:type="spellStart"/>
      <w:r>
        <w:rPr>
          <w:rFonts w:cs="Arial" w:hint="eastAsia"/>
        </w:rPr>
        <w:t>CurrentVersion</w:t>
      </w:r>
      <w:proofErr w:type="spellEnd"/>
      <w:r>
        <w:rPr>
          <w:rFonts w:cs="Arial" w:hint="eastAsia"/>
        </w:rPr>
        <w:t>\</w:t>
      </w:r>
    </w:p>
    <w:p w14:paraId="52EAD678" w14:textId="77777777" w:rsidR="008165F6" w:rsidRDefault="008165F6" w:rsidP="008165F6">
      <w:pPr>
        <w:spacing w:line="360" w:lineRule="auto"/>
        <w:ind w:left="851" w:firstLine="409"/>
        <w:rPr>
          <w:rFonts w:cs="Arial"/>
        </w:rPr>
      </w:pPr>
      <w:r>
        <w:rPr>
          <w:rFonts w:cs="Arial" w:hint="eastAsia"/>
        </w:rPr>
        <w:t>Windows NT\</w:t>
      </w:r>
      <w:proofErr w:type="spellStart"/>
      <w:r>
        <w:rPr>
          <w:rFonts w:cs="Arial" w:hint="eastAsia"/>
        </w:rPr>
        <w:t>winlogon</w:t>
      </w:r>
      <w:proofErr w:type="spellEnd"/>
      <w:r>
        <w:rPr>
          <w:rFonts w:cs="Arial" w:hint="eastAsia"/>
        </w:rPr>
        <w:t>\No</w:t>
      </w:r>
    </w:p>
    <w:p w14:paraId="1632ADCF" w14:textId="77777777" w:rsidR="008165F6" w:rsidRDefault="008165F6" w:rsidP="008165F6">
      <w:pPr>
        <w:spacing w:line="360" w:lineRule="auto"/>
        <w:ind w:left="851" w:firstLine="409"/>
        <w:rPr>
          <w:rFonts w:cs="Arial"/>
        </w:rPr>
      </w:pPr>
      <w:r>
        <w:rPr>
          <w:rFonts w:cs="Arial" w:hint="eastAsia"/>
        </w:rPr>
        <w:t>类型为</w:t>
      </w:r>
      <w:r>
        <w:rPr>
          <w:rFonts w:cs="Arial" w:hint="eastAsia"/>
        </w:rPr>
        <w:t>:</w:t>
      </w:r>
      <w:r>
        <w:rPr>
          <w:rFonts w:cs="Arial"/>
        </w:rPr>
        <w:t xml:space="preserve"> REG_DWORD</w:t>
      </w:r>
      <w:r>
        <w:rPr>
          <w:rFonts w:cs="Arial" w:hint="eastAsia"/>
        </w:rPr>
        <w:t xml:space="preserve"> </w:t>
      </w:r>
      <w:r>
        <w:rPr>
          <w:rFonts w:cs="Arial" w:hint="eastAsia"/>
        </w:rPr>
        <w:t>值为</w:t>
      </w:r>
      <w:r>
        <w:rPr>
          <w:rFonts w:cs="Arial" w:hint="eastAsia"/>
        </w:rPr>
        <w:t>:</w:t>
      </w:r>
      <w:r>
        <w:rPr>
          <w:rFonts w:cs="Arial"/>
        </w:rPr>
        <w:t>0</w:t>
      </w:r>
    </w:p>
    <w:p w14:paraId="3142AD79" w14:textId="77777777" w:rsidR="008165F6" w:rsidRDefault="008165F6" w:rsidP="008165F6">
      <w:pPr>
        <w:pStyle w:val="3"/>
        <w:spacing w:line="360" w:lineRule="auto"/>
      </w:pPr>
      <w:bookmarkStart w:id="1401" w:name="_Toc334525780"/>
      <w:bookmarkStart w:id="1402" w:name="_Toc531719378"/>
      <w:r>
        <w:rPr>
          <w:rFonts w:hint="eastAsia"/>
        </w:rPr>
        <w:t>禁止磁盘自动运行</w:t>
      </w:r>
      <w:bookmarkEnd w:id="1401"/>
      <w:bookmarkEnd w:id="1402"/>
    </w:p>
    <w:p w14:paraId="6605DB8A" w14:textId="77777777" w:rsidR="008165F6" w:rsidRDefault="008165F6" w:rsidP="008165F6">
      <w:pPr>
        <w:numPr>
          <w:ilvl w:val="2"/>
          <w:numId w:val="9"/>
        </w:numPr>
        <w:spacing w:line="360" w:lineRule="auto"/>
      </w:pPr>
      <w:r>
        <w:rPr>
          <w:rFonts w:hint="eastAsia"/>
        </w:rPr>
        <w:t>描述</w:t>
      </w:r>
    </w:p>
    <w:p w14:paraId="09C41C25" w14:textId="346518D2" w:rsidR="008165F6" w:rsidRDefault="008165F6" w:rsidP="008165F6">
      <w:pPr>
        <w:tabs>
          <w:tab w:val="left" w:pos="1800"/>
        </w:tabs>
        <w:spacing w:line="360" w:lineRule="auto"/>
        <w:ind w:left="840"/>
      </w:pPr>
      <w:r>
        <w:rPr>
          <w:rFonts w:hint="eastAsia"/>
        </w:rPr>
        <w:t>磁盘自动</w:t>
      </w:r>
      <w:proofErr w:type="gramStart"/>
      <w:r>
        <w:rPr>
          <w:rFonts w:hint="eastAsia"/>
        </w:rPr>
        <w:t>运行指</w:t>
      </w:r>
      <w:proofErr w:type="gramEnd"/>
      <w:r>
        <w:rPr>
          <w:rFonts w:hint="eastAsia"/>
        </w:rPr>
        <w:t>当磁盘根目录如光盘</w:t>
      </w:r>
      <w:r>
        <w:rPr>
          <w:rFonts w:hint="eastAsia"/>
        </w:rPr>
        <w:t>F:</w:t>
      </w:r>
      <w:r>
        <w:rPr>
          <w:rFonts w:hint="eastAsia"/>
        </w:rPr>
        <w:t>下存在</w:t>
      </w:r>
      <w:r>
        <w:rPr>
          <w:rFonts w:hint="eastAsia"/>
        </w:rPr>
        <w:t>Autorun.inf</w:t>
      </w:r>
      <w:r>
        <w:rPr>
          <w:rFonts w:hint="eastAsia"/>
        </w:rPr>
        <w:t>的时候，当我们进入该磁盘根目录的时候，系统会自动运行</w:t>
      </w:r>
      <w:r>
        <w:rPr>
          <w:rFonts w:hint="eastAsia"/>
        </w:rPr>
        <w:t>Autorun.inf</w:t>
      </w:r>
      <w:r>
        <w:rPr>
          <w:rFonts w:hint="eastAsia"/>
        </w:rPr>
        <w:t>中指定的文件，为病毒与木马的传播带来了便捷，同样增加了安全威胁</w:t>
      </w:r>
      <w:r w:rsidR="008544D4">
        <w:rPr>
          <w:rFonts w:hint="eastAsia"/>
        </w:rPr>
        <w:t>。</w:t>
      </w:r>
    </w:p>
    <w:p w14:paraId="43787735" w14:textId="77777777" w:rsidR="008165F6" w:rsidRDefault="008165F6" w:rsidP="008165F6">
      <w:pPr>
        <w:numPr>
          <w:ilvl w:val="2"/>
          <w:numId w:val="9"/>
        </w:numPr>
        <w:tabs>
          <w:tab w:val="left" w:pos="1800"/>
        </w:tabs>
        <w:spacing w:line="360" w:lineRule="auto"/>
      </w:pPr>
      <w:r>
        <w:rPr>
          <w:rFonts w:hint="eastAsia"/>
        </w:rPr>
        <w:t>风险</w:t>
      </w:r>
    </w:p>
    <w:p w14:paraId="7F81F5D4" w14:textId="77777777" w:rsidR="008165F6" w:rsidRDefault="008165F6" w:rsidP="008165F6">
      <w:pPr>
        <w:tabs>
          <w:tab w:val="left" w:pos="1800"/>
        </w:tabs>
        <w:spacing w:line="360" w:lineRule="auto"/>
        <w:ind w:left="851"/>
      </w:pPr>
      <w:r>
        <w:rPr>
          <w:rFonts w:hint="eastAsia"/>
        </w:rPr>
        <w:t>无</w:t>
      </w:r>
    </w:p>
    <w:p w14:paraId="37C0D475" w14:textId="77777777" w:rsidR="008165F6" w:rsidRDefault="008165F6" w:rsidP="008165F6">
      <w:pPr>
        <w:numPr>
          <w:ilvl w:val="2"/>
          <w:numId w:val="9"/>
        </w:numPr>
        <w:spacing w:line="360" w:lineRule="auto"/>
      </w:pPr>
      <w:r>
        <w:rPr>
          <w:rFonts w:hint="eastAsia"/>
        </w:rPr>
        <w:t>操作</w:t>
      </w:r>
    </w:p>
    <w:p w14:paraId="7BA34B84" w14:textId="77777777" w:rsidR="008165F6" w:rsidRDefault="008165F6" w:rsidP="008165F6">
      <w:pPr>
        <w:numPr>
          <w:ilvl w:val="0"/>
          <w:numId w:val="18"/>
        </w:numPr>
        <w:spacing w:line="360" w:lineRule="auto"/>
        <w:rPr>
          <w:rFonts w:cs="Arial"/>
        </w:rPr>
      </w:pPr>
      <w:r>
        <w:rPr>
          <w:rFonts w:cs="Arial" w:hint="eastAsia"/>
        </w:rPr>
        <w:t>打开</w:t>
      </w:r>
      <w:proofErr w:type="spellStart"/>
      <w:r>
        <w:rPr>
          <w:rFonts w:cs="Arial" w:hint="eastAsia"/>
        </w:rPr>
        <w:t>regedit</w:t>
      </w:r>
      <w:proofErr w:type="spellEnd"/>
    </w:p>
    <w:p w14:paraId="7034BBEB" w14:textId="4F4A1A90" w:rsidR="009B2A49" w:rsidRPr="009B2A49" w:rsidRDefault="009B2A49" w:rsidP="009B2A49">
      <w:pPr>
        <w:numPr>
          <w:ilvl w:val="0"/>
          <w:numId w:val="18"/>
        </w:numPr>
        <w:spacing w:line="360" w:lineRule="auto"/>
        <w:rPr>
          <w:rFonts w:cs="Arial"/>
        </w:rPr>
      </w:pPr>
      <w:r w:rsidRPr="009B2A49">
        <w:rPr>
          <w:rFonts w:cs="Arial"/>
        </w:rPr>
        <w:t>HKEY_LOCAL_MACHINE/SYSTEM/</w:t>
      </w:r>
      <w:proofErr w:type="spellStart"/>
      <w:r w:rsidRPr="009B2A49">
        <w:rPr>
          <w:rFonts w:cs="Arial"/>
        </w:rPr>
        <w:t>CurrentControlSet</w:t>
      </w:r>
      <w:proofErr w:type="spellEnd"/>
      <w:r w:rsidRPr="009B2A49">
        <w:rPr>
          <w:rFonts w:cs="Arial"/>
        </w:rPr>
        <w:t>/Services</w:t>
      </w:r>
      <w:r w:rsidRPr="009B2A49">
        <w:rPr>
          <w:rFonts w:cs="Arial" w:hint="eastAsia"/>
        </w:rPr>
        <w:t>/</w:t>
      </w:r>
      <w:proofErr w:type="spellStart"/>
      <w:r w:rsidRPr="009B2A49">
        <w:rPr>
          <w:rFonts w:cs="Arial" w:hint="eastAsia"/>
        </w:rPr>
        <w:t>Cdrom</w:t>
      </w:r>
      <w:proofErr w:type="spellEnd"/>
      <w:r w:rsidRPr="009B2A49">
        <w:rPr>
          <w:rFonts w:cs="Arial" w:hint="eastAsia"/>
        </w:rPr>
        <w:t>。将其下</w:t>
      </w:r>
      <w:proofErr w:type="spellStart"/>
      <w:r w:rsidRPr="009B2A49">
        <w:rPr>
          <w:rFonts w:cs="Arial" w:hint="eastAsia"/>
        </w:rPr>
        <w:t>Autorun</w:t>
      </w:r>
      <w:proofErr w:type="spellEnd"/>
      <w:r w:rsidRPr="009B2A49">
        <w:rPr>
          <w:rFonts w:cs="Arial" w:hint="eastAsia"/>
        </w:rPr>
        <w:t>字符串的值由原来的</w:t>
      </w:r>
      <w:r w:rsidRPr="009B2A49">
        <w:rPr>
          <w:rFonts w:cs="Arial" w:hint="eastAsia"/>
        </w:rPr>
        <w:t>1</w:t>
      </w:r>
      <w:r w:rsidRPr="009B2A49">
        <w:rPr>
          <w:rFonts w:cs="Arial" w:hint="eastAsia"/>
        </w:rPr>
        <w:t>更改为</w:t>
      </w:r>
      <w:r w:rsidRPr="009B2A49">
        <w:rPr>
          <w:rFonts w:cs="Arial" w:hint="eastAsia"/>
        </w:rPr>
        <w:t>0</w:t>
      </w:r>
      <w:r w:rsidRPr="009B2A49">
        <w:rPr>
          <w:rFonts w:cs="Arial" w:hint="eastAsia"/>
        </w:rPr>
        <w:t>。</w:t>
      </w:r>
    </w:p>
    <w:p w14:paraId="4CCC89A9" w14:textId="28D56E4C" w:rsidR="00AF089F" w:rsidRPr="00CC2A8E" w:rsidRDefault="008165F6" w:rsidP="00CC2A8E">
      <w:pPr>
        <w:numPr>
          <w:ilvl w:val="0"/>
          <w:numId w:val="18"/>
        </w:numPr>
        <w:spacing w:line="360" w:lineRule="auto"/>
        <w:rPr>
          <w:rFonts w:cs="Arial"/>
        </w:rPr>
      </w:pPr>
      <w:r w:rsidRPr="009B2A49">
        <w:rPr>
          <w:rFonts w:cs="Arial" w:hint="eastAsia"/>
        </w:rPr>
        <w:t>HKLM</w:t>
      </w:r>
      <w:r w:rsidR="00022642">
        <w:rPr>
          <w:rFonts w:cs="Arial" w:hint="eastAsia"/>
        </w:rPr>
        <w:t>_</w:t>
      </w:r>
      <w:r w:rsidR="00022642">
        <w:rPr>
          <w:rFonts w:cs="Arial"/>
        </w:rPr>
        <w:t>CURRENT_USER</w:t>
      </w:r>
      <w:r w:rsidRPr="009B2A49">
        <w:rPr>
          <w:rFonts w:cs="Arial" w:hint="eastAsia"/>
        </w:rPr>
        <w:t>\Software\Microsoft\Window</w:t>
      </w:r>
      <w:r w:rsidR="00022642">
        <w:rPr>
          <w:rFonts w:cs="Arial"/>
        </w:rPr>
        <w:t>s</w:t>
      </w:r>
      <w:r w:rsidRPr="009B2A49">
        <w:rPr>
          <w:rFonts w:cs="Arial" w:hint="eastAsia"/>
        </w:rPr>
        <w:t>\CurrentVersion\</w:t>
      </w:r>
      <w:r w:rsidRPr="00CC2A8E">
        <w:rPr>
          <w:rFonts w:cs="Arial" w:hint="eastAsia"/>
        </w:rPr>
        <w:t xml:space="preserve">Policies\Explorer\NoDriverTypeAutoRun </w:t>
      </w:r>
      <w:r w:rsidR="00AF089F" w:rsidRPr="00CC2A8E">
        <w:rPr>
          <w:rFonts w:cs="Arial" w:hint="eastAsia"/>
        </w:rPr>
        <w:t>字符串的值</w:t>
      </w:r>
    </w:p>
    <w:p w14:paraId="68DECB1C" w14:textId="37AE6B53" w:rsidR="008165F6" w:rsidRDefault="00AF089F" w:rsidP="008165F6">
      <w:pPr>
        <w:spacing w:line="360" w:lineRule="auto"/>
        <w:ind w:left="840" w:firstLine="420"/>
        <w:rPr>
          <w:rFonts w:cs="Arial"/>
        </w:rPr>
      </w:pPr>
      <w:r>
        <w:rPr>
          <w:rFonts w:cs="Arial" w:hint="eastAsia"/>
        </w:rPr>
        <w:t>改为</w:t>
      </w:r>
      <w:r w:rsidRPr="00AF089F">
        <w:rPr>
          <w:rFonts w:cs="Arial" w:hint="eastAsia"/>
        </w:rPr>
        <w:t>bd,00,00,00</w:t>
      </w:r>
      <w:r w:rsidR="009D47D0">
        <w:rPr>
          <w:rFonts w:cs="Arial" w:hint="eastAsia"/>
        </w:rPr>
        <w:t>。</w:t>
      </w:r>
    </w:p>
    <w:p w14:paraId="4622D2BA" w14:textId="69DFE004" w:rsidR="008165F6" w:rsidRDefault="008165F6" w:rsidP="008165F6">
      <w:pPr>
        <w:spacing w:line="360" w:lineRule="auto"/>
        <w:ind w:left="840" w:firstLine="420"/>
        <w:rPr>
          <w:rFonts w:cs="Arial"/>
        </w:rPr>
      </w:pPr>
      <w:r>
        <w:rPr>
          <w:rFonts w:cs="Arial" w:hint="eastAsia"/>
        </w:rPr>
        <w:t>类型为</w:t>
      </w:r>
      <w:r w:rsidR="00E03C34">
        <w:rPr>
          <w:rFonts w:cs="Arial" w:hint="eastAsia"/>
        </w:rPr>
        <w:t>: REG_DWORD</w:t>
      </w:r>
      <w:r>
        <w:rPr>
          <w:rFonts w:cs="Arial" w:hint="eastAsia"/>
        </w:rPr>
        <w:t>值为</w:t>
      </w:r>
      <w:r>
        <w:rPr>
          <w:rFonts w:cs="Arial" w:hint="eastAsia"/>
        </w:rPr>
        <w:t>255</w:t>
      </w:r>
    </w:p>
    <w:p w14:paraId="40FB1671" w14:textId="004D97A5" w:rsidR="008165F6" w:rsidRDefault="008165F6" w:rsidP="008165F6">
      <w:pPr>
        <w:spacing w:line="360" w:lineRule="auto"/>
        <w:ind w:left="840" w:firstLine="420"/>
        <w:rPr>
          <w:rFonts w:cs="Arial"/>
        </w:rPr>
      </w:pPr>
      <w:r>
        <w:rPr>
          <w:rFonts w:cs="Arial" w:hint="eastAsia"/>
        </w:rPr>
        <w:lastRenderedPageBreak/>
        <w:t>交互式登录</w:t>
      </w:r>
      <w:r>
        <w:rPr>
          <w:rFonts w:cs="Arial" w:hint="eastAsia"/>
        </w:rPr>
        <w:t xml:space="preserve">: </w:t>
      </w:r>
      <w:r>
        <w:rPr>
          <w:rFonts w:cs="Arial" w:hint="eastAsia"/>
        </w:rPr>
        <w:t>之前登录到缓存的次数</w:t>
      </w:r>
      <w:r>
        <w:rPr>
          <w:rFonts w:cs="Arial" w:hint="eastAsia"/>
        </w:rPr>
        <w:t>(</w:t>
      </w:r>
      <w:r>
        <w:rPr>
          <w:rFonts w:cs="Arial" w:hint="eastAsia"/>
        </w:rPr>
        <w:t>域控制器</w:t>
      </w:r>
      <w:proofErr w:type="gramStart"/>
      <w:r>
        <w:rPr>
          <w:rFonts w:cs="Arial" w:hint="eastAsia"/>
        </w:rPr>
        <w:t>不</w:t>
      </w:r>
      <w:proofErr w:type="gramEnd"/>
      <w:r>
        <w:rPr>
          <w:rFonts w:cs="Arial" w:hint="eastAsia"/>
        </w:rPr>
        <w:t>可用时</w:t>
      </w:r>
      <w:r>
        <w:rPr>
          <w:rFonts w:cs="Arial" w:hint="eastAsia"/>
        </w:rPr>
        <w:t xml:space="preserve">)  </w:t>
      </w:r>
      <w:r>
        <w:rPr>
          <w:rFonts w:cs="Arial" w:hint="eastAsia"/>
        </w:rPr>
        <w:t>设置为</w:t>
      </w:r>
      <w:r>
        <w:rPr>
          <w:rFonts w:cs="Arial" w:hint="eastAsia"/>
        </w:rPr>
        <w:t>0</w:t>
      </w:r>
      <w:r w:rsidR="00ED5A93">
        <w:rPr>
          <w:rFonts w:cs="Arial" w:hint="eastAsia"/>
        </w:rPr>
        <w:t>。</w:t>
      </w:r>
    </w:p>
    <w:p w14:paraId="6D98DFC8" w14:textId="21C600D1" w:rsidR="006B6638" w:rsidRDefault="006B6638" w:rsidP="008165F6">
      <w:pPr>
        <w:spacing w:line="360" w:lineRule="auto"/>
        <w:ind w:left="840" w:firstLine="420"/>
        <w:rPr>
          <w:rFonts w:cs="Arial"/>
        </w:rPr>
      </w:pPr>
      <w:r>
        <w:rPr>
          <w:rFonts w:cs="Arial" w:hint="eastAsia"/>
        </w:rPr>
        <w:t>重新启动。</w:t>
      </w:r>
    </w:p>
    <w:p w14:paraId="3BBF4B0A" w14:textId="194864DC" w:rsidR="00ED5A93" w:rsidRPr="006E004B" w:rsidRDefault="006E004B" w:rsidP="006E004B">
      <w:pPr>
        <w:pStyle w:val="afff1"/>
        <w:numPr>
          <w:ilvl w:val="0"/>
          <w:numId w:val="18"/>
        </w:numPr>
        <w:spacing w:line="360" w:lineRule="auto"/>
        <w:ind w:firstLineChars="0"/>
        <w:rPr>
          <w:rFonts w:cs="Arial"/>
        </w:rPr>
      </w:pPr>
      <w:r w:rsidRPr="006E004B">
        <w:rPr>
          <w:rFonts w:cs="Arial" w:hint="eastAsia"/>
        </w:rPr>
        <w:t>开始－运行，输入</w:t>
      </w:r>
      <w:proofErr w:type="spellStart"/>
      <w:r w:rsidRPr="006E004B">
        <w:rPr>
          <w:rFonts w:cs="Arial" w:hint="eastAsia"/>
        </w:rPr>
        <w:t>gpedit.msc</w:t>
      </w:r>
      <w:proofErr w:type="spellEnd"/>
      <w:r w:rsidRPr="006E004B">
        <w:rPr>
          <w:rFonts w:cs="Arial" w:hint="eastAsia"/>
        </w:rPr>
        <w:t>，</w:t>
      </w:r>
      <w:proofErr w:type="gramStart"/>
      <w:r>
        <w:rPr>
          <w:rFonts w:cs="Arial" w:hint="eastAsia"/>
        </w:rPr>
        <w:t>打开组</w:t>
      </w:r>
      <w:proofErr w:type="gramEnd"/>
      <w:r>
        <w:rPr>
          <w:rFonts w:cs="Arial" w:hint="eastAsia"/>
        </w:rPr>
        <w:t>策略编辑器</w:t>
      </w:r>
      <w:r w:rsidR="0003492D">
        <w:rPr>
          <w:rFonts w:cs="Arial" w:hint="eastAsia"/>
        </w:rPr>
        <w:t>，</w:t>
      </w:r>
      <w:r w:rsidRPr="006E004B">
        <w:rPr>
          <w:rFonts w:cs="Arial" w:hint="eastAsia"/>
        </w:rPr>
        <w:t>打开计算机配置</w:t>
      </w:r>
      <w:r w:rsidRPr="006E004B">
        <w:rPr>
          <w:rFonts w:cs="Arial" w:hint="eastAsia"/>
        </w:rPr>
        <w:t>-</w:t>
      </w:r>
      <w:r w:rsidRPr="006E004B">
        <w:rPr>
          <w:rFonts w:cs="Arial" w:hint="eastAsia"/>
        </w:rPr>
        <w:t>管理模版</w:t>
      </w:r>
      <w:r w:rsidRPr="006E004B">
        <w:rPr>
          <w:rFonts w:cs="Arial" w:hint="eastAsia"/>
        </w:rPr>
        <w:t>-</w:t>
      </w:r>
      <w:r w:rsidR="009014D4">
        <w:rPr>
          <w:rFonts w:cs="Arial" w:hint="eastAsia"/>
        </w:rPr>
        <w:t>Windows</w:t>
      </w:r>
      <w:r w:rsidR="009014D4">
        <w:rPr>
          <w:rFonts w:cs="Arial" w:hint="eastAsia"/>
        </w:rPr>
        <w:t>组件</w:t>
      </w:r>
      <w:r w:rsidR="009014D4">
        <w:rPr>
          <w:rFonts w:cs="Arial" w:hint="eastAsia"/>
        </w:rPr>
        <w:t>-</w:t>
      </w:r>
      <w:r w:rsidR="009014D4">
        <w:rPr>
          <w:rFonts w:cs="Arial"/>
        </w:rPr>
        <w:t>自动播放策略</w:t>
      </w:r>
      <w:r w:rsidRPr="006E004B">
        <w:rPr>
          <w:rFonts w:cs="Arial" w:hint="eastAsia"/>
        </w:rPr>
        <w:t>-</w:t>
      </w:r>
      <w:r w:rsidRPr="006E004B">
        <w:rPr>
          <w:rFonts w:cs="Arial" w:hint="eastAsia"/>
        </w:rPr>
        <w:t>关闭自动播放</w:t>
      </w:r>
      <w:r w:rsidR="009014D4">
        <w:rPr>
          <w:rFonts w:cs="Arial" w:hint="eastAsia"/>
        </w:rPr>
        <w:t>。</w:t>
      </w:r>
    </w:p>
    <w:p w14:paraId="7B98C3F7" w14:textId="77777777" w:rsidR="008165F6" w:rsidRDefault="008165F6" w:rsidP="008165F6">
      <w:pPr>
        <w:pStyle w:val="3"/>
        <w:spacing w:line="360" w:lineRule="auto"/>
      </w:pPr>
      <w:bookmarkStart w:id="1403" w:name="_Toc334525781"/>
      <w:bookmarkStart w:id="1404" w:name="_Toc531719379"/>
      <w:commentRangeStart w:id="1405"/>
      <w:r>
        <w:rPr>
          <w:rFonts w:hint="eastAsia"/>
        </w:rPr>
        <w:t>重命名管理员账户</w:t>
      </w:r>
      <w:bookmarkEnd w:id="1403"/>
      <w:commentRangeEnd w:id="1405"/>
      <w:r w:rsidR="0089568D">
        <w:rPr>
          <w:rStyle w:val="afff2"/>
          <w:b w:val="0"/>
          <w:bCs w:val="0"/>
        </w:rPr>
        <w:commentReference w:id="1405"/>
      </w:r>
      <w:bookmarkEnd w:id="1404"/>
    </w:p>
    <w:p w14:paraId="2EA2CF8C" w14:textId="77777777" w:rsidR="008165F6" w:rsidRDefault="008165F6" w:rsidP="008165F6">
      <w:pPr>
        <w:numPr>
          <w:ilvl w:val="2"/>
          <w:numId w:val="9"/>
        </w:numPr>
        <w:spacing w:line="360" w:lineRule="auto"/>
      </w:pPr>
      <w:r>
        <w:rPr>
          <w:rFonts w:hint="eastAsia"/>
        </w:rPr>
        <w:t>描述</w:t>
      </w:r>
    </w:p>
    <w:p w14:paraId="3700E83B" w14:textId="77777777" w:rsidR="008165F6" w:rsidRDefault="008165F6" w:rsidP="008165F6">
      <w:pPr>
        <w:tabs>
          <w:tab w:val="left" w:pos="1800"/>
        </w:tabs>
        <w:spacing w:line="360" w:lineRule="auto"/>
        <w:ind w:left="840"/>
      </w:pPr>
      <w:r>
        <w:rPr>
          <w:rFonts w:hint="eastAsia"/>
        </w:rPr>
        <w:t>默认的操作系统管理员账户</w:t>
      </w:r>
      <w:r>
        <w:rPr>
          <w:rFonts w:hint="eastAsia"/>
        </w:rPr>
        <w:t>administrator</w:t>
      </w:r>
      <w:r>
        <w:rPr>
          <w:rFonts w:hint="eastAsia"/>
        </w:rPr>
        <w:t>，容易遭受账号</w:t>
      </w:r>
      <w:proofErr w:type="gramStart"/>
      <w:r>
        <w:rPr>
          <w:rFonts w:hint="eastAsia"/>
        </w:rPr>
        <w:t>枚举猜解攻击</w:t>
      </w:r>
      <w:proofErr w:type="gramEnd"/>
      <w:r>
        <w:rPr>
          <w:rFonts w:hint="eastAsia"/>
        </w:rPr>
        <w:t>。</w:t>
      </w:r>
    </w:p>
    <w:p w14:paraId="38D9E604" w14:textId="77777777" w:rsidR="008165F6" w:rsidRDefault="008165F6" w:rsidP="008165F6">
      <w:pPr>
        <w:numPr>
          <w:ilvl w:val="2"/>
          <w:numId w:val="9"/>
        </w:numPr>
        <w:tabs>
          <w:tab w:val="left" w:pos="1800"/>
        </w:tabs>
        <w:spacing w:line="360" w:lineRule="auto"/>
      </w:pPr>
      <w:r>
        <w:rPr>
          <w:rFonts w:hint="eastAsia"/>
        </w:rPr>
        <w:t>风险</w:t>
      </w:r>
    </w:p>
    <w:p w14:paraId="1A5A0557" w14:textId="77777777" w:rsidR="008165F6" w:rsidRDefault="008165F6" w:rsidP="008165F6">
      <w:pPr>
        <w:tabs>
          <w:tab w:val="left" w:pos="1800"/>
        </w:tabs>
        <w:spacing w:line="360" w:lineRule="auto"/>
        <w:ind w:left="851"/>
      </w:pPr>
      <w:r>
        <w:rPr>
          <w:rFonts w:hint="eastAsia"/>
        </w:rPr>
        <w:t>无</w:t>
      </w:r>
    </w:p>
    <w:p w14:paraId="0A8BA4F0" w14:textId="77777777" w:rsidR="008165F6" w:rsidRDefault="008165F6" w:rsidP="008165F6">
      <w:pPr>
        <w:tabs>
          <w:tab w:val="left" w:pos="1800"/>
        </w:tabs>
        <w:spacing w:line="360" w:lineRule="auto"/>
        <w:ind w:left="851"/>
      </w:pPr>
      <w:r>
        <w:rPr>
          <w:noProof/>
        </w:rPr>
        <w:drawing>
          <wp:inline distT="0" distB="0" distL="0" distR="0" wp14:anchorId="7A2B77DE" wp14:editId="70A282FF">
            <wp:extent cx="4105275" cy="315277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5275" cy="3152775"/>
                    </a:xfrm>
                    <a:prstGeom prst="rect">
                      <a:avLst/>
                    </a:prstGeom>
                    <a:noFill/>
                    <a:ln>
                      <a:noFill/>
                    </a:ln>
                  </pic:spPr>
                </pic:pic>
              </a:graphicData>
            </a:graphic>
          </wp:inline>
        </w:drawing>
      </w:r>
    </w:p>
    <w:p w14:paraId="2A4345DC" w14:textId="77777777" w:rsidR="008165F6" w:rsidRDefault="008165F6" w:rsidP="008165F6">
      <w:pPr>
        <w:numPr>
          <w:ilvl w:val="2"/>
          <w:numId w:val="9"/>
        </w:numPr>
        <w:spacing w:line="360" w:lineRule="auto"/>
      </w:pPr>
      <w:r>
        <w:rPr>
          <w:rFonts w:hint="eastAsia"/>
        </w:rPr>
        <w:t>操作</w:t>
      </w:r>
    </w:p>
    <w:p w14:paraId="71DBC503" w14:textId="77777777" w:rsidR="008165F6" w:rsidRDefault="008165F6" w:rsidP="008165F6">
      <w:pPr>
        <w:numPr>
          <w:ilvl w:val="0"/>
          <w:numId w:val="19"/>
        </w:numPr>
        <w:spacing w:line="360" w:lineRule="auto"/>
        <w:rPr>
          <w:rFonts w:cs="Arial"/>
        </w:rPr>
      </w:pPr>
      <w:r>
        <w:rPr>
          <w:rFonts w:cs="Arial" w:hint="eastAsia"/>
        </w:rPr>
        <w:t>进入到“本地组策略标记器”，“计算机配置”</w:t>
      </w:r>
      <w:r>
        <w:rPr>
          <w:rFonts w:cs="Arial" w:hint="eastAsia"/>
        </w:rPr>
        <w:t>-&gt;</w:t>
      </w:r>
      <w:r>
        <w:rPr>
          <w:rFonts w:cs="Arial" w:hint="eastAsia"/>
        </w:rPr>
        <w:t>“</w:t>
      </w:r>
      <w:r>
        <w:rPr>
          <w:rFonts w:cs="Arial" w:hint="eastAsia"/>
        </w:rPr>
        <w:t>Windows</w:t>
      </w:r>
      <w:r>
        <w:rPr>
          <w:rFonts w:cs="Arial" w:hint="eastAsia"/>
        </w:rPr>
        <w:t>设置”</w:t>
      </w:r>
      <w:r>
        <w:rPr>
          <w:rFonts w:cs="Arial" w:hint="eastAsia"/>
        </w:rPr>
        <w:t>-&gt;</w:t>
      </w:r>
      <w:r>
        <w:rPr>
          <w:rFonts w:cs="Arial" w:hint="eastAsia"/>
        </w:rPr>
        <w:t>“安全设置”</w:t>
      </w:r>
      <w:r>
        <w:rPr>
          <w:rFonts w:cs="Arial" w:hint="eastAsia"/>
        </w:rPr>
        <w:t>-&gt;</w:t>
      </w:r>
      <w:r>
        <w:rPr>
          <w:rFonts w:cs="Arial" w:hint="eastAsia"/>
        </w:rPr>
        <w:t>“安全选项”</w:t>
      </w:r>
      <w:r>
        <w:rPr>
          <w:rFonts w:cs="Arial" w:hint="eastAsia"/>
        </w:rPr>
        <w:t>-&gt;</w:t>
      </w:r>
      <w:r>
        <w:rPr>
          <w:rFonts w:cs="Arial" w:hint="eastAsia"/>
        </w:rPr>
        <w:t>“账户：重命名系统管理员账户”。</w:t>
      </w:r>
    </w:p>
    <w:p w14:paraId="1721F7DB" w14:textId="77777777" w:rsidR="008165F6" w:rsidRDefault="008165F6" w:rsidP="008165F6">
      <w:pPr>
        <w:numPr>
          <w:ilvl w:val="0"/>
          <w:numId w:val="19"/>
        </w:numPr>
        <w:spacing w:line="360" w:lineRule="auto"/>
        <w:rPr>
          <w:rFonts w:cs="Arial"/>
        </w:rPr>
      </w:pPr>
      <w:r>
        <w:rPr>
          <w:rFonts w:cs="Arial" w:hint="eastAsia"/>
        </w:rPr>
        <w:t>修改系统默认管理员账户</w:t>
      </w:r>
      <w:proofErr w:type="spellStart"/>
      <w:r>
        <w:rPr>
          <w:rFonts w:cs="Arial" w:hint="eastAsia"/>
        </w:rPr>
        <w:t>adminstrator</w:t>
      </w:r>
      <w:proofErr w:type="spellEnd"/>
      <w:r>
        <w:rPr>
          <w:rFonts w:cs="Arial" w:hint="eastAsia"/>
        </w:rPr>
        <w:t>。</w:t>
      </w:r>
    </w:p>
    <w:p w14:paraId="0D2E5877" w14:textId="77777777" w:rsidR="008165F6" w:rsidRDefault="008165F6" w:rsidP="008165F6">
      <w:pPr>
        <w:numPr>
          <w:ilvl w:val="0"/>
          <w:numId w:val="19"/>
        </w:numPr>
        <w:spacing w:line="360" w:lineRule="auto"/>
        <w:rPr>
          <w:rFonts w:cs="Arial"/>
        </w:rPr>
      </w:pPr>
      <w:proofErr w:type="spellStart"/>
      <w:r>
        <w:rPr>
          <w:rFonts w:cs="Arial"/>
        </w:rPr>
        <w:t>G</w:t>
      </w:r>
      <w:r>
        <w:rPr>
          <w:rFonts w:cs="Arial" w:hint="eastAsia"/>
        </w:rPr>
        <w:t>pupdate</w:t>
      </w:r>
      <w:proofErr w:type="spellEnd"/>
      <w:r>
        <w:rPr>
          <w:rFonts w:cs="Arial" w:hint="eastAsia"/>
        </w:rPr>
        <w:t>更新策略后生效。</w:t>
      </w:r>
    </w:p>
    <w:p w14:paraId="3E95F782" w14:textId="77777777" w:rsidR="00724B26" w:rsidRDefault="00724B26" w:rsidP="00724B26">
      <w:pPr>
        <w:tabs>
          <w:tab w:val="left" w:pos="1271"/>
        </w:tabs>
        <w:spacing w:line="360" w:lineRule="auto"/>
        <w:ind w:left="1271"/>
        <w:rPr>
          <w:rFonts w:cs="Arial"/>
        </w:rPr>
      </w:pPr>
    </w:p>
    <w:p w14:paraId="350FD185" w14:textId="77777777" w:rsidR="00724B26" w:rsidRDefault="00724B26" w:rsidP="00724B26">
      <w:pPr>
        <w:tabs>
          <w:tab w:val="left" w:pos="1271"/>
        </w:tabs>
        <w:spacing w:line="360" w:lineRule="auto"/>
        <w:ind w:left="1271"/>
        <w:rPr>
          <w:rFonts w:cs="Arial"/>
        </w:rPr>
      </w:pPr>
    </w:p>
    <w:p w14:paraId="3829FFA6" w14:textId="77777777" w:rsidR="00724B26" w:rsidRDefault="00724B26" w:rsidP="00724B26">
      <w:pPr>
        <w:tabs>
          <w:tab w:val="left" w:pos="1271"/>
        </w:tabs>
        <w:spacing w:line="360" w:lineRule="auto"/>
        <w:ind w:left="1271"/>
        <w:rPr>
          <w:rFonts w:cs="Arial"/>
        </w:rPr>
      </w:pPr>
    </w:p>
    <w:p w14:paraId="6ABD4965" w14:textId="3016D840" w:rsidR="00724B26" w:rsidRDefault="00724B26" w:rsidP="00A808B2">
      <w:pPr>
        <w:pStyle w:val="3"/>
        <w:spacing w:line="360" w:lineRule="auto"/>
      </w:pPr>
      <w:bookmarkStart w:id="1406" w:name="_Toc531719380"/>
      <w:commentRangeStart w:id="1407"/>
      <w:r>
        <w:rPr>
          <w:rFonts w:hint="eastAsia"/>
        </w:rPr>
        <w:lastRenderedPageBreak/>
        <w:t>禁用</w:t>
      </w:r>
      <w:r>
        <w:rPr>
          <w:rFonts w:hint="eastAsia"/>
        </w:rPr>
        <w:t>G</w:t>
      </w:r>
      <w:r>
        <w:t>uest</w:t>
      </w:r>
      <w:r>
        <w:rPr>
          <w:rFonts w:hint="eastAsia"/>
        </w:rPr>
        <w:t>账户</w:t>
      </w:r>
      <w:commentRangeEnd w:id="1407"/>
      <w:r w:rsidR="0052704B">
        <w:rPr>
          <w:rStyle w:val="afff2"/>
          <w:b w:val="0"/>
          <w:bCs w:val="0"/>
        </w:rPr>
        <w:commentReference w:id="1407"/>
      </w:r>
      <w:bookmarkEnd w:id="1406"/>
    </w:p>
    <w:p w14:paraId="28D51F1D" w14:textId="77777777" w:rsidR="00B0789C" w:rsidRDefault="00B0789C" w:rsidP="00B0789C">
      <w:pPr>
        <w:numPr>
          <w:ilvl w:val="2"/>
          <w:numId w:val="9"/>
        </w:numPr>
        <w:spacing w:line="360" w:lineRule="auto"/>
      </w:pPr>
      <w:r>
        <w:rPr>
          <w:rFonts w:hint="eastAsia"/>
        </w:rPr>
        <w:t>描述</w:t>
      </w:r>
    </w:p>
    <w:p w14:paraId="180FB670" w14:textId="240E94CF" w:rsidR="00B0789C" w:rsidRDefault="004763B4" w:rsidP="00B0789C">
      <w:pPr>
        <w:tabs>
          <w:tab w:val="left" w:pos="851"/>
          <w:tab w:val="left" w:pos="1271"/>
        </w:tabs>
        <w:spacing w:line="360" w:lineRule="auto"/>
        <w:ind w:left="851"/>
      </w:pPr>
      <w:r>
        <w:t>G</w:t>
      </w:r>
      <w:r w:rsidR="00E3335E" w:rsidRPr="00E3335E">
        <w:rPr>
          <w:rFonts w:hint="eastAsia"/>
        </w:rPr>
        <w:t>uest</w:t>
      </w:r>
      <w:r w:rsidR="00E3335E" w:rsidRPr="00E3335E">
        <w:rPr>
          <w:rFonts w:hint="eastAsia"/>
        </w:rPr>
        <w:t>账户是来宾账户，可以用它访问计算机，但是</w:t>
      </w:r>
      <w:r w:rsidR="004128EB" w:rsidRPr="004128EB">
        <w:rPr>
          <w:rFonts w:hint="eastAsia"/>
        </w:rPr>
        <w:t>有很多入侵都是通过</w:t>
      </w:r>
      <w:r w:rsidR="004128EB" w:rsidRPr="004128EB">
        <w:rPr>
          <w:rFonts w:hint="eastAsia"/>
        </w:rPr>
        <w:t xml:space="preserve"> Guest </w:t>
      </w:r>
      <w:r w:rsidR="004128EB" w:rsidRPr="004128EB">
        <w:rPr>
          <w:rFonts w:hint="eastAsia"/>
        </w:rPr>
        <w:t>账号进入系统，对</w:t>
      </w:r>
      <w:proofErr w:type="spellStart"/>
      <w:r w:rsidR="004128EB" w:rsidRPr="004128EB">
        <w:rPr>
          <w:rFonts w:hint="eastAsia"/>
        </w:rPr>
        <w:t>Gues</w:t>
      </w:r>
      <w:proofErr w:type="spellEnd"/>
      <w:r w:rsidR="004128EB" w:rsidRPr="004128EB">
        <w:rPr>
          <w:rFonts w:hint="eastAsia"/>
        </w:rPr>
        <w:t>账户提权，并超越</w:t>
      </w:r>
      <w:r w:rsidR="004128EB" w:rsidRPr="004128EB">
        <w:rPr>
          <w:rFonts w:hint="eastAsia"/>
        </w:rPr>
        <w:t>Administrator</w:t>
      </w:r>
      <w:r w:rsidR="004128EB" w:rsidRPr="004128EB">
        <w:rPr>
          <w:rFonts w:hint="eastAsia"/>
        </w:rPr>
        <w:t>权限</w:t>
      </w:r>
      <w:r w:rsidR="004128EB">
        <w:rPr>
          <w:rFonts w:hint="eastAsia"/>
        </w:rPr>
        <w:t>，</w:t>
      </w:r>
      <w:r w:rsidR="004128EB" w:rsidRPr="004128EB">
        <w:rPr>
          <w:rFonts w:hint="eastAsia"/>
        </w:rPr>
        <w:t>然后进一步获得管理员密码或者权限，从而达到非法控制电脑系统的目的。</w:t>
      </w:r>
    </w:p>
    <w:p w14:paraId="13177168" w14:textId="18A8EBBB" w:rsidR="00B0789C" w:rsidRDefault="00B0789C" w:rsidP="00B0789C">
      <w:pPr>
        <w:numPr>
          <w:ilvl w:val="2"/>
          <w:numId w:val="9"/>
        </w:numPr>
        <w:spacing w:line="360" w:lineRule="auto"/>
      </w:pPr>
      <w:r>
        <w:rPr>
          <w:rFonts w:hint="eastAsia"/>
        </w:rPr>
        <w:t>风险</w:t>
      </w:r>
    </w:p>
    <w:p w14:paraId="2DD6A15C" w14:textId="7B097C64" w:rsidR="00B0789C" w:rsidRDefault="009A51D4" w:rsidP="00B0789C">
      <w:pPr>
        <w:tabs>
          <w:tab w:val="left" w:pos="851"/>
          <w:tab w:val="left" w:pos="1271"/>
        </w:tabs>
        <w:spacing w:line="360" w:lineRule="auto"/>
        <w:ind w:left="851"/>
      </w:pPr>
      <w:r>
        <w:rPr>
          <w:rFonts w:hint="eastAsia"/>
        </w:rPr>
        <w:t>中</w:t>
      </w:r>
    </w:p>
    <w:p w14:paraId="34570A4E" w14:textId="77777777" w:rsidR="00D3480F" w:rsidRDefault="00B0789C" w:rsidP="00D3480F">
      <w:pPr>
        <w:numPr>
          <w:ilvl w:val="2"/>
          <w:numId w:val="9"/>
        </w:numPr>
        <w:spacing w:line="360" w:lineRule="auto"/>
      </w:pPr>
      <w:r>
        <w:rPr>
          <w:rFonts w:hint="eastAsia"/>
        </w:rPr>
        <w:t>操作</w:t>
      </w:r>
    </w:p>
    <w:p w14:paraId="6AC240D6" w14:textId="665C39F8" w:rsidR="00A808B2" w:rsidRDefault="00D3480F" w:rsidP="00D3480F">
      <w:pPr>
        <w:spacing w:line="360" w:lineRule="auto"/>
        <w:ind w:left="851"/>
      </w:pPr>
      <w:r>
        <w:rPr>
          <w:rFonts w:hint="eastAsia"/>
        </w:rPr>
        <w:t>进入“控制面板</w:t>
      </w:r>
      <w:r>
        <w:t>-&gt;</w:t>
      </w:r>
      <w:r>
        <w:rPr>
          <w:rFonts w:hint="eastAsia"/>
        </w:rPr>
        <w:t>管理工具</w:t>
      </w:r>
      <w:r>
        <w:t>-&gt;</w:t>
      </w:r>
      <w:r>
        <w:rPr>
          <w:rFonts w:hint="eastAsia"/>
        </w:rPr>
        <w:t>计算机管理”，在弹出框中选择“系统工具</w:t>
      </w:r>
      <w:r>
        <w:t>-&gt;</w:t>
      </w:r>
      <w:r>
        <w:rPr>
          <w:rFonts w:hint="eastAsia"/>
        </w:rPr>
        <w:t>本地用户和组</w:t>
      </w:r>
      <w:r>
        <w:t>-&gt;</w:t>
      </w:r>
      <w:r>
        <w:rPr>
          <w:rFonts w:hint="eastAsia"/>
        </w:rPr>
        <w:t>用户”，在右侧选择</w:t>
      </w:r>
      <w:r>
        <w:t>Guest</w:t>
      </w:r>
      <w:r>
        <w:rPr>
          <w:rFonts w:hint="eastAsia"/>
        </w:rPr>
        <w:t>，双击鼠标左键查看，勾选“账户已禁用”选项。</w:t>
      </w:r>
    </w:p>
    <w:p w14:paraId="15CBB8EC" w14:textId="0E5A592E" w:rsidR="002A0FC9" w:rsidRDefault="002A0FC9" w:rsidP="002A0FC9">
      <w:pPr>
        <w:pStyle w:val="3"/>
      </w:pPr>
      <w:bookmarkStart w:id="1408" w:name="_Toc531719381"/>
      <w:commentRangeStart w:id="1409"/>
      <w:r>
        <w:rPr>
          <w:rFonts w:hint="eastAsia"/>
        </w:rPr>
        <w:t>文</w:t>
      </w:r>
      <w:r w:rsidRPr="002A0FC9">
        <w:rPr>
          <w:rFonts w:hint="eastAsia"/>
        </w:rPr>
        <w:t>件所有权授权</w:t>
      </w:r>
      <w:r w:rsidRPr="002A0FC9">
        <w:t> </w:t>
      </w:r>
      <w:commentRangeEnd w:id="1409"/>
      <w:r w:rsidR="002F4DD6">
        <w:rPr>
          <w:rStyle w:val="afff2"/>
          <w:b w:val="0"/>
          <w:bCs w:val="0"/>
        </w:rPr>
        <w:commentReference w:id="1409"/>
      </w:r>
      <w:bookmarkEnd w:id="1408"/>
    </w:p>
    <w:p w14:paraId="20A0FCFE" w14:textId="77777777" w:rsidR="002A0FC9" w:rsidRDefault="002A0FC9" w:rsidP="002A0FC9">
      <w:pPr>
        <w:numPr>
          <w:ilvl w:val="2"/>
          <w:numId w:val="9"/>
        </w:numPr>
        <w:spacing w:line="360" w:lineRule="auto"/>
      </w:pPr>
      <w:r>
        <w:rPr>
          <w:rFonts w:hint="eastAsia"/>
        </w:rPr>
        <w:t>描述</w:t>
      </w:r>
    </w:p>
    <w:p w14:paraId="0B0EFC47" w14:textId="65E6C6C3" w:rsidR="002A0FC9" w:rsidRDefault="00132CFF" w:rsidP="002A0FC9">
      <w:pPr>
        <w:tabs>
          <w:tab w:val="left" w:pos="851"/>
        </w:tabs>
        <w:spacing w:line="360" w:lineRule="auto"/>
        <w:ind w:left="851"/>
      </w:pPr>
      <w:r>
        <w:rPr>
          <w:rFonts w:hint="eastAsia"/>
        </w:rPr>
        <w:t>“取得文件或其他对象的所有权”</w:t>
      </w:r>
      <w:r w:rsidR="002A0FC9" w:rsidRPr="002A0FC9">
        <w:rPr>
          <w:rFonts w:hint="eastAsia"/>
        </w:rPr>
        <w:t>只指派给</w:t>
      </w:r>
      <w:r w:rsidR="002A0FC9" w:rsidRPr="002A0FC9">
        <w:t> </w:t>
      </w:r>
      <w:r w:rsidR="002A0FC9">
        <w:t>Administrators</w:t>
      </w:r>
      <w:r w:rsidR="002A0FC9" w:rsidRPr="002A0FC9">
        <w:rPr>
          <w:rFonts w:hint="eastAsia"/>
        </w:rPr>
        <w:t>组</w:t>
      </w:r>
      <w:r w:rsidR="002A0FC9">
        <w:rPr>
          <w:rFonts w:hint="eastAsia"/>
        </w:rPr>
        <w:t>。</w:t>
      </w:r>
    </w:p>
    <w:p w14:paraId="437097EF" w14:textId="2E08B88C" w:rsidR="002A0FC9" w:rsidRDefault="002A0FC9" w:rsidP="002A0FC9">
      <w:pPr>
        <w:numPr>
          <w:ilvl w:val="2"/>
          <w:numId w:val="9"/>
        </w:numPr>
        <w:spacing w:line="360" w:lineRule="auto"/>
      </w:pPr>
      <w:r>
        <w:rPr>
          <w:rFonts w:hint="eastAsia"/>
        </w:rPr>
        <w:t>风险</w:t>
      </w:r>
    </w:p>
    <w:p w14:paraId="1F9CA548" w14:textId="577D8D80" w:rsidR="002A0FC9" w:rsidRDefault="002A0FC9" w:rsidP="002A0FC9">
      <w:pPr>
        <w:tabs>
          <w:tab w:val="left" w:pos="851"/>
          <w:tab w:val="left" w:pos="1271"/>
        </w:tabs>
        <w:spacing w:line="360" w:lineRule="auto"/>
        <w:ind w:left="851"/>
      </w:pPr>
      <w:r>
        <w:rPr>
          <w:rFonts w:hint="eastAsia"/>
        </w:rPr>
        <w:t>低</w:t>
      </w:r>
    </w:p>
    <w:p w14:paraId="230E6964" w14:textId="77777777" w:rsidR="002A0FC9" w:rsidRDefault="002A0FC9" w:rsidP="002A0FC9">
      <w:pPr>
        <w:numPr>
          <w:ilvl w:val="2"/>
          <w:numId w:val="9"/>
        </w:numPr>
        <w:spacing w:line="360" w:lineRule="auto"/>
      </w:pPr>
      <w:r>
        <w:rPr>
          <w:rFonts w:hint="eastAsia"/>
        </w:rPr>
        <w:t>操作</w:t>
      </w:r>
    </w:p>
    <w:p w14:paraId="787D42DA" w14:textId="785AAB28" w:rsidR="002A0FC9" w:rsidRPr="00A808B2" w:rsidRDefault="002A0FC9" w:rsidP="002A0FC9">
      <w:pPr>
        <w:spacing w:line="360" w:lineRule="auto"/>
        <w:ind w:left="851"/>
      </w:pPr>
      <w:r w:rsidRPr="002A0FC9">
        <w:rPr>
          <w:rFonts w:hint="eastAsia"/>
        </w:rPr>
        <w:t>进入“控制面板</w:t>
      </w:r>
      <w:r>
        <w:t>-</w:t>
      </w:r>
      <w:r>
        <w:rPr>
          <w:rFonts w:hint="eastAsia"/>
        </w:rPr>
        <w:t>&gt;</w:t>
      </w:r>
      <w:r w:rsidRPr="002A0FC9">
        <w:rPr>
          <w:rFonts w:hint="eastAsia"/>
        </w:rPr>
        <w:t>管理工具</w:t>
      </w:r>
      <w:r w:rsidRPr="002A0FC9">
        <w:t>-&gt;</w:t>
      </w:r>
      <w:r w:rsidRPr="002A0FC9">
        <w:rPr>
          <w:rFonts w:hint="eastAsia"/>
        </w:rPr>
        <w:t>本地安全策略”，在“本地策略</w:t>
      </w:r>
      <w:r w:rsidRPr="002A0FC9">
        <w:t>-&gt;</w:t>
      </w:r>
      <w:r w:rsidRPr="002A0FC9">
        <w:rPr>
          <w:rFonts w:hint="eastAsia"/>
        </w:rPr>
        <w:t>用户权限分配</w:t>
      </w:r>
      <w:r w:rsidRPr="002A0FC9">
        <w:t>-&gt;</w:t>
      </w:r>
      <w:r w:rsidRPr="002A0FC9">
        <w:rPr>
          <w:rFonts w:hint="eastAsia"/>
        </w:rPr>
        <w:t>取得文件或其他对象的所有权</w:t>
      </w:r>
      <w:r w:rsidR="00333EBE">
        <w:rPr>
          <w:rFonts w:hint="eastAsia"/>
        </w:rPr>
        <w:t>”</w:t>
      </w:r>
      <w:r>
        <w:rPr>
          <w:rFonts w:hint="eastAsia"/>
        </w:rPr>
        <w:t>，</w:t>
      </w:r>
      <w:r w:rsidRPr="002A0FC9">
        <w:rPr>
          <w:rFonts w:hint="eastAsia"/>
        </w:rPr>
        <w:t>鼠标</w:t>
      </w:r>
      <w:r>
        <w:rPr>
          <w:rFonts w:hint="eastAsia"/>
        </w:rPr>
        <w:t>右</w:t>
      </w:r>
      <w:r w:rsidRPr="002A0FC9">
        <w:rPr>
          <w:rFonts w:hint="eastAsia"/>
        </w:rPr>
        <w:t>键</w:t>
      </w:r>
      <w:r>
        <w:t>-&gt;</w:t>
      </w:r>
      <w:r w:rsidRPr="002A0FC9">
        <w:rPr>
          <w:rFonts w:hint="eastAsia"/>
        </w:rPr>
        <w:t>属性</w:t>
      </w:r>
      <w:r>
        <w:t>-&gt;</w:t>
      </w:r>
      <w:r w:rsidRPr="002A0FC9">
        <w:rPr>
          <w:rFonts w:hint="eastAsia"/>
        </w:rPr>
        <w:t>设置为只</w:t>
      </w:r>
      <w:r w:rsidR="00907211">
        <w:rPr>
          <w:rFonts w:hint="eastAsia"/>
        </w:rPr>
        <w:t>指</w:t>
      </w:r>
      <w:r>
        <w:rPr>
          <w:rFonts w:hint="eastAsia"/>
        </w:rPr>
        <w:t>派</w:t>
      </w:r>
      <w:r w:rsidRPr="002A0FC9">
        <w:rPr>
          <w:rFonts w:hint="eastAsia"/>
        </w:rPr>
        <w:t>给</w:t>
      </w:r>
      <w:r>
        <w:t>Administrators</w:t>
      </w:r>
      <w:r w:rsidRPr="002A0FC9">
        <w:rPr>
          <w:rFonts w:hint="eastAsia"/>
        </w:rPr>
        <w:t>组</w:t>
      </w:r>
      <w:r>
        <w:rPr>
          <w:rFonts w:hint="eastAsia"/>
        </w:rPr>
        <w:t>。</w:t>
      </w:r>
    </w:p>
    <w:p w14:paraId="50533D15" w14:textId="77777777" w:rsidR="008165F6" w:rsidRDefault="008165F6" w:rsidP="008165F6">
      <w:pPr>
        <w:pStyle w:val="3"/>
        <w:spacing w:line="360" w:lineRule="auto"/>
      </w:pPr>
      <w:bookmarkStart w:id="1410" w:name="_Toc334525783"/>
      <w:bookmarkStart w:id="1411" w:name="_Toc531719382"/>
      <w:commentRangeStart w:id="1412"/>
      <w:r>
        <w:rPr>
          <w:rFonts w:hint="eastAsia"/>
        </w:rPr>
        <w:t>设置试图登录的用户的消息文本、标题</w:t>
      </w:r>
      <w:bookmarkEnd w:id="1410"/>
      <w:commentRangeEnd w:id="1412"/>
      <w:r w:rsidR="007400F3">
        <w:rPr>
          <w:rStyle w:val="afff2"/>
          <w:b w:val="0"/>
          <w:bCs w:val="0"/>
        </w:rPr>
        <w:commentReference w:id="1412"/>
      </w:r>
      <w:bookmarkEnd w:id="1411"/>
    </w:p>
    <w:p w14:paraId="245B1DD5" w14:textId="77777777" w:rsidR="008165F6" w:rsidRDefault="008165F6" w:rsidP="008165F6">
      <w:pPr>
        <w:numPr>
          <w:ilvl w:val="2"/>
          <w:numId w:val="9"/>
        </w:numPr>
        <w:spacing w:line="360" w:lineRule="auto"/>
      </w:pPr>
      <w:r>
        <w:rPr>
          <w:rFonts w:hint="eastAsia"/>
        </w:rPr>
        <w:t>描述</w:t>
      </w:r>
    </w:p>
    <w:p w14:paraId="569427A1" w14:textId="77777777" w:rsidR="008165F6" w:rsidRDefault="008165F6" w:rsidP="008165F6">
      <w:pPr>
        <w:spacing w:line="360" w:lineRule="auto"/>
        <w:ind w:left="851"/>
      </w:pPr>
      <w:r>
        <w:rPr>
          <w:rFonts w:hint="eastAsia"/>
        </w:rPr>
        <w:t>试图登录的用户的消息文本、标题安全策略可作为机器辨识，人工辨识，信息提示使用。</w:t>
      </w:r>
    </w:p>
    <w:p w14:paraId="0CC12E9F" w14:textId="77777777" w:rsidR="008165F6" w:rsidRDefault="008165F6" w:rsidP="008165F6">
      <w:pPr>
        <w:numPr>
          <w:ilvl w:val="2"/>
          <w:numId w:val="9"/>
        </w:numPr>
        <w:tabs>
          <w:tab w:val="left" w:pos="1800"/>
        </w:tabs>
        <w:spacing w:line="360" w:lineRule="auto"/>
      </w:pPr>
      <w:r>
        <w:rPr>
          <w:rFonts w:hint="eastAsia"/>
        </w:rPr>
        <w:t>风险</w:t>
      </w:r>
    </w:p>
    <w:p w14:paraId="6A264926" w14:textId="77777777" w:rsidR="008165F6" w:rsidRDefault="008165F6" w:rsidP="008165F6">
      <w:pPr>
        <w:tabs>
          <w:tab w:val="left" w:pos="1800"/>
        </w:tabs>
        <w:spacing w:line="360" w:lineRule="auto"/>
        <w:ind w:left="851"/>
      </w:pPr>
      <w:r>
        <w:rPr>
          <w:rFonts w:hint="eastAsia"/>
        </w:rPr>
        <w:lastRenderedPageBreak/>
        <w:t>无</w:t>
      </w:r>
    </w:p>
    <w:p w14:paraId="59D12A45" w14:textId="77777777" w:rsidR="008165F6" w:rsidRDefault="008165F6" w:rsidP="008165F6">
      <w:pPr>
        <w:tabs>
          <w:tab w:val="left" w:pos="1800"/>
        </w:tabs>
        <w:spacing w:line="360" w:lineRule="auto"/>
        <w:ind w:left="851"/>
      </w:pPr>
      <w:r>
        <w:rPr>
          <w:noProof/>
        </w:rPr>
        <w:drawing>
          <wp:inline distT="0" distB="0" distL="0" distR="0" wp14:anchorId="0EB87D24" wp14:editId="56A57544">
            <wp:extent cx="4114800" cy="252412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14800" cy="2524125"/>
                    </a:xfrm>
                    <a:prstGeom prst="rect">
                      <a:avLst/>
                    </a:prstGeom>
                    <a:noFill/>
                    <a:ln>
                      <a:noFill/>
                    </a:ln>
                  </pic:spPr>
                </pic:pic>
              </a:graphicData>
            </a:graphic>
          </wp:inline>
        </w:drawing>
      </w:r>
    </w:p>
    <w:p w14:paraId="484F6F62" w14:textId="77777777" w:rsidR="008165F6" w:rsidRDefault="008165F6" w:rsidP="008165F6">
      <w:pPr>
        <w:tabs>
          <w:tab w:val="left" w:pos="1800"/>
        </w:tabs>
        <w:spacing w:line="360" w:lineRule="auto"/>
        <w:ind w:left="851"/>
      </w:pPr>
      <w:r>
        <w:rPr>
          <w:noProof/>
        </w:rPr>
        <w:drawing>
          <wp:inline distT="0" distB="0" distL="0" distR="0" wp14:anchorId="24908B78" wp14:editId="5843454C">
            <wp:extent cx="4076700" cy="28384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076700" cy="2838450"/>
                    </a:xfrm>
                    <a:prstGeom prst="rect">
                      <a:avLst/>
                    </a:prstGeom>
                    <a:noFill/>
                    <a:ln>
                      <a:noFill/>
                    </a:ln>
                  </pic:spPr>
                </pic:pic>
              </a:graphicData>
            </a:graphic>
          </wp:inline>
        </w:drawing>
      </w:r>
    </w:p>
    <w:p w14:paraId="2A70E608" w14:textId="77777777" w:rsidR="008165F6" w:rsidRDefault="008165F6" w:rsidP="008165F6">
      <w:pPr>
        <w:numPr>
          <w:ilvl w:val="2"/>
          <w:numId w:val="9"/>
        </w:numPr>
        <w:spacing w:line="360" w:lineRule="auto"/>
      </w:pPr>
      <w:r>
        <w:rPr>
          <w:rFonts w:hint="eastAsia"/>
        </w:rPr>
        <w:t>操作</w:t>
      </w:r>
    </w:p>
    <w:p w14:paraId="48359C2B" w14:textId="77777777" w:rsidR="008165F6" w:rsidRDefault="008165F6" w:rsidP="008165F6">
      <w:pPr>
        <w:numPr>
          <w:ilvl w:val="0"/>
          <w:numId w:val="21"/>
        </w:numPr>
        <w:spacing w:line="360" w:lineRule="auto"/>
        <w:rPr>
          <w:rFonts w:cs="Arial"/>
        </w:rPr>
      </w:pPr>
      <w:r>
        <w:rPr>
          <w:rFonts w:cs="Arial" w:hint="eastAsia"/>
        </w:rPr>
        <w:t>进入到“本地组策略标记器”，“计算机配置”</w:t>
      </w:r>
      <w:r>
        <w:rPr>
          <w:rFonts w:cs="Arial" w:hint="eastAsia"/>
        </w:rPr>
        <w:t>-&gt;</w:t>
      </w:r>
      <w:r>
        <w:rPr>
          <w:rFonts w:cs="Arial" w:hint="eastAsia"/>
        </w:rPr>
        <w:t>“</w:t>
      </w:r>
      <w:r>
        <w:rPr>
          <w:rFonts w:cs="Arial" w:hint="eastAsia"/>
        </w:rPr>
        <w:t>Windows</w:t>
      </w:r>
      <w:r>
        <w:rPr>
          <w:rFonts w:cs="Arial" w:hint="eastAsia"/>
        </w:rPr>
        <w:t>设置”</w:t>
      </w:r>
      <w:r>
        <w:rPr>
          <w:rFonts w:cs="Arial" w:hint="eastAsia"/>
        </w:rPr>
        <w:t>-&gt;</w:t>
      </w:r>
      <w:r>
        <w:rPr>
          <w:rFonts w:cs="Arial" w:hint="eastAsia"/>
        </w:rPr>
        <w:t>“安全设置”</w:t>
      </w:r>
      <w:r>
        <w:rPr>
          <w:rFonts w:cs="Arial" w:hint="eastAsia"/>
        </w:rPr>
        <w:t>-&gt;</w:t>
      </w:r>
      <w:r>
        <w:rPr>
          <w:rFonts w:cs="Arial" w:hint="eastAsia"/>
        </w:rPr>
        <w:t>“安全选项”</w:t>
      </w:r>
      <w:r>
        <w:rPr>
          <w:rFonts w:cs="Arial" w:hint="eastAsia"/>
        </w:rPr>
        <w:t>-&gt;</w:t>
      </w:r>
      <w:r>
        <w:rPr>
          <w:rFonts w:cs="Arial" w:hint="eastAsia"/>
        </w:rPr>
        <w:t>“交互式登录：试图登录的用户的消息标题”和“交互式登录：试图登录的用户的消息文本”。</w:t>
      </w:r>
    </w:p>
    <w:p w14:paraId="4BB5009A" w14:textId="77777777" w:rsidR="008165F6" w:rsidRDefault="008165F6" w:rsidP="008165F6">
      <w:pPr>
        <w:numPr>
          <w:ilvl w:val="0"/>
          <w:numId w:val="21"/>
        </w:numPr>
        <w:spacing w:line="360" w:lineRule="auto"/>
        <w:rPr>
          <w:rFonts w:cs="Arial"/>
        </w:rPr>
      </w:pPr>
      <w:r>
        <w:rPr>
          <w:rFonts w:cs="Arial" w:hint="eastAsia"/>
        </w:rPr>
        <w:t>在“交互式登录：试图登录的用户的消息标题”和“交互式登录：试图登录的用户的消息文本”的本地安全策略设置框中输入要标识的信息</w:t>
      </w:r>
    </w:p>
    <w:p w14:paraId="79E4EBC2" w14:textId="77777777" w:rsidR="008165F6" w:rsidRDefault="008165F6" w:rsidP="008165F6">
      <w:pPr>
        <w:numPr>
          <w:ilvl w:val="0"/>
          <w:numId w:val="21"/>
        </w:numPr>
        <w:spacing w:line="360" w:lineRule="auto"/>
        <w:rPr>
          <w:rFonts w:cs="Arial"/>
        </w:rPr>
      </w:pPr>
      <w:proofErr w:type="spellStart"/>
      <w:r>
        <w:rPr>
          <w:rFonts w:cs="Arial"/>
        </w:rPr>
        <w:t>G</w:t>
      </w:r>
      <w:r>
        <w:rPr>
          <w:rFonts w:cs="Arial" w:hint="eastAsia"/>
        </w:rPr>
        <w:t>pupdate</w:t>
      </w:r>
      <w:proofErr w:type="spellEnd"/>
      <w:r>
        <w:rPr>
          <w:rFonts w:cs="Arial" w:hint="eastAsia"/>
        </w:rPr>
        <w:t>更新策略后生效。</w:t>
      </w:r>
    </w:p>
    <w:p w14:paraId="7EE06F33" w14:textId="77777777" w:rsidR="008165F6" w:rsidRDefault="008165F6" w:rsidP="008165F6">
      <w:pPr>
        <w:pStyle w:val="3"/>
        <w:spacing w:line="360" w:lineRule="auto"/>
      </w:pPr>
      <w:bookmarkStart w:id="1413" w:name="_Toc334525785"/>
      <w:bookmarkStart w:id="1414" w:name="_Toc531719383"/>
      <w:commentRangeStart w:id="1415"/>
      <w:r>
        <w:rPr>
          <w:rFonts w:hint="eastAsia"/>
        </w:rPr>
        <w:lastRenderedPageBreak/>
        <w:t>可远程访问的注册表路径</w:t>
      </w:r>
      <w:bookmarkEnd w:id="1413"/>
      <w:commentRangeEnd w:id="1415"/>
      <w:r w:rsidR="00B00A44">
        <w:rPr>
          <w:rStyle w:val="afff2"/>
          <w:b w:val="0"/>
          <w:bCs w:val="0"/>
        </w:rPr>
        <w:commentReference w:id="1415"/>
      </w:r>
      <w:bookmarkEnd w:id="1414"/>
    </w:p>
    <w:p w14:paraId="0316E5C0" w14:textId="77777777" w:rsidR="008165F6" w:rsidRDefault="008165F6" w:rsidP="008165F6">
      <w:pPr>
        <w:numPr>
          <w:ilvl w:val="2"/>
          <w:numId w:val="9"/>
        </w:numPr>
        <w:spacing w:line="360" w:lineRule="auto"/>
      </w:pPr>
      <w:r>
        <w:rPr>
          <w:rFonts w:hint="eastAsia"/>
        </w:rPr>
        <w:t>描述</w:t>
      </w:r>
    </w:p>
    <w:p w14:paraId="2078B1B9" w14:textId="234117A7" w:rsidR="008165F6" w:rsidRDefault="008165F6" w:rsidP="008165F6">
      <w:pPr>
        <w:spacing w:line="360" w:lineRule="auto"/>
        <w:ind w:left="851"/>
        <w:rPr>
          <w:rFonts w:ascii="宋体" w:hAnsi="宋体"/>
        </w:rPr>
      </w:pPr>
      <w:r>
        <w:rPr>
          <w:rFonts w:ascii="宋体" w:hAnsi="宋体" w:cs="Segoe UI"/>
          <w:color w:val="000000"/>
        </w:rPr>
        <w:t>该安全设置确定在网络上可访问的注册表路径和子路径，无论</w:t>
      </w:r>
      <w:r>
        <w:rPr>
          <w:rStyle w:val="apple-converted-space"/>
          <w:rFonts w:ascii="宋体" w:hAnsi="宋体" w:cs="Segoe UI"/>
          <w:color w:val="000000"/>
        </w:rPr>
        <w:t> </w:t>
      </w:r>
      <w:proofErr w:type="spellStart"/>
      <w:r>
        <w:rPr>
          <w:rStyle w:val="af2"/>
          <w:rFonts w:ascii="宋体" w:hAnsi="宋体" w:cs="Segoe UI"/>
          <w:color w:val="000000"/>
        </w:rPr>
        <w:t>winreg</w:t>
      </w:r>
      <w:proofErr w:type="spellEnd"/>
      <w:r>
        <w:rPr>
          <w:rStyle w:val="apple-converted-space"/>
          <w:rFonts w:ascii="宋体" w:hAnsi="宋体" w:cs="Segoe UI"/>
          <w:color w:val="000000"/>
        </w:rPr>
        <w:t> </w:t>
      </w:r>
      <w:r>
        <w:rPr>
          <w:rFonts w:ascii="宋体" w:hAnsi="宋体" w:cs="Segoe UI"/>
          <w:color w:val="000000"/>
        </w:rPr>
        <w:t>注册表项的访问控制列表 (ACL) 中列出的是用户还是组</w:t>
      </w:r>
      <w:r w:rsidR="00564B3D">
        <w:rPr>
          <w:rFonts w:ascii="宋体" w:hAnsi="宋体" w:cs="Segoe UI" w:hint="eastAsia"/>
          <w:color w:val="000000"/>
        </w:rPr>
        <w:t>。</w:t>
      </w:r>
    </w:p>
    <w:p w14:paraId="5146B7D0" w14:textId="77777777" w:rsidR="008165F6" w:rsidRDefault="008165F6" w:rsidP="008165F6">
      <w:pPr>
        <w:numPr>
          <w:ilvl w:val="2"/>
          <w:numId w:val="9"/>
        </w:numPr>
        <w:tabs>
          <w:tab w:val="left" w:pos="1800"/>
        </w:tabs>
        <w:spacing w:line="360" w:lineRule="auto"/>
      </w:pPr>
      <w:r>
        <w:rPr>
          <w:rFonts w:hint="eastAsia"/>
        </w:rPr>
        <w:t>风险</w:t>
      </w:r>
    </w:p>
    <w:p w14:paraId="21067A7C" w14:textId="77777777" w:rsidR="008165F6" w:rsidRDefault="008165F6" w:rsidP="008165F6">
      <w:pPr>
        <w:tabs>
          <w:tab w:val="left" w:pos="1800"/>
        </w:tabs>
        <w:spacing w:line="360" w:lineRule="auto"/>
        <w:ind w:left="851"/>
      </w:pPr>
      <w:r>
        <w:rPr>
          <w:rFonts w:hint="eastAsia"/>
        </w:rPr>
        <w:t>无</w:t>
      </w:r>
    </w:p>
    <w:p w14:paraId="1095AB4F" w14:textId="77777777" w:rsidR="008165F6" w:rsidRDefault="008165F6" w:rsidP="008165F6">
      <w:pPr>
        <w:tabs>
          <w:tab w:val="left" w:pos="1800"/>
        </w:tabs>
        <w:spacing w:line="360" w:lineRule="auto"/>
        <w:ind w:left="851"/>
      </w:pPr>
      <w:r>
        <w:rPr>
          <w:noProof/>
        </w:rPr>
        <w:drawing>
          <wp:inline distT="0" distB="0" distL="0" distR="0" wp14:anchorId="5ABA50CF" wp14:editId="38BAF5EF">
            <wp:extent cx="4067175" cy="250507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067175" cy="2505075"/>
                    </a:xfrm>
                    <a:prstGeom prst="rect">
                      <a:avLst/>
                    </a:prstGeom>
                    <a:noFill/>
                    <a:ln>
                      <a:noFill/>
                    </a:ln>
                  </pic:spPr>
                </pic:pic>
              </a:graphicData>
            </a:graphic>
          </wp:inline>
        </w:drawing>
      </w:r>
    </w:p>
    <w:p w14:paraId="58D9BB62" w14:textId="77777777" w:rsidR="008165F6" w:rsidRDefault="008165F6" w:rsidP="008165F6">
      <w:pPr>
        <w:tabs>
          <w:tab w:val="left" w:pos="1800"/>
        </w:tabs>
        <w:spacing w:line="360" w:lineRule="auto"/>
        <w:ind w:left="851"/>
      </w:pPr>
    </w:p>
    <w:p w14:paraId="33F67598" w14:textId="77777777" w:rsidR="008165F6" w:rsidRDefault="008165F6" w:rsidP="008165F6">
      <w:pPr>
        <w:tabs>
          <w:tab w:val="left" w:pos="1800"/>
        </w:tabs>
        <w:spacing w:line="360" w:lineRule="auto"/>
        <w:ind w:left="851"/>
      </w:pPr>
      <w:r>
        <w:rPr>
          <w:noProof/>
        </w:rPr>
        <w:drawing>
          <wp:inline distT="0" distB="0" distL="0" distR="0" wp14:anchorId="77799867" wp14:editId="0ED8ABAB">
            <wp:extent cx="4095750" cy="28194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095750" cy="2819400"/>
                    </a:xfrm>
                    <a:prstGeom prst="rect">
                      <a:avLst/>
                    </a:prstGeom>
                    <a:noFill/>
                    <a:ln>
                      <a:noFill/>
                    </a:ln>
                  </pic:spPr>
                </pic:pic>
              </a:graphicData>
            </a:graphic>
          </wp:inline>
        </w:drawing>
      </w:r>
    </w:p>
    <w:p w14:paraId="110A1DA4" w14:textId="77777777" w:rsidR="008165F6" w:rsidRDefault="008165F6" w:rsidP="008165F6">
      <w:pPr>
        <w:numPr>
          <w:ilvl w:val="2"/>
          <w:numId w:val="9"/>
        </w:numPr>
        <w:spacing w:line="360" w:lineRule="auto"/>
      </w:pPr>
      <w:r>
        <w:rPr>
          <w:rFonts w:hint="eastAsia"/>
        </w:rPr>
        <w:t>操作</w:t>
      </w:r>
    </w:p>
    <w:p w14:paraId="4C1FD2C0" w14:textId="77777777" w:rsidR="008165F6" w:rsidRDefault="008165F6" w:rsidP="008165F6">
      <w:pPr>
        <w:numPr>
          <w:ilvl w:val="0"/>
          <w:numId w:val="23"/>
        </w:numPr>
        <w:spacing w:line="360" w:lineRule="auto"/>
        <w:rPr>
          <w:rFonts w:cs="Arial"/>
        </w:rPr>
      </w:pPr>
      <w:r>
        <w:rPr>
          <w:rFonts w:cs="Arial" w:hint="eastAsia"/>
        </w:rPr>
        <w:t>进入到“本地组策略标记器”，“计算机配置”</w:t>
      </w:r>
      <w:r>
        <w:rPr>
          <w:rFonts w:cs="Arial" w:hint="eastAsia"/>
        </w:rPr>
        <w:t>-&gt;</w:t>
      </w:r>
      <w:r>
        <w:rPr>
          <w:rFonts w:cs="Arial" w:hint="eastAsia"/>
        </w:rPr>
        <w:t>“</w:t>
      </w:r>
      <w:r>
        <w:rPr>
          <w:rFonts w:cs="Arial" w:hint="eastAsia"/>
        </w:rPr>
        <w:t>Windows</w:t>
      </w:r>
      <w:r>
        <w:rPr>
          <w:rFonts w:cs="Arial" w:hint="eastAsia"/>
        </w:rPr>
        <w:t>设置”</w:t>
      </w:r>
      <w:r>
        <w:rPr>
          <w:rFonts w:cs="Arial" w:hint="eastAsia"/>
        </w:rPr>
        <w:t>-&gt;</w:t>
      </w:r>
      <w:r>
        <w:rPr>
          <w:rFonts w:cs="Arial" w:hint="eastAsia"/>
        </w:rPr>
        <w:t>“安全设置”</w:t>
      </w:r>
      <w:r>
        <w:rPr>
          <w:rFonts w:cs="Arial" w:hint="eastAsia"/>
        </w:rPr>
        <w:t>-&gt;</w:t>
      </w:r>
      <w:r>
        <w:rPr>
          <w:rFonts w:cs="Arial" w:hint="eastAsia"/>
        </w:rPr>
        <w:t>“安全选项”</w:t>
      </w:r>
      <w:r>
        <w:rPr>
          <w:rFonts w:cs="Arial" w:hint="eastAsia"/>
        </w:rPr>
        <w:t>-&gt;</w:t>
      </w:r>
      <w:r>
        <w:rPr>
          <w:rFonts w:cs="Arial" w:hint="eastAsia"/>
        </w:rPr>
        <w:t>“网络访问：可远程访问的注册表</w:t>
      </w:r>
      <w:r>
        <w:rPr>
          <w:rFonts w:cs="Arial" w:hint="eastAsia"/>
        </w:rPr>
        <w:lastRenderedPageBreak/>
        <w:t>路径”和“网络访问：可远程访问的注册表路径和子路径”。</w:t>
      </w:r>
    </w:p>
    <w:p w14:paraId="7BE4F619" w14:textId="77777777" w:rsidR="008165F6" w:rsidRDefault="008165F6" w:rsidP="008165F6">
      <w:pPr>
        <w:numPr>
          <w:ilvl w:val="0"/>
          <w:numId w:val="23"/>
        </w:numPr>
        <w:spacing w:line="360" w:lineRule="auto"/>
        <w:rPr>
          <w:rFonts w:cs="Arial"/>
        </w:rPr>
      </w:pPr>
      <w:r>
        <w:rPr>
          <w:rFonts w:cs="Arial" w:hint="eastAsia"/>
        </w:rPr>
        <w:t>删除“网络访问：可远程访问的注册表路径”和“网络访问：可远程访问的注册表路径和子路径”的内容。</w:t>
      </w:r>
    </w:p>
    <w:p w14:paraId="19C221EF" w14:textId="77777777" w:rsidR="008165F6" w:rsidRDefault="008165F6" w:rsidP="008165F6">
      <w:pPr>
        <w:numPr>
          <w:ilvl w:val="0"/>
          <w:numId w:val="23"/>
        </w:numPr>
        <w:spacing w:line="360" w:lineRule="auto"/>
        <w:rPr>
          <w:rFonts w:cs="Arial"/>
        </w:rPr>
      </w:pPr>
      <w:proofErr w:type="spellStart"/>
      <w:r>
        <w:rPr>
          <w:rFonts w:cs="Arial"/>
        </w:rPr>
        <w:t>G</w:t>
      </w:r>
      <w:r>
        <w:rPr>
          <w:rFonts w:cs="Arial" w:hint="eastAsia"/>
        </w:rPr>
        <w:t>pupdate</w:t>
      </w:r>
      <w:proofErr w:type="spellEnd"/>
      <w:r>
        <w:rPr>
          <w:rFonts w:cs="Arial" w:hint="eastAsia"/>
        </w:rPr>
        <w:t>更新策略后生效。</w:t>
      </w:r>
    </w:p>
    <w:p w14:paraId="73C8970C" w14:textId="0364B550" w:rsidR="00A01071" w:rsidRDefault="00A01071" w:rsidP="00A01071">
      <w:pPr>
        <w:pStyle w:val="3"/>
      </w:pPr>
      <w:bookmarkStart w:id="1416" w:name="_Toc531719384"/>
      <w:commentRangeStart w:id="1417"/>
      <w:r w:rsidRPr="00A01071">
        <w:rPr>
          <w:rFonts w:hint="eastAsia"/>
        </w:rPr>
        <w:t>远程强制关机授权</w:t>
      </w:r>
      <w:commentRangeEnd w:id="1417"/>
      <w:r w:rsidR="009F204D">
        <w:rPr>
          <w:rStyle w:val="afff2"/>
          <w:b w:val="0"/>
          <w:bCs w:val="0"/>
        </w:rPr>
        <w:commentReference w:id="1417"/>
      </w:r>
      <w:bookmarkEnd w:id="1416"/>
    </w:p>
    <w:p w14:paraId="62512AE1" w14:textId="5EE6DFF0" w:rsidR="00153F5D" w:rsidRDefault="00153F5D" w:rsidP="00153F5D">
      <w:pPr>
        <w:numPr>
          <w:ilvl w:val="2"/>
          <w:numId w:val="9"/>
        </w:numPr>
        <w:spacing w:line="360" w:lineRule="auto"/>
      </w:pPr>
      <w:r>
        <w:rPr>
          <w:rFonts w:hint="eastAsia"/>
        </w:rPr>
        <w:t>描述</w:t>
      </w:r>
    </w:p>
    <w:p w14:paraId="48A0B44B" w14:textId="53360788" w:rsidR="00153F5D" w:rsidRDefault="00153F5D" w:rsidP="00153F5D">
      <w:pPr>
        <w:tabs>
          <w:tab w:val="left" w:pos="851"/>
          <w:tab w:val="left" w:pos="1271"/>
        </w:tabs>
        <w:spacing w:line="360" w:lineRule="auto"/>
        <w:ind w:left="851"/>
      </w:pPr>
      <w:proofErr w:type="gramStart"/>
      <w:r>
        <w:rPr>
          <w:rFonts w:hint="eastAsia"/>
        </w:rPr>
        <w:t>非域环境</w:t>
      </w:r>
      <w:proofErr w:type="gramEnd"/>
      <w:r>
        <w:rPr>
          <w:rFonts w:hint="eastAsia"/>
        </w:rPr>
        <w:t>的计算机，“从远程系统强制关机”</w:t>
      </w:r>
      <w:r w:rsidRPr="00153F5D">
        <w:rPr>
          <w:rFonts w:hint="eastAsia"/>
        </w:rPr>
        <w:t>的权限只指派给</w:t>
      </w:r>
      <w:r w:rsidRPr="00153F5D">
        <w:t> Administrators </w:t>
      </w:r>
      <w:r w:rsidRPr="00153F5D">
        <w:rPr>
          <w:rFonts w:hint="eastAsia"/>
        </w:rPr>
        <w:t>组</w:t>
      </w:r>
      <w:r>
        <w:rPr>
          <w:rFonts w:hint="eastAsia"/>
        </w:rPr>
        <w:t>。</w:t>
      </w:r>
    </w:p>
    <w:p w14:paraId="5A29F119" w14:textId="141DEC8E" w:rsidR="00153F5D" w:rsidRDefault="00153F5D" w:rsidP="00153F5D">
      <w:pPr>
        <w:numPr>
          <w:ilvl w:val="2"/>
          <w:numId w:val="9"/>
        </w:numPr>
        <w:spacing w:line="360" w:lineRule="auto"/>
      </w:pPr>
      <w:r>
        <w:rPr>
          <w:rFonts w:hint="eastAsia"/>
        </w:rPr>
        <w:t>风险</w:t>
      </w:r>
    </w:p>
    <w:p w14:paraId="32CE0753" w14:textId="24FBD60B" w:rsidR="00CF701C" w:rsidRDefault="00CF701C" w:rsidP="00CF701C">
      <w:pPr>
        <w:tabs>
          <w:tab w:val="left" w:pos="851"/>
          <w:tab w:val="left" w:pos="1271"/>
        </w:tabs>
        <w:spacing w:line="360" w:lineRule="auto"/>
        <w:ind w:left="851"/>
      </w:pPr>
      <w:r>
        <w:rPr>
          <w:rFonts w:hint="eastAsia"/>
        </w:rPr>
        <w:t>无</w:t>
      </w:r>
    </w:p>
    <w:p w14:paraId="5B08CD17" w14:textId="7BB0CC76" w:rsidR="00153F5D" w:rsidRDefault="00153F5D" w:rsidP="00153F5D">
      <w:pPr>
        <w:numPr>
          <w:ilvl w:val="2"/>
          <w:numId w:val="9"/>
        </w:numPr>
        <w:spacing w:line="360" w:lineRule="auto"/>
      </w:pPr>
      <w:r>
        <w:rPr>
          <w:rFonts w:hint="eastAsia"/>
        </w:rPr>
        <w:t>操作</w:t>
      </w:r>
    </w:p>
    <w:p w14:paraId="2336A936" w14:textId="661DAE99" w:rsidR="00CF701C" w:rsidRDefault="00CF701C" w:rsidP="00CF701C">
      <w:pPr>
        <w:tabs>
          <w:tab w:val="left" w:pos="851"/>
          <w:tab w:val="left" w:pos="1271"/>
        </w:tabs>
        <w:spacing w:line="360" w:lineRule="auto"/>
        <w:ind w:left="851"/>
      </w:pPr>
      <w:r>
        <w:rPr>
          <w:rFonts w:hint="eastAsia"/>
        </w:rPr>
        <w:t>进入“开始→管理工具→本地安全策略”</w:t>
      </w:r>
      <w:r>
        <w:rPr>
          <w:rFonts w:hint="eastAsia"/>
        </w:rPr>
        <w:t xml:space="preserve"> </w:t>
      </w:r>
    </w:p>
    <w:p w14:paraId="1FA677F0" w14:textId="4F628DF4" w:rsidR="00CF701C" w:rsidRDefault="00CF701C" w:rsidP="00CF701C">
      <w:pPr>
        <w:tabs>
          <w:tab w:val="left" w:pos="851"/>
          <w:tab w:val="left" w:pos="1271"/>
        </w:tabs>
        <w:spacing w:line="360" w:lineRule="auto"/>
        <w:ind w:left="851"/>
      </w:pPr>
      <w:r>
        <w:rPr>
          <w:rFonts w:hint="eastAsia"/>
        </w:rPr>
        <w:t>进入“安全设置→本地策略→用户权限分配”</w:t>
      </w:r>
      <w:r>
        <w:rPr>
          <w:rFonts w:hint="eastAsia"/>
        </w:rPr>
        <w:t xml:space="preserve"> </w:t>
      </w:r>
    </w:p>
    <w:p w14:paraId="44931AEB" w14:textId="3674FE8D" w:rsidR="00A01071" w:rsidRPr="00CF701C" w:rsidRDefault="00CF701C" w:rsidP="00CF701C">
      <w:pPr>
        <w:tabs>
          <w:tab w:val="left" w:pos="851"/>
          <w:tab w:val="left" w:pos="1271"/>
        </w:tabs>
        <w:spacing w:line="360" w:lineRule="auto"/>
        <w:ind w:left="851"/>
      </w:pPr>
      <w:r>
        <w:rPr>
          <w:rFonts w:hint="eastAsia"/>
        </w:rPr>
        <w:t>配置“从远程系统强制关机”指派给“</w:t>
      </w:r>
      <w:r>
        <w:rPr>
          <w:rFonts w:hint="eastAsia"/>
        </w:rPr>
        <w:t>Administrators</w:t>
      </w:r>
      <w:r>
        <w:rPr>
          <w:rFonts w:hint="eastAsia"/>
        </w:rPr>
        <w:t>”组。</w:t>
      </w:r>
    </w:p>
    <w:p w14:paraId="479C833F" w14:textId="77777777" w:rsidR="008165F6" w:rsidRDefault="008165F6" w:rsidP="008165F6">
      <w:pPr>
        <w:pStyle w:val="3"/>
        <w:spacing w:line="360" w:lineRule="auto"/>
      </w:pPr>
      <w:bookmarkStart w:id="1418" w:name="_Toc334525786"/>
      <w:bookmarkStart w:id="1419" w:name="_Toc531719385"/>
      <w:commentRangeStart w:id="1420"/>
      <w:r>
        <w:rPr>
          <w:rFonts w:hint="eastAsia"/>
        </w:rPr>
        <w:t>无须按</w:t>
      </w:r>
      <w:r>
        <w:rPr>
          <w:rFonts w:hint="eastAsia"/>
        </w:rPr>
        <w:t xml:space="preserve"> </w:t>
      </w:r>
      <w:proofErr w:type="spellStart"/>
      <w:r>
        <w:rPr>
          <w:rFonts w:hint="eastAsia"/>
        </w:rPr>
        <w:t>Ctrl+Alt+Del</w:t>
      </w:r>
      <w:bookmarkEnd w:id="1418"/>
      <w:commentRangeEnd w:id="1420"/>
      <w:proofErr w:type="spellEnd"/>
      <w:r w:rsidR="00734CCC">
        <w:rPr>
          <w:rStyle w:val="afff2"/>
          <w:b w:val="0"/>
          <w:bCs w:val="0"/>
        </w:rPr>
        <w:commentReference w:id="1420"/>
      </w:r>
      <w:bookmarkEnd w:id="1419"/>
    </w:p>
    <w:p w14:paraId="5A63F548" w14:textId="77777777" w:rsidR="008165F6" w:rsidRDefault="008165F6" w:rsidP="008165F6">
      <w:pPr>
        <w:numPr>
          <w:ilvl w:val="2"/>
          <w:numId w:val="9"/>
        </w:numPr>
        <w:spacing w:line="360" w:lineRule="auto"/>
      </w:pPr>
      <w:r>
        <w:rPr>
          <w:rFonts w:hint="eastAsia"/>
        </w:rPr>
        <w:t>描述</w:t>
      </w:r>
    </w:p>
    <w:p w14:paraId="47C5AC7D" w14:textId="5F8709F0" w:rsidR="008165F6" w:rsidRDefault="008165F6" w:rsidP="008165F6">
      <w:pPr>
        <w:spacing w:line="360" w:lineRule="auto"/>
        <w:ind w:left="851"/>
        <w:rPr>
          <w:rFonts w:ascii="宋体" w:hAnsi="宋体"/>
        </w:rPr>
      </w:pPr>
      <w:r>
        <w:rPr>
          <w:rFonts w:ascii="宋体" w:hAnsi="宋体" w:hint="eastAsia"/>
          <w:shd w:val="clear" w:color="auto" w:fill="FFFFFF"/>
        </w:rPr>
        <w:t>禁用“</w:t>
      </w:r>
      <w:proofErr w:type="spellStart"/>
      <w:r>
        <w:rPr>
          <w:rFonts w:ascii="宋体" w:hAnsi="宋体"/>
          <w:shd w:val="clear" w:color="auto" w:fill="FFFFFF"/>
        </w:rPr>
        <w:t>Ctrl+Alt+Del</w:t>
      </w:r>
      <w:proofErr w:type="spellEnd"/>
      <w:r>
        <w:rPr>
          <w:rFonts w:ascii="宋体" w:hAnsi="宋体" w:hint="eastAsia"/>
          <w:shd w:val="clear" w:color="auto" w:fill="FFFFFF"/>
        </w:rPr>
        <w:t>”三键重启，可以防止老版本Windows</w:t>
      </w:r>
      <w:r w:rsidR="00DE1A12">
        <w:rPr>
          <w:rFonts w:ascii="宋体" w:hAnsi="宋体" w:hint="eastAsia"/>
          <w:shd w:val="clear" w:color="auto" w:fill="FFFFFF"/>
        </w:rPr>
        <w:t>系统在本地采用热键非法重启和部分空密码终端</w:t>
      </w:r>
      <w:r>
        <w:rPr>
          <w:rFonts w:ascii="宋体" w:hAnsi="宋体" w:hint="eastAsia"/>
          <w:shd w:val="clear" w:color="auto" w:fill="FFFFFF"/>
        </w:rPr>
        <w:t>按三键后自动进入到系统内。</w:t>
      </w:r>
    </w:p>
    <w:p w14:paraId="05770F61" w14:textId="77777777" w:rsidR="008165F6" w:rsidRDefault="008165F6" w:rsidP="008165F6">
      <w:pPr>
        <w:numPr>
          <w:ilvl w:val="2"/>
          <w:numId w:val="9"/>
        </w:numPr>
        <w:tabs>
          <w:tab w:val="left" w:pos="1800"/>
        </w:tabs>
        <w:spacing w:line="360" w:lineRule="auto"/>
      </w:pPr>
      <w:r>
        <w:rPr>
          <w:rFonts w:hint="eastAsia"/>
        </w:rPr>
        <w:t>风险</w:t>
      </w:r>
    </w:p>
    <w:p w14:paraId="4395B928" w14:textId="77777777" w:rsidR="008165F6" w:rsidRDefault="008165F6" w:rsidP="008165F6">
      <w:pPr>
        <w:tabs>
          <w:tab w:val="left" w:pos="1800"/>
        </w:tabs>
        <w:spacing w:line="360" w:lineRule="auto"/>
        <w:ind w:left="851"/>
      </w:pPr>
      <w:r>
        <w:rPr>
          <w:rFonts w:hint="eastAsia"/>
        </w:rPr>
        <w:t>无</w:t>
      </w:r>
    </w:p>
    <w:p w14:paraId="61ED00DB" w14:textId="77777777" w:rsidR="008165F6" w:rsidRDefault="008165F6" w:rsidP="008165F6">
      <w:pPr>
        <w:tabs>
          <w:tab w:val="left" w:pos="1800"/>
        </w:tabs>
        <w:spacing w:line="360" w:lineRule="auto"/>
        <w:ind w:left="851"/>
      </w:pPr>
      <w:r>
        <w:rPr>
          <w:noProof/>
        </w:rPr>
        <w:lastRenderedPageBreak/>
        <w:drawing>
          <wp:inline distT="0" distB="0" distL="0" distR="0" wp14:anchorId="293E8987" wp14:editId="5F2EC1AE">
            <wp:extent cx="4124325" cy="245745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124325" cy="2457450"/>
                    </a:xfrm>
                    <a:prstGeom prst="rect">
                      <a:avLst/>
                    </a:prstGeom>
                    <a:noFill/>
                    <a:ln>
                      <a:noFill/>
                    </a:ln>
                  </pic:spPr>
                </pic:pic>
              </a:graphicData>
            </a:graphic>
          </wp:inline>
        </w:drawing>
      </w:r>
    </w:p>
    <w:p w14:paraId="5C46BCC8" w14:textId="77777777" w:rsidR="008165F6" w:rsidRDefault="008165F6" w:rsidP="008165F6">
      <w:pPr>
        <w:numPr>
          <w:ilvl w:val="2"/>
          <w:numId w:val="9"/>
        </w:numPr>
        <w:spacing w:line="360" w:lineRule="auto"/>
      </w:pPr>
      <w:r>
        <w:rPr>
          <w:rFonts w:hint="eastAsia"/>
        </w:rPr>
        <w:t>操作</w:t>
      </w:r>
    </w:p>
    <w:p w14:paraId="20C51BBA" w14:textId="77777777" w:rsidR="008165F6" w:rsidRDefault="008165F6" w:rsidP="008165F6">
      <w:pPr>
        <w:numPr>
          <w:ilvl w:val="0"/>
          <w:numId w:val="24"/>
        </w:numPr>
        <w:spacing w:line="360" w:lineRule="auto"/>
        <w:rPr>
          <w:rFonts w:cs="Arial"/>
        </w:rPr>
      </w:pPr>
      <w:r>
        <w:rPr>
          <w:rFonts w:cs="Arial" w:hint="eastAsia"/>
        </w:rPr>
        <w:t>进入到“本地组策略标记器”，“计算机配置”</w:t>
      </w:r>
      <w:r>
        <w:rPr>
          <w:rFonts w:cs="Arial" w:hint="eastAsia"/>
        </w:rPr>
        <w:t>-&gt;</w:t>
      </w:r>
      <w:r>
        <w:rPr>
          <w:rFonts w:cs="Arial" w:hint="eastAsia"/>
        </w:rPr>
        <w:t>“</w:t>
      </w:r>
      <w:r>
        <w:rPr>
          <w:rFonts w:cs="Arial" w:hint="eastAsia"/>
        </w:rPr>
        <w:t>Windows</w:t>
      </w:r>
      <w:r>
        <w:rPr>
          <w:rFonts w:cs="Arial" w:hint="eastAsia"/>
        </w:rPr>
        <w:t>设置”</w:t>
      </w:r>
      <w:r>
        <w:rPr>
          <w:rFonts w:cs="Arial" w:hint="eastAsia"/>
        </w:rPr>
        <w:t>-&gt;</w:t>
      </w:r>
      <w:r>
        <w:rPr>
          <w:rFonts w:cs="Arial" w:hint="eastAsia"/>
        </w:rPr>
        <w:t>“安全设置”</w:t>
      </w:r>
      <w:r>
        <w:rPr>
          <w:rFonts w:cs="Arial" w:hint="eastAsia"/>
        </w:rPr>
        <w:t>-&gt;</w:t>
      </w:r>
      <w:r>
        <w:rPr>
          <w:rFonts w:cs="Arial" w:hint="eastAsia"/>
        </w:rPr>
        <w:t>“安全选项”</w:t>
      </w:r>
      <w:r>
        <w:rPr>
          <w:rFonts w:cs="Arial" w:hint="eastAsia"/>
        </w:rPr>
        <w:t>-&gt;</w:t>
      </w:r>
      <w:r>
        <w:rPr>
          <w:rFonts w:cs="Arial" w:hint="eastAsia"/>
        </w:rPr>
        <w:t>“交换式登录：无须按</w:t>
      </w:r>
      <w:proofErr w:type="spellStart"/>
      <w:r>
        <w:rPr>
          <w:rFonts w:cs="Arial" w:hint="eastAsia"/>
        </w:rPr>
        <w:t>Ctrl+Alt+Del</w:t>
      </w:r>
      <w:proofErr w:type="spellEnd"/>
      <w:r>
        <w:rPr>
          <w:rFonts w:cs="Arial" w:hint="eastAsia"/>
        </w:rPr>
        <w:t>”。</w:t>
      </w:r>
    </w:p>
    <w:p w14:paraId="44C56498" w14:textId="77777777" w:rsidR="008165F6" w:rsidRDefault="008165F6" w:rsidP="008165F6">
      <w:pPr>
        <w:numPr>
          <w:ilvl w:val="0"/>
          <w:numId w:val="24"/>
        </w:numPr>
        <w:spacing w:line="360" w:lineRule="auto"/>
        <w:rPr>
          <w:rFonts w:cs="Arial"/>
        </w:rPr>
      </w:pPr>
      <w:r>
        <w:rPr>
          <w:rFonts w:cs="Arial" w:hint="eastAsia"/>
        </w:rPr>
        <w:t>设置“交换式登录：无须按</w:t>
      </w:r>
      <w:proofErr w:type="spellStart"/>
      <w:r>
        <w:rPr>
          <w:rFonts w:cs="Arial" w:hint="eastAsia"/>
        </w:rPr>
        <w:t>Ctrl+Alt+Del</w:t>
      </w:r>
      <w:proofErr w:type="spellEnd"/>
      <w:r>
        <w:rPr>
          <w:rFonts w:cs="Arial" w:hint="eastAsia"/>
        </w:rPr>
        <w:t>”的安全策略为“已启用”。</w:t>
      </w:r>
    </w:p>
    <w:p w14:paraId="63B0F3A2" w14:textId="77777777" w:rsidR="008165F6" w:rsidRDefault="008165F6" w:rsidP="008165F6">
      <w:pPr>
        <w:numPr>
          <w:ilvl w:val="0"/>
          <w:numId w:val="24"/>
        </w:numPr>
        <w:spacing w:line="360" w:lineRule="auto"/>
        <w:rPr>
          <w:rFonts w:cs="Arial"/>
        </w:rPr>
      </w:pPr>
      <w:r>
        <w:rPr>
          <w:rFonts w:cs="Arial"/>
        </w:rPr>
        <w:t xml:space="preserve"> </w:t>
      </w:r>
      <w:proofErr w:type="spellStart"/>
      <w:r>
        <w:rPr>
          <w:rFonts w:cs="Arial"/>
        </w:rPr>
        <w:t>G</w:t>
      </w:r>
      <w:r>
        <w:rPr>
          <w:rFonts w:cs="Arial" w:hint="eastAsia"/>
        </w:rPr>
        <w:t>pupdate</w:t>
      </w:r>
      <w:proofErr w:type="spellEnd"/>
      <w:r>
        <w:rPr>
          <w:rFonts w:cs="Arial" w:hint="eastAsia"/>
        </w:rPr>
        <w:t>更新策略后生效。</w:t>
      </w:r>
    </w:p>
    <w:p w14:paraId="167F7495" w14:textId="77777777" w:rsidR="008165F6" w:rsidRDefault="008165F6" w:rsidP="008165F6">
      <w:pPr>
        <w:pStyle w:val="2"/>
        <w:widowControl/>
        <w:numPr>
          <w:ilvl w:val="1"/>
          <w:numId w:val="7"/>
        </w:numPr>
        <w:tabs>
          <w:tab w:val="clear" w:pos="576"/>
        </w:tabs>
        <w:spacing w:before="0" w:after="0" w:line="360" w:lineRule="auto"/>
        <w:ind w:left="420" w:hanging="420"/>
      </w:pPr>
      <w:bookmarkStart w:id="1421" w:name="_Toc334525787"/>
      <w:bookmarkStart w:id="1422" w:name="_Toc531719386"/>
      <w:r>
        <w:rPr>
          <w:rFonts w:hint="eastAsia"/>
        </w:rPr>
        <w:t>后台服务设置</w:t>
      </w:r>
      <w:bookmarkEnd w:id="1421"/>
      <w:bookmarkEnd w:id="1422"/>
    </w:p>
    <w:p w14:paraId="32A82CBB" w14:textId="77777777" w:rsidR="008165F6" w:rsidRDefault="008165F6" w:rsidP="008165F6">
      <w:pPr>
        <w:pStyle w:val="19"/>
        <w:keepNext/>
        <w:keepLines/>
        <w:numPr>
          <w:ilvl w:val="1"/>
          <w:numId w:val="2"/>
        </w:numPr>
        <w:spacing w:before="260" w:after="260" w:line="360" w:lineRule="auto"/>
        <w:ind w:firstLineChars="0"/>
        <w:outlineLvl w:val="2"/>
        <w:rPr>
          <w:rFonts w:ascii="Arial" w:hAnsi="Arial"/>
          <w:b/>
          <w:bCs/>
          <w:vanish/>
          <w:sz w:val="30"/>
          <w:szCs w:val="32"/>
          <w:lang w:val="en-GB"/>
        </w:rPr>
      </w:pPr>
      <w:bookmarkStart w:id="1423" w:name="_Toc467835497"/>
      <w:bookmarkStart w:id="1424" w:name="_Toc467772852"/>
      <w:bookmarkStart w:id="1425" w:name="_Toc467772970"/>
      <w:bookmarkStart w:id="1426" w:name="_Toc467832345"/>
      <w:bookmarkStart w:id="1427" w:name="_Toc531333826"/>
      <w:bookmarkStart w:id="1428" w:name="_Toc531616552"/>
      <w:bookmarkStart w:id="1429" w:name="_Toc531618032"/>
      <w:bookmarkStart w:id="1430" w:name="_Toc531619546"/>
      <w:bookmarkStart w:id="1431" w:name="_Toc531620066"/>
      <w:bookmarkStart w:id="1432" w:name="_Toc531681180"/>
      <w:bookmarkStart w:id="1433" w:name="_Toc531681255"/>
      <w:bookmarkStart w:id="1434" w:name="_Toc531704716"/>
      <w:bookmarkStart w:id="1435" w:name="_Toc531705639"/>
      <w:bookmarkStart w:id="1436" w:name="_Toc531707291"/>
      <w:bookmarkStart w:id="1437" w:name="_Toc531719387"/>
      <w:bookmarkStart w:id="1438" w:name="_Toc334525788"/>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p>
    <w:p w14:paraId="78C8C90A" w14:textId="77777777" w:rsidR="008165F6" w:rsidRDefault="008165F6" w:rsidP="008165F6">
      <w:pPr>
        <w:pStyle w:val="3"/>
        <w:spacing w:line="360" w:lineRule="auto"/>
        <w:rPr>
          <w:lang w:val="en-GB"/>
        </w:rPr>
      </w:pPr>
      <w:bookmarkStart w:id="1439" w:name="_Toc531719388"/>
      <w:commentRangeStart w:id="1440"/>
      <w:r>
        <w:rPr>
          <w:rFonts w:hint="eastAsia"/>
          <w:lang w:val="en-GB"/>
        </w:rPr>
        <w:t>禁用</w:t>
      </w:r>
      <w:r>
        <w:rPr>
          <w:rFonts w:hint="eastAsia"/>
          <w:lang w:val="en-GB"/>
        </w:rPr>
        <w:t>telnet</w:t>
      </w:r>
      <w:r>
        <w:rPr>
          <w:rFonts w:hint="eastAsia"/>
          <w:lang w:val="en-GB"/>
        </w:rPr>
        <w:t>服务</w:t>
      </w:r>
      <w:bookmarkEnd w:id="1438"/>
      <w:commentRangeEnd w:id="1440"/>
      <w:r w:rsidR="006169B8">
        <w:rPr>
          <w:rStyle w:val="afff2"/>
          <w:b w:val="0"/>
          <w:bCs w:val="0"/>
        </w:rPr>
        <w:commentReference w:id="1440"/>
      </w:r>
      <w:bookmarkEnd w:id="1439"/>
    </w:p>
    <w:p w14:paraId="49D56CEF" w14:textId="77777777" w:rsidR="008165F6" w:rsidRDefault="008165F6" w:rsidP="008165F6">
      <w:pPr>
        <w:numPr>
          <w:ilvl w:val="2"/>
          <w:numId w:val="24"/>
        </w:numPr>
        <w:spacing w:line="360" w:lineRule="auto"/>
        <w:rPr>
          <w:lang w:val="en-GB"/>
        </w:rPr>
      </w:pPr>
      <w:r>
        <w:rPr>
          <w:rFonts w:hint="eastAsia"/>
          <w:lang w:val="en-GB"/>
        </w:rPr>
        <w:t>描述</w:t>
      </w:r>
    </w:p>
    <w:p w14:paraId="1BC0E0AC" w14:textId="4028C55E" w:rsidR="008165F6" w:rsidRDefault="008165F6" w:rsidP="008165F6">
      <w:pPr>
        <w:spacing w:line="360" w:lineRule="auto"/>
        <w:ind w:left="840"/>
        <w:rPr>
          <w:rFonts w:cs="Arial"/>
        </w:rPr>
      </w:pPr>
      <w:r>
        <w:rPr>
          <w:rFonts w:cs="Arial" w:hint="eastAsia"/>
        </w:rPr>
        <w:t>telnet</w:t>
      </w:r>
      <w:r>
        <w:rPr>
          <w:rFonts w:cs="Arial" w:hint="eastAsia"/>
        </w:rPr>
        <w:t>服务用于系统管理员远程通过调用操作系统</w:t>
      </w:r>
      <w:r>
        <w:rPr>
          <w:rFonts w:cs="Arial" w:hint="eastAsia"/>
        </w:rPr>
        <w:t>SHELL</w:t>
      </w:r>
      <w:r w:rsidR="00E12100">
        <w:rPr>
          <w:rFonts w:cs="Arial" w:hint="eastAsia"/>
        </w:rPr>
        <w:t>来管理维护终端</w:t>
      </w:r>
      <w:r>
        <w:rPr>
          <w:rFonts w:cs="Arial" w:hint="eastAsia"/>
        </w:rPr>
        <w:t>，该协议属于明文传输，明文传输容易在网上泄露敏感信息，</w:t>
      </w:r>
      <w:r>
        <w:rPr>
          <w:rFonts w:cs="Arial" w:hint="eastAsia"/>
        </w:rPr>
        <w:t>Windows</w:t>
      </w:r>
      <w:r>
        <w:rPr>
          <w:rFonts w:cs="Arial" w:hint="eastAsia"/>
        </w:rPr>
        <w:t>系统默认禁止该服务。</w:t>
      </w:r>
    </w:p>
    <w:p w14:paraId="5177E3C6" w14:textId="77777777" w:rsidR="008165F6" w:rsidRDefault="008165F6" w:rsidP="008165F6">
      <w:pPr>
        <w:numPr>
          <w:ilvl w:val="2"/>
          <w:numId w:val="24"/>
        </w:numPr>
        <w:spacing w:line="360" w:lineRule="auto"/>
        <w:rPr>
          <w:lang w:val="en-GB"/>
        </w:rPr>
      </w:pPr>
      <w:r>
        <w:rPr>
          <w:rFonts w:hint="eastAsia"/>
          <w:lang w:val="en-GB"/>
        </w:rPr>
        <w:t>风险</w:t>
      </w:r>
    </w:p>
    <w:p w14:paraId="7F6A1318" w14:textId="77777777" w:rsidR="008165F6" w:rsidRDefault="008165F6" w:rsidP="008165F6">
      <w:pPr>
        <w:spacing w:line="360" w:lineRule="auto"/>
        <w:ind w:left="840"/>
        <w:rPr>
          <w:lang w:val="en-GB"/>
        </w:rPr>
      </w:pPr>
      <w:r>
        <w:rPr>
          <w:rFonts w:hint="eastAsia"/>
          <w:lang w:val="en-GB"/>
        </w:rPr>
        <w:t>无</w:t>
      </w:r>
    </w:p>
    <w:p w14:paraId="236B7CB4" w14:textId="77777777" w:rsidR="008165F6" w:rsidRDefault="008165F6" w:rsidP="008165F6">
      <w:pPr>
        <w:numPr>
          <w:ilvl w:val="2"/>
          <w:numId w:val="24"/>
        </w:numPr>
        <w:spacing w:line="360" w:lineRule="auto"/>
        <w:rPr>
          <w:lang w:val="en-GB"/>
        </w:rPr>
      </w:pPr>
      <w:r>
        <w:rPr>
          <w:rFonts w:hint="eastAsia"/>
          <w:lang w:val="en-GB"/>
        </w:rPr>
        <w:t>操作</w:t>
      </w:r>
    </w:p>
    <w:p w14:paraId="6D9BB7F7" w14:textId="77777777" w:rsidR="008165F6" w:rsidRDefault="008165F6" w:rsidP="008165F6">
      <w:pPr>
        <w:spacing w:line="360" w:lineRule="auto"/>
        <w:ind w:left="840"/>
        <w:rPr>
          <w:lang w:val="en-GB"/>
        </w:rPr>
      </w:pPr>
      <w:r>
        <w:rPr>
          <w:rFonts w:hint="eastAsia"/>
          <w:lang w:val="en-GB"/>
        </w:rPr>
        <w:t>打开“控制面板”－</w:t>
      </w:r>
      <w:r>
        <w:t>&gt;</w:t>
      </w:r>
      <w:r>
        <w:rPr>
          <w:rFonts w:hint="eastAsia"/>
        </w:rPr>
        <w:t>管理工具</w:t>
      </w:r>
      <w:r>
        <w:rPr>
          <w:rFonts w:hint="eastAsia"/>
        </w:rPr>
        <w:t>-&gt;</w:t>
      </w:r>
      <w:r>
        <w:rPr>
          <w:rFonts w:hint="eastAsia"/>
        </w:rPr>
        <w:t>服务，打开</w:t>
      </w:r>
      <w:r>
        <w:rPr>
          <w:rFonts w:hint="eastAsia"/>
        </w:rPr>
        <w:t>telnet</w:t>
      </w:r>
      <w:r>
        <w:rPr>
          <w:rFonts w:hint="eastAsia"/>
        </w:rPr>
        <w:t>，停止并禁用</w:t>
      </w:r>
    </w:p>
    <w:p w14:paraId="09ED6FE0" w14:textId="77777777" w:rsidR="008165F6" w:rsidRDefault="008165F6" w:rsidP="008165F6">
      <w:pPr>
        <w:pStyle w:val="3"/>
        <w:spacing w:line="360" w:lineRule="auto"/>
        <w:rPr>
          <w:lang w:val="en-GB"/>
        </w:rPr>
      </w:pPr>
      <w:bookmarkStart w:id="1441" w:name="_Toc334525789"/>
      <w:bookmarkStart w:id="1442" w:name="_Toc531719389"/>
      <w:commentRangeStart w:id="1443"/>
      <w:r>
        <w:rPr>
          <w:rFonts w:hint="eastAsia"/>
          <w:lang w:val="en-GB"/>
        </w:rPr>
        <w:t>禁用</w:t>
      </w:r>
      <w:r>
        <w:rPr>
          <w:rFonts w:hint="eastAsia"/>
          <w:lang w:val="en-GB"/>
        </w:rPr>
        <w:t>Alert</w:t>
      </w:r>
      <w:r>
        <w:rPr>
          <w:rFonts w:hint="eastAsia"/>
          <w:lang w:val="en-GB"/>
        </w:rPr>
        <w:t>服务</w:t>
      </w:r>
      <w:bookmarkEnd w:id="1441"/>
      <w:commentRangeEnd w:id="1443"/>
      <w:r w:rsidR="009C3BC6">
        <w:rPr>
          <w:rStyle w:val="afff2"/>
          <w:b w:val="0"/>
          <w:bCs w:val="0"/>
        </w:rPr>
        <w:commentReference w:id="1443"/>
      </w:r>
      <w:bookmarkEnd w:id="1442"/>
    </w:p>
    <w:p w14:paraId="74E9A2A3" w14:textId="77777777" w:rsidR="008165F6" w:rsidRDefault="008165F6" w:rsidP="008165F6">
      <w:pPr>
        <w:numPr>
          <w:ilvl w:val="2"/>
          <w:numId w:val="24"/>
        </w:numPr>
        <w:spacing w:line="360" w:lineRule="auto"/>
        <w:rPr>
          <w:lang w:val="en-GB"/>
        </w:rPr>
      </w:pPr>
      <w:r>
        <w:rPr>
          <w:rFonts w:hint="eastAsia"/>
          <w:lang w:val="en-GB"/>
        </w:rPr>
        <w:t>描述</w:t>
      </w:r>
    </w:p>
    <w:p w14:paraId="4211453F" w14:textId="77777777" w:rsidR="008165F6" w:rsidRDefault="008165F6" w:rsidP="008165F6">
      <w:pPr>
        <w:spacing w:line="360" w:lineRule="auto"/>
        <w:ind w:left="840"/>
        <w:rPr>
          <w:rFonts w:cs="Arial"/>
        </w:rPr>
      </w:pPr>
      <w:proofErr w:type="spellStart"/>
      <w:r>
        <w:rPr>
          <w:rFonts w:cs="Arial" w:hint="eastAsia"/>
        </w:rPr>
        <w:t>Alerter</w:t>
      </w:r>
      <w:proofErr w:type="spellEnd"/>
      <w:r>
        <w:rPr>
          <w:rFonts w:cs="Arial" w:hint="eastAsia"/>
        </w:rPr>
        <w:t>服务用于通知用户与计算机有关系统管</w:t>
      </w:r>
      <w:proofErr w:type="gramStart"/>
      <w:r>
        <w:rPr>
          <w:rFonts w:cs="Arial" w:hint="eastAsia"/>
        </w:rPr>
        <w:t>理方面</w:t>
      </w:r>
      <w:proofErr w:type="gramEnd"/>
      <w:r>
        <w:rPr>
          <w:rFonts w:cs="Arial" w:hint="eastAsia"/>
        </w:rPr>
        <w:t>的事件，如服务启</w:t>
      </w:r>
      <w:r>
        <w:rPr>
          <w:rFonts w:cs="Arial" w:hint="eastAsia"/>
        </w:rPr>
        <w:lastRenderedPageBreak/>
        <w:t>动失败等，通常这都可以在系统日志中出现，</w:t>
      </w:r>
      <w:r>
        <w:rPr>
          <w:rFonts w:cs="Arial" w:hint="eastAsia"/>
        </w:rPr>
        <w:t>Windows</w:t>
      </w:r>
      <w:r>
        <w:rPr>
          <w:rFonts w:cs="Arial" w:hint="eastAsia"/>
        </w:rPr>
        <w:t>系统默认禁止该服务。</w:t>
      </w:r>
    </w:p>
    <w:p w14:paraId="2B9A4972" w14:textId="77777777" w:rsidR="008165F6" w:rsidRDefault="008165F6" w:rsidP="008165F6">
      <w:pPr>
        <w:numPr>
          <w:ilvl w:val="2"/>
          <w:numId w:val="24"/>
        </w:numPr>
        <w:spacing w:line="360" w:lineRule="auto"/>
        <w:rPr>
          <w:lang w:val="en-GB"/>
        </w:rPr>
      </w:pPr>
      <w:r>
        <w:rPr>
          <w:rFonts w:hint="eastAsia"/>
          <w:lang w:val="en-GB"/>
        </w:rPr>
        <w:t>风险</w:t>
      </w:r>
    </w:p>
    <w:p w14:paraId="59005FCC" w14:textId="77777777" w:rsidR="008165F6" w:rsidRDefault="008165F6" w:rsidP="008165F6">
      <w:pPr>
        <w:spacing w:line="360" w:lineRule="auto"/>
        <w:ind w:left="840"/>
        <w:rPr>
          <w:lang w:val="en-GB"/>
        </w:rPr>
      </w:pPr>
      <w:r>
        <w:rPr>
          <w:rFonts w:hint="eastAsia"/>
          <w:lang w:val="en-GB"/>
        </w:rPr>
        <w:t>无</w:t>
      </w:r>
    </w:p>
    <w:p w14:paraId="7E67F696" w14:textId="77777777" w:rsidR="008165F6" w:rsidRDefault="008165F6" w:rsidP="008165F6">
      <w:pPr>
        <w:numPr>
          <w:ilvl w:val="2"/>
          <w:numId w:val="24"/>
        </w:numPr>
        <w:spacing w:line="360" w:lineRule="auto"/>
        <w:rPr>
          <w:lang w:val="en-GB"/>
        </w:rPr>
      </w:pPr>
      <w:r>
        <w:rPr>
          <w:rFonts w:hint="eastAsia"/>
          <w:lang w:val="en-GB"/>
        </w:rPr>
        <w:t>操作</w:t>
      </w:r>
    </w:p>
    <w:p w14:paraId="756BE4C1" w14:textId="77777777" w:rsidR="008165F6" w:rsidRDefault="008165F6" w:rsidP="008165F6">
      <w:pPr>
        <w:spacing w:line="360" w:lineRule="auto"/>
        <w:ind w:left="840"/>
      </w:pPr>
      <w:r>
        <w:rPr>
          <w:rFonts w:hint="eastAsia"/>
          <w:lang w:val="en-GB"/>
        </w:rPr>
        <w:t>打开“控制面板”－</w:t>
      </w:r>
      <w:r>
        <w:t>&gt;</w:t>
      </w:r>
      <w:r>
        <w:rPr>
          <w:rFonts w:hint="eastAsia"/>
        </w:rPr>
        <w:t>管理工具</w:t>
      </w:r>
      <w:r>
        <w:rPr>
          <w:rFonts w:hint="eastAsia"/>
        </w:rPr>
        <w:t>-&gt;</w:t>
      </w:r>
      <w:r>
        <w:rPr>
          <w:rFonts w:hint="eastAsia"/>
        </w:rPr>
        <w:t>服务，打开</w:t>
      </w:r>
      <w:proofErr w:type="spellStart"/>
      <w:r>
        <w:rPr>
          <w:rFonts w:hint="eastAsia"/>
        </w:rPr>
        <w:t>Alerter</w:t>
      </w:r>
      <w:proofErr w:type="spellEnd"/>
      <w:r>
        <w:rPr>
          <w:rFonts w:hint="eastAsia"/>
        </w:rPr>
        <w:t>,</w:t>
      </w:r>
      <w:r>
        <w:rPr>
          <w:rFonts w:hint="eastAsia"/>
        </w:rPr>
        <w:t>停止并禁用</w:t>
      </w:r>
    </w:p>
    <w:p w14:paraId="6C3B8271" w14:textId="4F5233D0" w:rsidR="004E5735" w:rsidRDefault="004E5735" w:rsidP="004E5735">
      <w:pPr>
        <w:pStyle w:val="3"/>
        <w:spacing w:line="360" w:lineRule="auto"/>
        <w:rPr>
          <w:lang w:val="en-GB"/>
        </w:rPr>
      </w:pPr>
      <w:bookmarkStart w:id="1444" w:name="_Toc531719390"/>
      <w:commentRangeStart w:id="1445"/>
      <w:r>
        <w:rPr>
          <w:rFonts w:hint="eastAsia"/>
          <w:lang w:val="en-GB"/>
        </w:rPr>
        <w:t>降低</w:t>
      </w:r>
      <w:r>
        <w:rPr>
          <w:rFonts w:hint="eastAsia"/>
          <w:lang w:val="en-GB"/>
        </w:rPr>
        <w:t>P</w:t>
      </w:r>
      <w:r>
        <w:rPr>
          <w:lang w:val="en-GB"/>
        </w:rPr>
        <w:t>owerShell</w:t>
      </w:r>
      <w:r>
        <w:rPr>
          <w:rFonts w:hint="eastAsia"/>
          <w:lang w:val="en-GB"/>
        </w:rPr>
        <w:t>的</w:t>
      </w:r>
      <w:r>
        <w:rPr>
          <w:lang w:val="en-GB"/>
        </w:rPr>
        <w:t>执行权限</w:t>
      </w:r>
      <w:commentRangeEnd w:id="1445"/>
      <w:r w:rsidR="00637055">
        <w:rPr>
          <w:rStyle w:val="afff2"/>
          <w:b w:val="0"/>
          <w:bCs w:val="0"/>
        </w:rPr>
        <w:commentReference w:id="1445"/>
      </w:r>
      <w:bookmarkEnd w:id="1444"/>
    </w:p>
    <w:p w14:paraId="287B745B" w14:textId="35ED3002" w:rsidR="008A01DD" w:rsidRDefault="008A01DD" w:rsidP="008A01DD">
      <w:pPr>
        <w:numPr>
          <w:ilvl w:val="2"/>
          <w:numId w:val="24"/>
        </w:numPr>
        <w:spacing w:line="360" w:lineRule="auto"/>
        <w:rPr>
          <w:lang w:val="en-GB"/>
        </w:rPr>
      </w:pPr>
      <w:r>
        <w:rPr>
          <w:rFonts w:hint="eastAsia"/>
          <w:lang w:val="en-GB"/>
        </w:rPr>
        <w:t>描述</w:t>
      </w:r>
    </w:p>
    <w:p w14:paraId="67579D28" w14:textId="2E53C6CB" w:rsidR="008A01DD" w:rsidRDefault="003753DA" w:rsidP="008A01DD">
      <w:pPr>
        <w:tabs>
          <w:tab w:val="left" w:pos="851"/>
          <w:tab w:val="left" w:pos="1271"/>
        </w:tabs>
        <w:spacing w:line="360" w:lineRule="auto"/>
        <w:ind w:left="851"/>
        <w:rPr>
          <w:lang w:val="en-GB"/>
        </w:rPr>
      </w:pPr>
      <w:r w:rsidRPr="003753DA">
        <w:rPr>
          <w:rFonts w:hint="eastAsia"/>
          <w:lang w:val="en-GB"/>
        </w:rPr>
        <w:t>为防止恶意脚本的执行，</w:t>
      </w:r>
      <w:r w:rsidRPr="003753DA">
        <w:rPr>
          <w:rFonts w:hint="eastAsia"/>
          <w:lang w:val="en-GB"/>
        </w:rPr>
        <w:t>PowerShell</w:t>
      </w:r>
      <w:r w:rsidRPr="003753DA">
        <w:rPr>
          <w:rFonts w:hint="eastAsia"/>
          <w:lang w:val="en-GB"/>
        </w:rPr>
        <w:t>有一个执行策略，默认情况下，这个执行策略被设为受限的（</w:t>
      </w:r>
      <w:r w:rsidRPr="003753DA">
        <w:rPr>
          <w:rFonts w:hint="eastAsia"/>
          <w:lang w:val="en-GB"/>
        </w:rPr>
        <w:t>Restricted</w:t>
      </w:r>
      <w:r w:rsidRPr="003753DA">
        <w:rPr>
          <w:rFonts w:hint="eastAsia"/>
          <w:lang w:val="en-GB"/>
        </w:rPr>
        <w:t>），意味着</w:t>
      </w:r>
      <w:r w:rsidRPr="003753DA">
        <w:rPr>
          <w:rFonts w:hint="eastAsia"/>
          <w:lang w:val="en-GB"/>
        </w:rPr>
        <w:t>PowerShell</w:t>
      </w:r>
      <w:r w:rsidRPr="003753DA">
        <w:rPr>
          <w:rFonts w:hint="eastAsia"/>
          <w:lang w:val="en-GB"/>
        </w:rPr>
        <w:t>脚本无法执行</w:t>
      </w:r>
      <w:r w:rsidR="00026BCC">
        <w:rPr>
          <w:rFonts w:hint="eastAsia"/>
          <w:lang w:val="en-GB"/>
        </w:rPr>
        <w:t>。</w:t>
      </w:r>
    </w:p>
    <w:p w14:paraId="232B921A" w14:textId="31D4A9E1" w:rsidR="008A01DD" w:rsidRDefault="00CF4980" w:rsidP="008A01DD">
      <w:pPr>
        <w:numPr>
          <w:ilvl w:val="2"/>
          <w:numId w:val="24"/>
        </w:numPr>
        <w:spacing w:line="360" w:lineRule="auto"/>
        <w:rPr>
          <w:lang w:val="en-GB"/>
        </w:rPr>
      </w:pPr>
      <w:r>
        <w:rPr>
          <w:rFonts w:hint="eastAsia"/>
          <w:lang w:val="en-GB"/>
        </w:rPr>
        <w:t>风险</w:t>
      </w:r>
    </w:p>
    <w:p w14:paraId="4685E831" w14:textId="11C08792" w:rsidR="00CF4980" w:rsidRDefault="00AB5863" w:rsidP="00CF4980">
      <w:pPr>
        <w:tabs>
          <w:tab w:val="left" w:pos="851"/>
          <w:tab w:val="left" w:pos="1271"/>
        </w:tabs>
        <w:spacing w:line="360" w:lineRule="auto"/>
        <w:ind w:left="851"/>
        <w:rPr>
          <w:lang w:val="en-GB"/>
        </w:rPr>
      </w:pPr>
      <w:r>
        <w:rPr>
          <w:rFonts w:hint="eastAsia"/>
          <w:lang w:val="en-GB"/>
        </w:rPr>
        <w:t>中</w:t>
      </w:r>
    </w:p>
    <w:p w14:paraId="3EE4B9BD" w14:textId="77777777" w:rsidR="00BA3EA6" w:rsidRDefault="008A01DD" w:rsidP="00BA3EA6">
      <w:pPr>
        <w:numPr>
          <w:ilvl w:val="2"/>
          <w:numId w:val="24"/>
        </w:numPr>
        <w:spacing w:line="360" w:lineRule="auto"/>
        <w:rPr>
          <w:lang w:val="en-GB"/>
        </w:rPr>
      </w:pPr>
      <w:r>
        <w:rPr>
          <w:rFonts w:hint="eastAsia"/>
          <w:lang w:val="en-GB"/>
        </w:rPr>
        <w:t>操作</w:t>
      </w:r>
    </w:p>
    <w:p w14:paraId="6244C055" w14:textId="6ABD6F35" w:rsidR="004E5735" w:rsidRPr="00BA3EA6" w:rsidRDefault="00BE58F2" w:rsidP="00BA3EA6">
      <w:pPr>
        <w:spacing w:line="360" w:lineRule="auto"/>
        <w:ind w:left="851"/>
        <w:rPr>
          <w:lang w:val="en-GB"/>
        </w:rPr>
      </w:pPr>
      <w:r w:rsidRPr="00BA3EA6">
        <w:rPr>
          <w:rFonts w:hint="eastAsia"/>
          <w:lang w:val="en-GB"/>
        </w:rPr>
        <w:t>在“开始”搜索“</w:t>
      </w:r>
      <w:proofErr w:type="spellStart"/>
      <w:r w:rsidRPr="00BA3EA6">
        <w:rPr>
          <w:rFonts w:hint="eastAsia"/>
          <w:lang w:val="en-GB"/>
        </w:rPr>
        <w:t>powershell</w:t>
      </w:r>
      <w:proofErr w:type="spellEnd"/>
      <w:r w:rsidRPr="00BA3EA6">
        <w:rPr>
          <w:rFonts w:hint="eastAsia"/>
          <w:lang w:val="en-GB"/>
        </w:rPr>
        <w:t>”程序</w:t>
      </w:r>
      <w:r w:rsidRPr="00BA3EA6">
        <w:rPr>
          <w:lang w:val="en-GB"/>
        </w:rPr>
        <w:t>，右键</w:t>
      </w:r>
      <w:r w:rsidRPr="00BA3EA6">
        <w:rPr>
          <w:rFonts w:hint="eastAsia"/>
          <w:lang w:val="en-GB"/>
        </w:rPr>
        <w:t>“以管理员身份运行”，</w:t>
      </w:r>
      <w:r w:rsidRPr="00BA3EA6">
        <w:rPr>
          <w:lang w:val="en-GB"/>
        </w:rPr>
        <w:t>在命令行输入</w:t>
      </w:r>
      <w:r w:rsidRPr="00BA3EA6">
        <w:rPr>
          <w:rFonts w:hint="eastAsia"/>
          <w:lang w:val="en-GB"/>
        </w:rPr>
        <w:t>“</w:t>
      </w:r>
      <w:r w:rsidRPr="00BA3EA6">
        <w:rPr>
          <w:rFonts w:hint="eastAsia"/>
          <w:lang w:val="en-GB"/>
        </w:rPr>
        <w:t>Get</w:t>
      </w:r>
      <w:r w:rsidRPr="00BA3EA6">
        <w:rPr>
          <w:lang w:val="en-GB"/>
        </w:rPr>
        <w:t>-</w:t>
      </w:r>
      <w:proofErr w:type="spellStart"/>
      <w:r w:rsidR="00402E99" w:rsidRPr="00BA3EA6">
        <w:rPr>
          <w:lang w:val="en-GB"/>
        </w:rPr>
        <w:t>Execution</w:t>
      </w:r>
      <w:r w:rsidRPr="00BA3EA6">
        <w:rPr>
          <w:lang w:val="en-GB"/>
        </w:rPr>
        <w:t>Policy</w:t>
      </w:r>
      <w:proofErr w:type="spellEnd"/>
      <w:r w:rsidRPr="00BA3EA6">
        <w:rPr>
          <w:rFonts w:hint="eastAsia"/>
          <w:lang w:val="en-GB"/>
        </w:rPr>
        <w:t>”，</w:t>
      </w:r>
      <w:r w:rsidRPr="00BA3EA6">
        <w:rPr>
          <w:lang w:val="en-GB"/>
        </w:rPr>
        <w:t>反馈结果若是</w:t>
      </w:r>
      <w:r w:rsidRPr="00BA3EA6">
        <w:rPr>
          <w:rFonts w:hint="eastAsia"/>
          <w:lang w:val="en-GB"/>
        </w:rPr>
        <w:t>“</w:t>
      </w:r>
      <w:r w:rsidRPr="00BA3EA6">
        <w:rPr>
          <w:rFonts w:hint="eastAsia"/>
          <w:lang w:val="en-GB"/>
        </w:rPr>
        <w:t>Restricted</w:t>
      </w:r>
      <w:r w:rsidRPr="00BA3EA6">
        <w:rPr>
          <w:rFonts w:hint="eastAsia"/>
          <w:lang w:val="en-GB"/>
        </w:rPr>
        <w:t>”表示</w:t>
      </w:r>
      <w:r w:rsidRPr="00BA3EA6">
        <w:rPr>
          <w:lang w:val="en-GB"/>
        </w:rPr>
        <w:t>符合退出即可</w:t>
      </w:r>
      <w:r w:rsidRPr="00BA3EA6">
        <w:rPr>
          <w:rFonts w:hint="eastAsia"/>
          <w:lang w:val="en-GB"/>
        </w:rPr>
        <w:t>；</w:t>
      </w:r>
      <w:r w:rsidRPr="00BA3EA6">
        <w:rPr>
          <w:lang w:val="en-GB"/>
        </w:rPr>
        <w:t>反馈结果若不是</w:t>
      </w:r>
      <w:r w:rsidRPr="00BA3EA6">
        <w:rPr>
          <w:rFonts w:hint="eastAsia"/>
          <w:lang w:val="en-GB"/>
        </w:rPr>
        <w:t>“</w:t>
      </w:r>
      <w:r w:rsidRPr="00BA3EA6">
        <w:rPr>
          <w:rFonts w:hint="eastAsia"/>
          <w:lang w:val="en-GB"/>
        </w:rPr>
        <w:t>Restricted</w:t>
      </w:r>
      <w:r w:rsidRPr="00BA3EA6">
        <w:rPr>
          <w:rFonts w:hint="eastAsia"/>
          <w:lang w:val="en-GB"/>
        </w:rPr>
        <w:t>”，</w:t>
      </w:r>
      <w:r w:rsidRPr="00BA3EA6">
        <w:rPr>
          <w:lang w:val="en-GB"/>
        </w:rPr>
        <w:t>在命令</w:t>
      </w:r>
      <w:r w:rsidRPr="00BA3EA6">
        <w:rPr>
          <w:rFonts w:hint="eastAsia"/>
          <w:lang w:val="en-GB"/>
        </w:rPr>
        <w:t>行</w:t>
      </w:r>
      <w:r w:rsidRPr="00BA3EA6">
        <w:rPr>
          <w:lang w:val="en-GB"/>
        </w:rPr>
        <w:t>输入</w:t>
      </w:r>
      <w:r w:rsidRPr="00BA3EA6">
        <w:rPr>
          <w:rFonts w:hint="eastAsia"/>
          <w:lang w:val="en-GB"/>
        </w:rPr>
        <w:t>“</w:t>
      </w:r>
      <w:r w:rsidRPr="00BA3EA6">
        <w:rPr>
          <w:rFonts w:hint="eastAsia"/>
          <w:lang w:val="en-GB"/>
        </w:rPr>
        <w:t>Set</w:t>
      </w:r>
      <w:r w:rsidRPr="00BA3EA6">
        <w:rPr>
          <w:lang w:val="en-GB"/>
        </w:rPr>
        <w:t>-</w:t>
      </w:r>
      <w:proofErr w:type="spellStart"/>
      <w:r w:rsidR="00765B1D" w:rsidRPr="00BA3EA6">
        <w:rPr>
          <w:lang w:val="en-GB"/>
        </w:rPr>
        <w:t>Execution</w:t>
      </w:r>
      <w:r w:rsidRPr="00BA3EA6">
        <w:rPr>
          <w:lang w:val="en-GB"/>
        </w:rPr>
        <w:t>Policy</w:t>
      </w:r>
      <w:proofErr w:type="spellEnd"/>
      <w:r w:rsidR="00A04A6A">
        <w:rPr>
          <w:lang w:val="en-GB"/>
        </w:rPr>
        <w:t xml:space="preserve"> </w:t>
      </w:r>
      <w:r w:rsidRPr="00BA3EA6">
        <w:rPr>
          <w:rFonts w:hint="eastAsia"/>
          <w:lang w:val="en-GB"/>
        </w:rPr>
        <w:t>Restricted</w:t>
      </w:r>
      <w:r w:rsidRPr="00BA3EA6">
        <w:rPr>
          <w:rFonts w:hint="eastAsia"/>
          <w:lang w:val="en-GB"/>
        </w:rPr>
        <w:t>”</w:t>
      </w:r>
      <w:r w:rsidR="005652CC" w:rsidRPr="00BA3EA6">
        <w:rPr>
          <w:rFonts w:hint="eastAsia"/>
          <w:lang w:val="en-GB"/>
        </w:rPr>
        <w:t>后选择“</w:t>
      </w:r>
      <w:r w:rsidR="005652CC" w:rsidRPr="00BA3EA6">
        <w:rPr>
          <w:rFonts w:hint="eastAsia"/>
          <w:lang w:val="en-GB"/>
        </w:rPr>
        <w:t>Y</w:t>
      </w:r>
      <w:r w:rsidR="005652CC" w:rsidRPr="00BA3EA6">
        <w:rPr>
          <w:rFonts w:hint="eastAsia"/>
          <w:lang w:val="en-GB"/>
        </w:rPr>
        <w:t>”退出</w:t>
      </w:r>
      <w:r w:rsidR="005652CC" w:rsidRPr="00BA3EA6">
        <w:rPr>
          <w:lang w:val="en-GB"/>
        </w:rPr>
        <w:t>即可</w:t>
      </w:r>
      <w:r w:rsidRPr="00BA3EA6">
        <w:rPr>
          <w:rFonts w:hint="eastAsia"/>
          <w:lang w:val="en-GB"/>
        </w:rPr>
        <w:t>。</w:t>
      </w:r>
    </w:p>
    <w:p w14:paraId="4733C184" w14:textId="77777777" w:rsidR="008165F6" w:rsidRDefault="008165F6" w:rsidP="008165F6">
      <w:pPr>
        <w:pStyle w:val="3"/>
        <w:spacing w:line="360" w:lineRule="auto"/>
        <w:rPr>
          <w:lang w:val="en-GB"/>
        </w:rPr>
      </w:pPr>
      <w:bookmarkStart w:id="1446" w:name="_Toc334525790"/>
      <w:bookmarkStart w:id="1447" w:name="_Toc531719391"/>
      <w:commentRangeStart w:id="1448"/>
      <w:r>
        <w:rPr>
          <w:rFonts w:hint="eastAsia"/>
          <w:lang w:val="en-GB"/>
        </w:rPr>
        <w:t>禁用</w:t>
      </w:r>
      <w:r>
        <w:rPr>
          <w:rFonts w:hint="eastAsia"/>
          <w:lang w:val="en-GB"/>
        </w:rPr>
        <w:t>Clipbook</w:t>
      </w:r>
      <w:bookmarkEnd w:id="1446"/>
      <w:commentRangeEnd w:id="1448"/>
      <w:r w:rsidR="009E20C6">
        <w:rPr>
          <w:rStyle w:val="afff2"/>
          <w:b w:val="0"/>
          <w:bCs w:val="0"/>
        </w:rPr>
        <w:commentReference w:id="1448"/>
      </w:r>
      <w:bookmarkEnd w:id="1447"/>
    </w:p>
    <w:p w14:paraId="2793B31B" w14:textId="77777777" w:rsidR="008165F6" w:rsidRDefault="008165F6" w:rsidP="008165F6">
      <w:pPr>
        <w:numPr>
          <w:ilvl w:val="2"/>
          <w:numId w:val="24"/>
        </w:numPr>
        <w:spacing w:line="360" w:lineRule="auto"/>
        <w:rPr>
          <w:lang w:val="en-GB"/>
        </w:rPr>
      </w:pPr>
      <w:r>
        <w:rPr>
          <w:rFonts w:hint="eastAsia"/>
          <w:lang w:val="en-GB"/>
        </w:rPr>
        <w:t>描述</w:t>
      </w:r>
    </w:p>
    <w:p w14:paraId="684AD797" w14:textId="5A76DBFE" w:rsidR="008165F6" w:rsidRDefault="008165F6" w:rsidP="008165F6">
      <w:pPr>
        <w:spacing w:line="360" w:lineRule="auto"/>
        <w:ind w:left="840"/>
        <w:rPr>
          <w:rFonts w:cs="Arial"/>
        </w:rPr>
      </w:pPr>
      <w:r>
        <w:rPr>
          <w:rFonts w:cs="Arial" w:hint="eastAsia"/>
        </w:rPr>
        <w:t>Clipbook</w:t>
      </w:r>
      <w:r>
        <w:rPr>
          <w:rFonts w:cs="Arial" w:hint="eastAsia"/>
        </w:rPr>
        <w:t>服务用于在网络上的机器间共享剪贴板上的信息，通常在交互式中应用比较多，因为信息在网络中传播，可能造成信息泄露，</w:t>
      </w:r>
      <w:r>
        <w:rPr>
          <w:rFonts w:cs="Arial" w:hint="eastAsia"/>
        </w:rPr>
        <w:t>Windows</w:t>
      </w:r>
      <w:r>
        <w:rPr>
          <w:rFonts w:cs="Arial" w:hint="eastAsia"/>
        </w:rPr>
        <w:t>系统默认禁止该服务</w:t>
      </w:r>
      <w:r w:rsidR="00495530">
        <w:rPr>
          <w:rFonts w:cs="Arial" w:hint="eastAsia"/>
        </w:rPr>
        <w:t>。</w:t>
      </w:r>
    </w:p>
    <w:p w14:paraId="1A3DB252" w14:textId="77777777" w:rsidR="008165F6" w:rsidRDefault="008165F6" w:rsidP="008165F6">
      <w:pPr>
        <w:numPr>
          <w:ilvl w:val="2"/>
          <w:numId w:val="24"/>
        </w:numPr>
        <w:spacing w:line="360" w:lineRule="auto"/>
        <w:rPr>
          <w:lang w:val="en-GB"/>
        </w:rPr>
      </w:pPr>
      <w:r>
        <w:rPr>
          <w:rFonts w:hint="eastAsia"/>
          <w:lang w:val="en-GB"/>
        </w:rPr>
        <w:t>风险</w:t>
      </w:r>
    </w:p>
    <w:p w14:paraId="4BEEADEF" w14:textId="77777777" w:rsidR="008165F6" w:rsidRDefault="008165F6" w:rsidP="008165F6">
      <w:pPr>
        <w:spacing w:line="360" w:lineRule="auto"/>
        <w:ind w:left="840"/>
        <w:rPr>
          <w:lang w:val="en-GB"/>
        </w:rPr>
      </w:pPr>
      <w:r>
        <w:rPr>
          <w:rFonts w:hint="eastAsia"/>
          <w:lang w:val="en-GB"/>
        </w:rPr>
        <w:t>无</w:t>
      </w:r>
    </w:p>
    <w:p w14:paraId="1E9381DE" w14:textId="77777777" w:rsidR="008165F6" w:rsidRDefault="008165F6" w:rsidP="008165F6">
      <w:pPr>
        <w:numPr>
          <w:ilvl w:val="2"/>
          <w:numId w:val="24"/>
        </w:numPr>
        <w:spacing w:line="360" w:lineRule="auto"/>
        <w:rPr>
          <w:lang w:val="en-GB"/>
        </w:rPr>
      </w:pPr>
      <w:r>
        <w:rPr>
          <w:rFonts w:hint="eastAsia"/>
          <w:lang w:val="en-GB"/>
        </w:rPr>
        <w:t>操作</w:t>
      </w:r>
    </w:p>
    <w:p w14:paraId="1BE9E589" w14:textId="77777777" w:rsidR="008165F6" w:rsidRDefault="008165F6" w:rsidP="008165F6">
      <w:pPr>
        <w:spacing w:line="360" w:lineRule="auto"/>
        <w:ind w:left="851"/>
        <w:rPr>
          <w:lang w:val="en-GB"/>
        </w:rPr>
      </w:pPr>
      <w:r>
        <w:rPr>
          <w:rFonts w:hint="eastAsia"/>
          <w:lang w:val="en-GB"/>
        </w:rPr>
        <w:t>打开“控制面板”－</w:t>
      </w:r>
      <w:r>
        <w:t>&gt;</w:t>
      </w:r>
      <w:r>
        <w:rPr>
          <w:rFonts w:hint="eastAsia"/>
        </w:rPr>
        <w:t>管理工具</w:t>
      </w:r>
      <w:r>
        <w:rPr>
          <w:rFonts w:hint="eastAsia"/>
        </w:rPr>
        <w:t>-&gt;</w:t>
      </w:r>
      <w:r>
        <w:rPr>
          <w:rFonts w:hint="eastAsia"/>
        </w:rPr>
        <w:t>服务，打开</w:t>
      </w:r>
      <w:r>
        <w:rPr>
          <w:rFonts w:hint="eastAsia"/>
        </w:rPr>
        <w:t>Clipbook,</w:t>
      </w:r>
      <w:r>
        <w:rPr>
          <w:rFonts w:hint="eastAsia"/>
        </w:rPr>
        <w:t>停止并禁用</w:t>
      </w:r>
    </w:p>
    <w:p w14:paraId="771781F9" w14:textId="77777777" w:rsidR="008165F6" w:rsidRDefault="008165F6" w:rsidP="008165F6">
      <w:pPr>
        <w:pStyle w:val="3"/>
        <w:spacing w:line="360" w:lineRule="auto"/>
      </w:pPr>
      <w:bookmarkStart w:id="1449" w:name="_Toc334525791"/>
      <w:bookmarkStart w:id="1450" w:name="_Toc531719392"/>
      <w:commentRangeStart w:id="1451"/>
      <w:r>
        <w:rPr>
          <w:rFonts w:hint="eastAsia"/>
          <w:lang w:val="en-GB"/>
        </w:rPr>
        <w:lastRenderedPageBreak/>
        <w:t>禁止</w:t>
      </w:r>
      <w:r>
        <w:t>Computer Browser</w:t>
      </w:r>
      <w:bookmarkEnd w:id="1449"/>
      <w:commentRangeEnd w:id="1451"/>
      <w:r w:rsidR="0039191A">
        <w:rPr>
          <w:rStyle w:val="afff2"/>
          <w:b w:val="0"/>
          <w:bCs w:val="0"/>
        </w:rPr>
        <w:commentReference w:id="1451"/>
      </w:r>
      <w:bookmarkEnd w:id="1450"/>
    </w:p>
    <w:p w14:paraId="5BE2190D" w14:textId="77777777" w:rsidR="008165F6" w:rsidRDefault="008165F6" w:rsidP="008165F6">
      <w:pPr>
        <w:numPr>
          <w:ilvl w:val="2"/>
          <w:numId w:val="24"/>
        </w:numPr>
        <w:spacing w:line="360" w:lineRule="auto"/>
      </w:pPr>
      <w:r>
        <w:rPr>
          <w:rFonts w:hint="eastAsia"/>
        </w:rPr>
        <w:t>描述</w:t>
      </w:r>
    </w:p>
    <w:p w14:paraId="0BE801A2" w14:textId="09ECF19C" w:rsidR="008165F6" w:rsidRDefault="008165F6" w:rsidP="008165F6">
      <w:pPr>
        <w:spacing w:line="360" w:lineRule="auto"/>
        <w:ind w:left="840"/>
        <w:rPr>
          <w:rFonts w:cs="Arial"/>
        </w:rPr>
      </w:pPr>
      <w:r>
        <w:rPr>
          <w:rFonts w:cs="Arial" w:hint="eastAsia"/>
        </w:rPr>
        <w:t>Computer Browser</w:t>
      </w:r>
      <w:r>
        <w:rPr>
          <w:rFonts w:cs="Arial" w:hint="eastAsia"/>
        </w:rPr>
        <w:t>服务用于跟踪网络上一个域内的机器</w:t>
      </w:r>
      <w:r>
        <w:rPr>
          <w:rFonts w:cs="Arial" w:hint="eastAsia"/>
        </w:rPr>
        <w:t>.</w:t>
      </w:r>
      <w:r>
        <w:rPr>
          <w:rFonts w:cs="Arial" w:hint="eastAsia"/>
        </w:rPr>
        <w:t>它允许用户通过网上邻居来发现他不知道确切名字的共享资源</w:t>
      </w:r>
      <w:r>
        <w:rPr>
          <w:rFonts w:cs="Arial" w:hint="eastAsia"/>
        </w:rPr>
        <w:t>.</w:t>
      </w:r>
      <w:r>
        <w:rPr>
          <w:rFonts w:cs="Arial" w:hint="eastAsia"/>
        </w:rPr>
        <w:t>它可以不通过任何授权就允许任何人浏览这些资源</w:t>
      </w:r>
      <w:r>
        <w:rPr>
          <w:rFonts w:cs="Arial" w:hint="eastAsia"/>
        </w:rPr>
        <w:t>.</w:t>
      </w:r>
      <w:r w:rsidR="00002900">
        <w:rPr>
          <w:rFonts w:cs="Arial" w:hint="eastAsia"/>
        </w:rPr>
        <w:t>，通常在交互式应用中使用较多。</w:t>
      </w:r>
    </w:p>
    <w:p w14:paraId="5E936BA2" w14:textId="77777777" w:rsidR="008165F6" w:rsidRDefault="008165F6" w:rsidP="008165F6">
      <w:pPr>
        <w:numPr>
          <w:ilvl w:val="2"/>
          <w:numId w:val="24"/>
        </w:numPr>
        <w:spacing w:line="360" w:lineRule="auto"/>
      </w:pPr>
      <w:r>
        <w:rPr>
          <w:rFonts w:hint="eastAsia"/>
        </w:rPr>
        <w:t>风险</w:t>
      </w:r>
    </w:p>
    <w:p w14:paraId="58950024" w14:textId="77777777" w:rsidR="008165F6" w:rsidRDefault="008165F6" w:rsidP="008165F6">
      <w:pPr>
        <w:spacing w:line="360" w:lineRule="auto"/>
        <w:ind w:left="840"/>
      </w:pPr>
      <w:r>
        <w:rPr>
          <w:rFonts w:hint="eastAsia"/>
        </w:rPr>
        <w:t>无</w:t>
      </w:r>
    </w:p>
    <w:p w14:paraId="67333A32" w14:textId="77777777" w:rsidR="008165F6" w:rsidRDefault="008165F6" w:rsidP="008165F6">
      <w:pPr>
        <w:numPr>
          <w:ilvl w:val="2"/>
          <w:numId w:val="24"/>
        </w:numPr>
        <w:spacing w:line="360" w:lineRule="auto"/>
      </w:pPr>
      <w:r>
        <w:rPr>
          <w:rFonts w:hint="eastAsia"/>
        </w:rPr>
        <w:t>操作</w:t>
      </w:r>
    </w:p>
    <w:p w14:paraId="334C7731" w14:textId="77777777" w:rsidR="008165F6" w:rsidRDefault="008165F6" w:rsidP="008165F6">
      <w:pPr>
        <w:spacing w:line="360" w:lineRule="auto"/>
        <w:ind w:left="840"/>
        <w:rPr>
          <w:lang w:val="en-GB"/>
        </w:rPr>
      </w:pPr>
      <w:r>
        <w:rPr>
          <w:rFonts w:hint="eastAsia"/>
          <w:lang w:val="en-GB"/>
        </w:rPr>
        <w:t>打开“控制面板”－</w:t>
      </w:r>
      <w:r>
        <w:t>&gt;</w:t>
      </w:r>
      <w:r>
        <w:rPr>
          <w:rFonts w:hint="eastAsia"/>
        </w:rPr>
        <w:t>管理工具</w:t>
      </w:r>
      <w:r>
        <w:rPr>
          <w:rFonts w:hint="eastAsia"/>
        </w:rPr>
        <w:t>-&gt;</w:t>
      </w:r>
      <w:r>
        <w:rPr>
          <w:rFonts w:hint="eastAsia"/>
        </w:rPr>
        <w:t>服务，打开</w:t>
      </w:r>
      <w:r>
        <w:rPr>
          <w:rFonts w:cs="Arial" w:hint="eastAsia"/>
        </w:rPr>
        <w:t>Computer Browser</w:t>
      </w:r>
      <w:r>
        <w:rPr>
          <w:rFonts w:hint="eastAsia"/>
        </w:rPr>
        <w:t>，停止并禁用</w:t>
      </w:r>
      <w:bookmarkStart w:id="1452" w:name="_Toc129101095"/>
      <w:bookmarkStart w:id="1453" w:name="_Toc129101101"/>
      <w:bookmarkEnd w:id="1452"/>
      <w:bookmarkEnd w:id="1453"/>
    </w:p>
    <w:p w14:paraId="17856347" w14:textId="77777777" w:rsidR="008165F6" w:rsidRDefault="008165F6" w:rsidP="008165F6">
      <w:pPr>
        <w:pStyle w:val="3"/>
        <w:spacing w:line="360" w:lineRule="auto"/>
      </w:pPr>
      <w:bookmarkStart w:id="1454" w:name="_Toc334525792"/>
      <w:bookmarkStart w:id="1455" w:name="_Toc531719393"/>
      <w:commentRangeStart w:id="1456"/>
      <w:r>
        <w:rPr>
          <w:rFonts w:hint="eastAsia"/>
        </w:rPr>
        <w:t>禁止</w:t>
      </w:r>
      <w:r>
        <w:rPr>
          <w:rFonts w:hint="eastAsia"/>
        </w:rPr>
        <w:t>Remote Registry Service</w:t>
      </w:r>
      <w:r>
        <w:rPr>
          <w:rFonts w:hint="eastAsia"/>
        </w:rPr>
        <w:t>服务</w:t>
      </w:r>
      <w:bookmarkEnd w:id="1454"/>
      <w:commentRangeEnd w:id="1456"/>
      <w:r w:rsidR="00D95466">
        <w:rPr>
          <w:rStyle w:val="afff2"/>
          <w:b w:val="0"/>
          <w:bCs w:val="0"/>
        </w:rPr>
        <w:commentReference w:id="1456"/>
      </w:r>
      <w:bookmarkEnd w:id="1455"/>
    </w:p>
    <w:p w14:paraId="733E516A" w14:textId="77777777" w:rsidR="008165F6" w:rsidRDefault="008165F6" w:rsidP="008165F6">
      <w:pPr>
        <w:numPr>
          <w:ilvl w:val="2"/>
          <w:numId w:val="24"/>
        </w:numPr>
        <w:spacing w:line="360" w:lineRule="auto"/>
      </w:pPr>
      <w:r>
        <w:rPr>
          <w:rFonts w:hint="eastAsia"/>
        </w:rPr>
        <w:t>描述</w:t>
      </w:r>
    </w:p>
    <w:p w14:paraId="38C6394F" w14:textId="7494CC37" w:rsidR="008165F6" w:rsidRDefault="008165F6" w:rsidP="008165F6">
      <w:pPr>
        <w:spacing w:line="360" w:lineRule="auto"/>
        <w:ind w:left="840"/>
      </w:pPr>
      <w:r>
        <w:rPr>
          <w:rFonts w:hint="eastAsia"/>
        </w:rPr>
        <w:t>远程注册表服务用于允许匿名用户通过网络获取</w:t>
      </w:r>
      <w:r w:rsidR="00753F01">
        <w:rPr>
          <w:rFonts w:hint="eastAsia"/>
        </w:rPr>
        <w:t>一定的注册表信息，这通常会暴露系统的一些敏感信息，增加安全威胁。</w:t>
      </w:r>
    </w:p>
    <w:p w14:paraId="27915176" w14:textId="77777777" w:rsidR="008165F6" w:rsidRDefault="008165F6" w:rsidP="008165F6">
      <w:pPr>
        <w:numPr>
          <w:ilvl w:val="2"/>
          <w:numId w:val="24"/>
        </w:numPr>
        <w:spacing w:line="360" w:lineRule="auto"/>
      </w:pPr>
      <w:r>
        <w:rPr>
          <w:rFonts w:hint="eastAsia"/>
        </w:rPr>
        <w:t>风险</w:t>
      </w:r>
    </w:p>
    <w:p w14:paraId="0CEED378" w14:textId="77777777" w:rsidR="008165F6" w:rsidRDefault="008165F6" w:rsidP="008165F6">
      <w:pPr>
        <w:spacing w:line="360" w:lineRule="auto"/>
        <w:ind w:left="840"/>
      </w:pPr>
      <w:r>
        <w:rPr>
          <w:rFonts w:hint="eastAsia"/>
        </w:rPr>
        <w:t>无</w:t>
      </w:r>
    </w:p>
    <w:p w14:paraId="41334D87" w14:textId="77777777" w:rsidR="008165F6" w:rsidRDefault="008165F6" w:rsidP="008165F6">
      <w:pPr>
        <w:numPr>
          <w:ilvl w:val="2"/>
          <w:numId w:val="24"/>
        </w:numPr>
        <w:spacing w:line="360" w:lineRule="auto"/>
      </w:pPr>
      <w:r>
        <w:rPr>
          <w:rFonts w:hint="eastAsia"/>
        </w:rPr>
        <w:t>操作</w:t>
      </w:r>
    </w:p>
    <w:p w14:paraId="683210F4" w14:textId="77777777" w:rsidR="008165F6" w:rsidRDefault="008165F6" w:rsidP="008165F6">
      <w:pPr>
        <w:spacing w:line="360" w:lineRule="auto"/>
        <w:ind w:left="840"/>
      </w:pPr>
      <w:r>
        <w:rPr>
          <w:rFonts w:hint="eastAsia"/>
          <w:lang w:val="en-GB"/>
        </w:rPr>
        <w:t>打开“控制面板”－</w:t>
      </w:r>
      <w:r>
        <w:t>&gt;</w:t>
      </w:r>
      <w:r>
        <w:rPr>
          <w:rFonts w:hint="eastAsia"/>
        </w:rPr>
        <w:t>管理工具</w:t>
      </w:r>
      <w:r>
        <w:rPr>
          <w:rFonts w:hint="eastAsia"/>
        </w:rPr>
        <w:t>-&gt;</w:t>
      </w:r>
      <w:r>
        <w:rPr>
          <w:rFonts w:hint="eastAsia"/>
        </w:rPr>
        <w:t>服务，打开</w:t>
      </w:r>
      <w:r>
        <w:rPr>
          <w:rFonts w:hint="eastAsia"/>
        </w:rPr>
        <w:t>Remote Registry Service,</w:t>
      </w:r>
      <w:r>
        <w:rPr>
          <w:rFonts w:hint="eastAsia"/>
        </w:rPr>
        <w:t>停止并禁用</w:t>
      </w:r>
    </w:p>
    <w:p w14:paraId="63C14378" w14:textId="77777777" w:rsidR="008165F6" w:rsidRDefault="008165F6" w:rsidP="008165F6">
      <w:pPr>
        <w:pStyle w:val="3"/>
        <w:spacing w:line="360" w:lineRule="auto"/>
      </w:pPr>
      <w:bookmarkStart w:id="1457" w:name="_Toc334525793"/>
      <w:bookmarkStart w:id="1458" w:name="_Toc531719394"/>
      <w:commentRangeStart w:id="1459"/>
      <w:r>
        <w:rPr>
          <w:rFonts w:hint="eastAsia"/>
        </w:rPr>
        <w:t>禁止</w:t>
      </w:r>
      <w:r>
        <w:rPr>
          <w:rFonts w:hint="eastAsia"/>
        </w:rPr>
        <w:t>Print spooler</w:t>
      </w:r>
      <w:r>
        <w:rPr>
          <w:rFonts w:hint="eastAsia"/>
        </w:rPr>
        <w:t>服务</w:t>
      </w:r>
      <w:bookmarkEnd w:id="1457"/>
      <w:commentRangeEnd w:id="1459"/>
      <w:r w:rsidR="00505023">
        <w:rPr>
          <w:rStyle w:val="afff2"/>
          <w:b w:val="0"/>
          <w:bCs w:val="0"/>
        </w:rPr>
        <w:commentReference w:id="1459"/>
      </w:r>
      <w:bookmarkEnd w:id="1458"/>
    </w:p>
    <w:p w14:paraId="084642D7" w14:textId="77777777" w:rsidR="008165F6" w:rsidRDefault="008165F6" w:rsidP="008165F6">
      <w:pPr>
        <w:numPr>
          <w:ilvl w:val="2"/>
          <w:numId w:val="24"/>
        </w:numPr>
        <w:spacing w:line="360" w:lineRule="auto"/>
      </w:pPr>
      <w:r>
        <w:rPr>
          <w:rFonts w:hint="eastAsia"/>
        </w:rPr>
        <w:t>描述</w:t>
      </w:r>
    </w:p>
    <w:p w14:paraId="0A7EE955" w14:textId="0E46ED49" w:rsidR="008165F6" w:rsidRDefault="008165F6" w:rsidP="008165F6">
      <w:pPr>
        <w:spacing w:line="360" w:lineRule="auto"/>
        <w:ind w:left="840"/>
        <w:rPr>
          <w:rStyle w:val="content"/>
        </w:rPr>
      </w:pPr>
      <w:r>
        <w:rPr>
          <w:rFonts w:hint="eastAsia"/>
        </w:rPr>
        <w:t>Print spooler</w:t>
      </w:r>
      <w:r>
        <w:rPr>
          <w:rFonts w:cs="Arial" w:hint="eastAsia"/>
        </w:rPr>
        <w:t>服务</w:t>
      </w:r>
      <w:r>
        <w:rPr>
          <w:rStyle w:val="content"/>
          <w:rFonts w:hint="eastAsia"/>
        </w:rPr>
        <w:t>用于</w:t>
      </w:r>
      <w:r>
        <w:rPr>
          <w:rStyle w:val="content"/>
        </w:rPr>
        <w:t>将多个请求打印的文档统一进行保存和管理，待打印机资源空闲后，再将数据送往打印机处理</w:t>
      </w:r>
      <w:r w:rsidR="00654453">
        <w:rPr>
          <w:rStyle w:val="content"/>
          <w:rFonts w:hint="eastAsia"/>
        </w:rPr>
        <w:t>。</w:t>
      </w:r>
    </w:p>
    <w:p w14:paraId="41CA1056" w14:textId="77777777" w:rsidR="008165F6" w:rsidRDefault="008165F6" w:rsidP="008165F6">
      <w:pPr>
        <w:numPr>
          <w:ilvl w:val="2"/>
          <w:numId w:val="24"/>
        </w:numPr>
        <w:spacing w:line="360" w:lineRule="auto"/>
      </w:pPr>
      <w:r>
        <w:rPr>
          <w:rFonts w:hint="eastAsia"/>
        </w:rPr>
        <w:t>风险</w:t>
      </w:r>
    </w:p>
    <w:p w14:paraId="7FE17E64" w14:textId="77777777" w:rsidR="008165F6" w:rsidRDefault="008165F6" w:rsidP="008165F6">
      <w:pPr>
        <w:spacing w:line="360" w:lineRule="auto"/>
        <w:ind w:left="840"/>
      </w:pPr>
      <w:r>
        <w:rPr>
          <w:rFonts w:hint="eastAsia"/>
        </w:rPr>
        <w:t>无</w:t>
      </w:r>
    </w:p>
    <w:p w14:paraId="08BAC9A7" w14:textId="77777777" w:rsidR="008165F6" w:rsidRDefault="008165F6" w:rsidP="008165F6">
      <w:pPr>
        <w:numPr>
          <w:ilvl w:val="2"/>
          <w:numId w:val="24"/>
        </w:numPr>
        <w:spacing w:line="360" w:lineRule="auto"/>
      </w:pPr>
      <w:r>
        <w:rPr>
          <w:rFonts w:hint="eastAsia"/>
        </w:rPr>
        <w:t>操作</w:t>
      </w:r>
    </w:p>
    <w:p w14:paraId="00D6C0F2" w14:textId="77777777" w:rsidR="008165F6" w:rsidRDefault="008165F6" w:rsidP="008165F6">
      <w:pPr>
        <w:spacing w:line="360" w:lineRule="auto"/>
        <w:ind w:left="840"/>
      </w:pPr>
      <w:r>
        <w:rPr>
          <w:rFonts w:hint="eastAsia"/>
          <w:lang w:val="en-GB"/>
        </w:rPr>
        <w:lastRenderedPageBreak/>
        <w:t>打开“控制面板”－</w:t>
      </w:r>
      <w:r>
        <w:t>&gt;</w:t>
      </w:r>
      <w:r>
        <w:rPr>
          <w:rFonts w:hint="eastAsia"/>
        </w:rPr>
        <w:t>管理工具</w:t>
      </w:r>
      <w:r>
        <w:rPr>
          <w:rFonts w:hint="eastAsia"/>
        </w:rPr>
        <w:t>-&gt;</w:t>
      </w:r>
      <w:r>
        <w:rPr>
          <w:rFonts w:hint="eastAsia"/>
        </w:rPr>
        <w:t>服务，打开</w:t>
      </w:r>
      <w:r>
        <w:rPr>
          <w:rFonts w:hint="eastAsia"/>
        </w:rPr>
        <w:t>Print spooler,</w:t>
      </w:r>
      <w:r>
        <w:rPr>
          <w:rFonts w:hint="eastAsia"/>
        </w:rPr>
        <w:t>停止并禁用；</w:t>
      </w:r>
    </w:p>
    <w:p w14:paraId="49B4BD02" w14:textId="77777777" w:rsidR="008165F6" w:rsidRDefault="008165F6" w:rsidP="008165F6">
      <w:pPr>
        <w:pStyle w:val="3"/>
        <w:spacing w:line="360" w:lineRule="auto"/>
      </w:pPr>
      <w:bookmarkStart w:id="1460" w:name="_Toc334525794"/>
      <w:bookmarkStart w:id="1461" w:name="_Toc531719395"/>
      <w:commentRangeStart w:id="1462"/>
      <w:r>
        <w:rPr>
          <w:rFonts w:hint="eastAsia"/>
        </w:rPr>
        <w:t>禁止</w:t>
      </w:r>
      <w:proofErr w:type="spellStart"/>
      <w:r>
        <w:rPr>
          <w:rFonts w:hint="eastAsia"/>
        </w:rPr>
        <w:t>RunAs</w:t>
      </w:r>
      <w:proofErr w:type="spellEnd"/>
      <w:r>
        <w:rPr>
          <w:rFonts w:hint="eastAsia"/>
        </w:rPr>
        <w:t xml:space="preserve"> Service</w:t>
      </w:r>
      <w:r>
        <w:t>服务</w:t>
      </w:r>
      <w:bookmarkEnd w:id="1460"/>
      <w:commentRangeEnd w:id="1462"/>
      <w:r w:rsidR="006E3327">
        <w:rPr>
          <w:rStyle w:val="afff2"/>
          <w:b w:val="0"/>
          <w:bCs w:val="0"/>
        </w:rPr>
        <w:commentReference w:id="1462"/>
      </w:r>
      <w:bookmarkEnd w:id="1461"/>
    </w:p>
    <w:p w14:paraId="35C3DF4D" w14:textId="77777777" w:rsidR="008165F6" w:rsidRDefault="008165F6" w:rsidP="008165F6">
      <w:pPr>
        <w:numPr>
          <w:ilvl w:val="2"/>
          <w:numId w:val="24"/>
        </w:numPr>
        <w:spacing w:line="360" w:lineRule="auto"/>
      </w:pPr>
      <w:r>
        <w:rPr>
          <w:rFonts w:hint="eastAsia"/>
        </w:rPr>
        <w:t>描述</w:t>
      </w:r>
    </w:p>
    <w:p w14:paraId="365A6FA7" w14:textId="6E2524F5" w:rsidR="008165F6" w:rsidRDefault="008165F6" w:rsidP="008165F6">
      <w:pPr>
        <w:spacing w:line="360" w:lineRule="auto"/>
        <w:ind w:left="840"/>
        <w:rPr>
          <w:rStyle w:val="content"/>
        </w:rPr>
      </w:pPr>
      <w:proofErr w:type="spellStart"/>
      <w:r>
        <w:rPr>
          <w:rStyle w:val="content"/>
          <w:rFonts w:hint="eastAsia"/>
        </w:rPr>
        <w:t>RunAs</w:t>
      </w:r>
      <w:proofErr w:type="spellEnd"/>
      <w:r>
        <w:rPr>
          <w:rStyle w:val="content"/>
          <w:rFonts w:hint="eastAsia"/>
        </w:rPr>
        <w:t xml:space="preserve"> Service</w:t>
      </w:r>
      <w:r w:rsidR="00713A1B">
        <w:rPr>
          <w:rStyle w:val="content"/>
          <w:rFonts w:hint="eastAsia"/>
        </w:rPr>
        <w:t>用于在不同用户身份下启动过程。</w:t>
      </w:r>
    </w:p>
    <w:p w14:paraId="467A3BF9" w14:textId="77777777" w:rsidR="008165F6" w:rsidRDefault="008165F6" w:rsidP="008165F6">
      <w:pPr>
        <w:numPr>
          <w:ilvl w:val="2"/>
          <w:numId w:val="24"/>
        </w:numPr>
        <w:spacing w:line="360" w:lineRule="auto"/>
      </w:pPr>
      <w:r>
        <w:rPr>
          <w:rFonts w:hint="eastAsia"/>
        </w:rPr>
        <w:t>风险</w:t>
      </w:r>
    </w:p>
    <w:p w14:paraId="5A5BA549" w14:textId="77777777" w:rsidR="008165F6" w:rsidRDefault="008165F6" w:rsidP="008165F6">
      <w:pPr>
        <w:spacing w:line="360" w:lineRule="auto"/>
        <w:ind w:left="840"/>
      </w:pPr>
      <w:r>
        <w:rPr>
          <w:rFonts w:hint="eastAsia"/>
        </w:rPr>
        <w:t>无</w:t>
      </w:r>
    </w:p>
    <w:p w14:paraId="08E0B598" w14:textId="77777777" w:rsidR="008165F6" w:rsidRDefault="008165F6" w:rsidP="008165F6">
      <w:pPr>
        <w:numPr>
          <w:ilvl w:val="2"/>
          <w:numId w:val="24"/>
        </w:numPr>
        <w:spacing w:line="360" w:lineRule="auto"/>
      </w:pPr>
      <w:r>
        <w:rPr>
          <w:rFonts w:hint="eastAsia"/>
        </w:rPr>
        <w:t>操作</w:t>
      </w:r>
    </w:p>
    <w:p w14:paraId="2FA3340E" w14:textId="77777777" w:rsidR="008165F6" w:rsidRDefault="008165F6" w:rsidP="008165F6">
      <w:pPr>
        <w:spacing w:line="360" w:lineRule="auto"/>
        <w:ind w:left="420" w:firstLine="420"/>
      </w:pPr>
      <w:r>
        <w:rPr>
          <w:rFonts w:hint="eastAsia"/>
          <w:lang w:val="en-GB"/>
        </w:rPr>
        <w:t>打开“控制面板”－</w:t>
      </w:r>
      <w:r>
        <w:t>&gt;</w:t>
      </w:r>
      <w:r>
        <w:rPr>
          <w:rFonts w:hint="eastAsia"/>
        </w:rPr>
        <w:t>管理工具</w:t>
      </w:r>
      <w:r>
        <w:rPr>
          <w:rFonts w:hint="eastAsia"/>
        </w:rPr>
        <w:t>-&gt;</w:t>
      </w:r>
      <w:r>
        <w:rPr>
          <w:rFonts w:hint="eastAsia"/>
        </w:rPr>
        <w:t>服务，打开</w:t>
      </w:r>
      <w:proofErr w:type="spellStart"/>
      <w:r>
        <w:rPr>
          <w:rFonts w:hint="eastAsia"/>
        </w:rPr>
        <w:t>RunAs</w:t>
      </w:r>
      <w:proofErr w:type="spellEnd"/>
      <w:r>
        <w:rPr>
          <w:rFonts w:hint="eastAsia"/>
        </w:rPr>
        <w:t xml:space="preserve"> Service</w:t>
      </w:r>
      <w:r>
        <w:rPr>
          <w:rFonts w:hint="eastAsia"/>
        </w:rPr>
        <w:t>停止并禁用；</w:t>
      </w:r>
    </w:p>
    <w:p w14:paraId="2310BA87" w14:textId="77777777" w:rsidR="008165F6" w:rsidRDefault="008165F6" w:rsidP="008165F6">
      <w:pPr>
        <w:pStyle w:val="3"/>
        <w:spacing w:line="360" w:lineRule="auto"/>
        <w:rPr>
          <w:lang w:val="en-GB"/>
        </w:rPr>
      </w:pPr>
      <w:bookmarkStart w:id="1463" w:name="_Toc334525795"/>
      <w:bookmarkStart w:id="1464" w:name="_Toc531719396"/>
      <w:commentRangeStart w:id="1465"/>
      <w:r>
        <w:rPr>
          <w:rFonts w:hint="eastAsia"/>
        </w:rPr>
        <w:t>禁止</w:t>
      </w:r>
      <w:r>
        <w:rPr>
          <w:lang w:val="en-GB"/>
        </w:rPr>
        <w:t>Distributed File System</w:t>
      </w:r>
      <w:r>
        <w:rPr>
          <w:rFonts w:hint="eastAsia"/>
          <w:lang w:val="en-GB"/>
        </w:rPr>
        <w:t>服务</w:t>
      </w:r>
      <w:bookmarkEnd w:id="1463"/>
      <w:commentRangeEnd w:id="1465"/>
      <w:r w:rsidR="00A746AB">
        <w:rPr>
          <w:rStyle w:val="afff2"/>
          <w:b w:val="0"/>
          <w:bCs w:val="0"/>
        </w:rPr>
        <w:commentReference w:id="1465"/>
      </w:r>
      <w:bookmarkEnd w:id="1464"/>
    </w:p>
    <w:p w14:paraId="53D0A4C8" w14:textId="77777777" w:rsidR="008165F6" w:rsidRDefault="008165F6" w:rsidP="008165F6">
      <w:pPr>
        <w:numPr>
          <w:ilvl w:val="2"/>
          <w:numId w:val="24"/>
        </w:numPr>
        <w:spacing w:line="360" w:lineRule="auto"/>
      </w:pPr>
      <w:r>
        <w:rPr>
          <w:rFonts w:hint="eastAsia"/>
        </w:rPr>
        <w:t>描述</w:t>
      </w:r>
    </w:p>
    <w:p w14:paraId="064E8166" w14:textId="46B7E065" w:rsidR="008165F6" w:rsidRDefault="008165F6" w:rsidP="008165F6">
      <w:pPr>
        <w:spacing w:line="360" w:lineRule="auto"/>
        <w:ind w:left="840"/>
        <w:rPr>
          <w:rStyle w:val="content"/>
          <w:lang w:val="en-GB"/>
        </w:rPr>
      </w:pPr>
      <w:r>
        <w:rPr>
          <w:lang w:val="en-GB"/>
        </w:rPr>
        <w:t>Distributed File System</w:t>
      </w:r>
      <w:r>
        <w:rPr>
          <w:rFonts w:hint="eastAsia"/>
          <w:lang w:val="en-GB"/>
        </w:rPr>
        <w:t>服务管理分布于局域网或广域网的逻辑卷，通常</w:t>
      </w:r>
      <w:r>
        <w:rPr>
          <w:rFonts w:hint="eastAsia"/>
          <w:lang w:val="en-GB"/>
        </w:rPr>
        <w:t>Windows</w:t>
      </w:r>
      <w:r>
        <w:rPr>
          <w:rFonts w:hint="eastAsia"/>
          <w:lang w:val="en-GB"/>
        </w:rPr>
        <w:t>的文件系统很少跨系统分布</w:t>
      </w:r>
      <w:r w:rsidR="0072352D">
        <w:rPr>
          <w:rFonts w:hint="eastAsia"/>
          <w:lang w:val="en-GB"/>
        </w:rPr>
        <w:t>。</w:t>
      </w:r>
    </w:p>
    <w:p w14:paraId="0CC6D962" w14:textId="77777777" w:rsidR="008165F6" w:rsidRDefault="008165F6" w:rsidP="008165F6">
      <w:pPr>
        <w:numPr>
          <w:ilvl w:val="2"/>
          <w:numId w:val="24"/>
        </w:numPr>
        <w:spacing w:line="360" w:lineRule="auto"/>
      </w:pPr>
      <w:r>
        <w:rPr>
          <w:rFonts w:hint="eastAsia"/>
        </w:rPr>
        <w:t>风险</w:t>
      </w:r>
    </w:p>
    <w:p w14:paraId="438E4856" w14:textId="77777777" w:rsidR="008165F6" w:rsidRDefault="008165F6" w:rsidP="008165F6">
      <w:pPr>
        <w:spacing w:line="360" w:lineRule="auto"/>
        <w:ind w:left="840"/>
      </w:pPr>
      <w:r>
        <w:rPr>
          <w:rFonts w:hint="eastAsia"/>
        </w:rPr>
        <w:t>无</w:t>
      </w:r>
    </w:p>
    <w:p w14:paraId="4479ECE0" w14:textId="77777777" w:rsidR="008165F6" w:rsidRDefault="008165F6" w:rsidP="008165F6">
      <w:pPr>
        <w:numPr>
          <w:ilvl w:val="2"/>
          <w:numId w:val="24"/>
        </w:numPr>
        <w:spacing w:line="360" w:lineRule="auto"/>
      </w:pPr>
      <w:r>
        <w:rPr>
          <w:rFonts w:hint="eastAsia"/>
        </w:rPr>
        <w:t>操作</w:t>
      </w:r>
    </w:p>
    <w:p w14:paraId="14811ADB" w14:textId="77777777" w:rsidR="008165F6" w:rsidRDefault="008165F6" w:rsidP="008165F6">
      <w:pPr>
        <w:spacing w:line="360" w:lineRule="auto"/>
        <w:ind w:left="420" w:firstLine="420"/>
        <w:rPr>
          <w:lang w:val="en-GB"/>
        </w:rPr>
      </w:pPr>
      <w:r>
        <w:rPr>
          <w:rFonts w:hint="eastAsia"/>
          <w:lang w:val="en-GB"/>
        </w:rPr>
        <w:t>打开“控制面板”－</w:t>
      </w:r>
      <w:r>
        <w:t>&gt;</w:t>
      </w:r>
      <w:r>
        <w:rPr>
          <w:rFonts w:hint="eastAsia"/>
        </w:rPr>
        <w:t>管理工具</w:t>
      </w:r>
      <w:r>
        <w:rPr>
          <w:rFonts w:hint="eastAsia"/>
        </w:rPr>
        <w:t>-&gt;</w:t>
      </w:r>
      <w:r>
        <w:rPr>
          <w:rFonts w:hint="eastAsia"/>
        </w:rPr>
        <w:t>服务，打开</w:t>
      </w:r>
      <w:r>
        <w:rPr>
          <w:lang w:val="en-GB"/>
        </w:rPr>
        <w:t>Distributed File System</w:t>
      </w:r>
      <w:r>
        <w:rPr>
          <w:rFonts w:hint="eastAsia"/>
        </w:rPr>
        <w:t>停止并禁用；</w:t>
      </w:r>
    </w:p>
    <w:p w14:paraId="37EFEFFE" w14:textId="77777777" w:rsidR="008165F6" w:rsidRDefault="008165F6" w:rsidP="008165F6">
      <w:pPr>
        <w:pStyle w:val="3"/>
        <w:spacing w:line="360" w:lineRule="auto"/>
      </w:pPr>
      <w:bookmarkStart w:id="1466" w:name="_Toc334525796"/>
      <w:bookmarkStart w:id="1467" w:name="_Toc531719397"/>
      <w:commentRangeStart w:id="1468"/>
      <w:r>
        <w:rPr>
          <w:rFonts w:hint="eastAsia"/>
        </w:rPr>
        <w:t>禁止</w:t>
      </w:r>
      <w:r>
        <w:rPr>
          <w:rFonts w:hint="eastAsia"/>
        </w:rPr>
        <w:t>Messenger</w:t>
      </w:r>
      <w:r>
        <w:rPr>
          <w:rFonts w:hint="eastAsia"/>
        </w:rPr>
        <w:t>服务</w:t>
      </w:r>
      <w:bookmarkEnd w:id="1466"/>
      <w:commentRangeEnd w:id="1468"/>
      <w:r w:rsidR="00B552A8">
        <w:rPr>
          <w:rStyle w:val="afff2"/>
          <w:b w:val="0"/>
          <w:bCs w:val="0"/>
        </w:rPr>
        <w:commentReference w:id="1468"/>
      </w:r>
      <w:bookmarkEnd w:id="1467"/>
    </w:p>
    <w:p w14:paraId="0AD6B21A" w14:textId="77777777" w:rsidR="008165F6" w:rsidRDefault="008165F6" w:rsidP="008165F6">
      <w:pPr>
        <w:numPr>
          <w:ilvl w:val="2"/>
          <w:numId w:val="24"/>
        </w:numPr>
        <w:spacing w:line="360" w:lineRule="auto"/>
      </w:pPr>
      <w:r>
        <w:rPr>
          <w:rFonts w:hint="eastAsia"/>
        </w:rPr>
        <w:t>描述</w:t>
      </w:r>
    </w:p>
    <w:p w14:paraId="697B4637" w14:textId="4D65F130" w:rsidR="008165F6" w:rsidRDefault="008165F6" w:rsidP="008165F6">
      <w:pPr>
        <w:spacing w:line="360" w:lineRule="auto"/>
        <w:ind w:left="840"/>
      </w:pPr>
      <w:r>
        <w:rPr>
          <w:rFonts w:hint="eastAsia"/>
        </w:rPr>
        <w:t>Messenger</w:t>
      </w:r>
      <w:r>
        <w:rPr>
          <w:rFonts w:hint="eastAsia"/>
        </w:rPr>
        <w:t>服务用于发送</w:t>
      </w:r>
      <w:r>
        <w:rPr>
          <w:rFonts w:hint="eastAsia"/>
        </w:rPr>
        <w:t>net send</w:t>
      </w:r>
      <w:r>
        <w:rPr>
          <w:rFonts w:hint="eastAsia"/>
        </w:rPr>
        <w:t>消息或传递</w:t>
      </w:r>
      <w:proofErr w:type="spellStart"/>
      <w:r>
        <w:rPr>
          <w:rFonts w:hint="eastAsia"/>
        </w:rPr>
        <w:t>Alerter</w:t>
      </w:r>
      <w:proofErr w:type="spellEnd"/>
      <w:r w:rsidR="002604B5">
        <w:rPr>
          <w:rFonts w:hint="eastAsia"/>
        </w:rPr>
        <w:t>终端</w:t>
      </w:r>
      <w:r>
        <w:rPr>
          <w:rFonts w:hint="eastAsia"/>
        </w:rPr>
        <w:t>的消息，该功能通常比较少用，</w:t>
      </w:r>
      <w:r>
        <w:rPr>
          <w:rFonts w:hint="eastAsia"/>
        </w:rPr>
        <w:t>Windows</w:t>
      </w:r>
      <w:r w:rsidR="00A60DB5">
        <w:rPr>
          <w:rFonts w:hint="eastAsia"/>
        </w:rPr>
        <w:t>系统默认禁止该服务。</w:t>
      </w:r>
    </w:p>
    <w:p w14:paraId="3941A3B7" w14:textId="77777777" w:rsidR="008165F6" w:rsidRDefault="008165F6" w:rsidP="008165F6">
      <w:pPr>
        <w:numPr>
          <w:ilvl w:val="2"/>
          <w:numId w:val="24"/>
        </w:numPr>
        <w:spacing w:line="360" w:lineRule="auto"/>
      </w:pPr>
      <w:r>
        <w:rPr>
          <w:rFonts w:hint="eastAsia"/>
        </w:rPr>
        <w:t>风险</w:t>
      </w:r>
    </w:p>
    <w:p w14:paraId="2632875D" w14:textId="77777777" w:rsidR="008165F6" w:rsidRDefault="008165F6" w:rsidP="008165F6">
      <w:pPr>
        <w:spacing w:line="360" w:lineRule="auto"/>
        <w:ind w:left="840"/>
      </w:pPr>
      <w:r>
        <w:rPr>
          <w:rFonts w:hint="eastAsia"/>
        </w:rPr>
        <w:t>无</w:t>
      </w:r>
    </w:p>
    <w:p w14:paraId="7B7FB321" w14:textId="77777777" w:rsidR="008165F6" w:rsidRDefault="008165F6" w:rsidP="008165F6">
      <w:pPr>
        <w:numPr>
          <w:ilvl w:val="2"/>
          <w:numId w:val="24"/>
        </w:numPr>
        <w:spacing w:line="360" w:lineRule="auto"/>
      </w:pPr>
      <w:r>
        <w:rPr>
          <w:rFonts w:hint="eastAsia"/>
        </w:rPr>
        <w:t>操作</w:t>
      </w:r>
    </w:p>
    <w:p w14:paraId="6D07E99A" w14:textId="77777777" w:rsidR="008165F6" w:rsidRDefault="008165F6" w:rsidP="008165F6">
      <w:pPr>
        <w:spacing w:line="360" w:lineRule="auto"/>
        <w:ind w:left="840"/>
      </w:pPr>
      <w:r>
        <w:rPr>
          <w:rFonts w:hint="eastAsia"/>
          <w:lang w:val="en-GB"/>
        </w:rPr>
        <w:lastRenderedPageBreak/>
        <w:t>打开“控制面板”－</w:t>
      </w:r>
      <w:r>
        <w:t>&gt;</w:t>
      </w:r>
      <w:r>
        <w:rPr>
          <w:rFonts w:hint="eastAsia"/>
        </w:rPr>
        <w:t>管理工具</w:t>
      </w:r>
      <w:r>
        <w:rPr>
          <w:rFonts w:hint="eastAsia"/>
        </w:rPr>
        <w:t>-&gt;</w:t>
      </w:r>
      <w:r>
        <w:rPr>
          <w:rFonts w:hint="eastAsia"/>
        </w:rPr>
        <w:t>服务，打开</w:t>
      </w:r>
      <w:r>
        <w:rPr>
          <w:rFonts w:hint="eastAsia"/>
        </w:rPr>
        <w:t>Messenger,</w:t>
      </w:r>
      <w:r>
        <w:rPr>
          <w:rFonts w:hint="eastAsia"/>
        </w:rPr>
        <w:t>停止并禁用；</w:t>
      </w:r>
    </w:p>
    <w:p w14:paraId="6399B972" w14:textId="77777777" w:rsidR="008165F6" w:rsidRDefault="008165F6" w:rsidP="008165F6">
      <w:pPr>
        <w:pStyle w:val="3"/>
        <w:spacing w:line="360" w:lineRule="auto"/>
      </w:pPr>
      <w:bookmarkStart w:id="1469" w:name="_Toc334525797"/>
      <w:bookmarkStart w:id="1470" w:name="_Toc531719398"/>
      <w:commentRangeStart w:id="1471"/>
      <w:r>
        <w:rPr>
          <w:rFonts w:hint="eastAsia"/>
        </w:rPr>
        <w:t>加强</w:t>
      </w:r>
      <w:proofErr w:type="spellStart"/>
      <w:r>
        <w:rPr>
          <w:rFonts w:hint="eastAsia"/>
        </w:rPr>
        <w:t>snmp</w:t>
      </w:r>
      <w:proofErr w:type="spellEnd"/>
      <w:r>
        <w:rPr>
          <w:rFonts w:hint="eastAsia"/>
        </w:rPr>
        <w:t xml:space="preserve"> community</w:t>
      </w:r>
      <w:r>
        <w:rPr>
          <w:rFonts w:hint="eastAsia"/>
        </w:rPr>
        <w:t>复杂度</w:t>
      </w:r>
      <w:bookmarkEnd w:id="1469"/>
      <w:commentRangeEnd w:id="1471"/>
      <w:r w:rsidR="001B3347">
        <w:rPr>
          <w:rStyle w:val="afff2"/>
          <w:b w:val="0"/>
          <w:bCs w:val="0"/>
        </w:rPr>
        <w:commentReference w:id="1471"/>
      </w:r>
      <w:bookmarkEnd w:id="1470"/>
    </w:p>
    <w:p w14:paraId="1B6C3809" w14:textId="77777777" w:rsidR="008165F6" w:rsidRDefault="008165F6" w:rsidP="008165F6">
      <w:pPr>
        <w:numPr>
          <w:ilvl w:val="2"/>
          <w:numId w:val="24"/>
        </w:numPr>
        <w:spacing w:line="360" w:lineRule="auto"/>
        <w:rPr>
          <w:rFonts w:ascii="宋体" w:hAnsi="宋体"/>
        </w:rPr>
      </w:pPr>
      <w:r>
        <w:rPr>
          <w:rFonts w:ascii="宋体" w:hAnsi="宋体" w:hint="eastAsia"/>
        </w:rPr>
        <w:t>描述</w:t>
      </w:r>
    </w:p>
    <w:p w14:paraId="21AE8125" w14:textId="2371B6DE" w:rsidR="008165F6" w:rsidRDefault="008165F6" w:rsidP="008165F6">
      <w:pPr>
        <w:spacing w:line="360" w:lineRule="auto"/>
        <w:ind w:left="840"/>
        <w:rPr>
          <w:rFonts w:ascii="宋体" w:hAnsi="宋体"/>
        </w:rPr>
      </w:pPr>
      <w:proofErr w:type="spellStart"/>
      <w:r>
        <w:rPr>
          <w:rFonts w:ascii="宋体" w:hAnsi="宋体" w:hint="eastAsia"/>
        </w:rPr>
        <w:t>snmp</w:t>
      </w:r>
      <w:proofErr w:type="spellEnd"/>
      <w:r w:rsidR="00301CF7">
        <w:rPr>
          <w:rFonts w:ascii="宋体" w:hAnsi="宋体" w:hint="eastAsia"/>
        </w:rPr>
        <w:t>服务提供了远程监控终端</w:t>
      </w:r>
      <w:r>
        <w:rPr>
          <w:rFonts w:ascii="宋体" w:hAnsi="宋体" w:hint="eastAsia"/>
        </w:rPr>
        <w:t>的功能，默认</w:t>
      </w:r>
      <w:proofErr w:type="spellStart"/>
      <w:r>
        <w:rPr>
          <w:rFonts w:ascii="宋体" w:hAnsi="宋体" w:hint="eastAsia"/>
        </w:rPr>
        <w:t>snmp</w:t>
      </w:r>
      <w:proofErr w:type="spellEnd"/>
      <w:r>
        <w:rPr>
          <w:rFonts w:ascii="宋体" w:hAnsi="宋体" w:hint="eastAsia"/>
        </w:rPr>
        <w:t>允许所有IP地址使用public读取所有的资源，给攻击者暴露了许多有用的系统信息(如系统进程 文件系统 网卡等)</w:t>
      </w:r>
      <w:r w:rsidR="004C4130">
        <w:rPr>
          <w:rFonts w:ascii="宋体" w:hAnsi="宋体" w:hint="eastAsia"/>
        </w:rPr>
        <w:t>。</w:t>
      </w:r>
    </w:p>
    <w:p w14:paraId="3E9D340B" w14:textId="77777777" w:rsidR="008165F6" w:rsidRDefault="008165F6" w:rsidP="008165F6">
      <w:pPr>
        <w:numPr>
          <w:ilvl w:val="2"/>
          <w:numId w:val="24"/>
        </w:numPr>
        <w:spacing w:line="360" w:lineRule="auto"/>
        <w:rPr>
          <w:rFonts w:ascii="宋体" w:hAnsi="宋体"/>
        </w:rPr>
      </w:pPr>
      <w:r>
        <w:rPr>
          <w:rFonts w:ascii="宋体" w:hAnsi="宋体" w:hint="eastAsia"/>
        </w:rPr>
        <w:t>风险</w:t>
      </w:r>
    </w:p>
    <w:p w14:paraId="2FE26E67" w14:textId="77777777" w:rsidR="008165F6" w:rsidRDefault="008165F6" w:rsidP="008165F6">
      <w:pPr>
        <w:spacing w:line="360" w:lineRule="auto"/>
        <w:ind w:left="840"/>
        <w:rPr>
          <w:rFonts w:ascii="宋体" w:hAnsi="宋体"/>
        </w:rPr>
      </w:pPr>
      <w:r>
        <w:rPr>
          <w:rFonts w:ascii="宋体" w:hAnsi="宋体" w:hint="eastAsia"/>
        </w:rPr>
        <w:t>无</w:t>
      </w:r>
    </w:p>
    <w:p w14:paraId="1CB2282E" w14:textId="77777777" w:rsidR="008165F6" w:rsidRDefault="008165F6" w:rsidP="008165F6">
      <w:pPr>
        <w:numPr>
          <w:ilvl w:val="2"/>
          <w:numId w:val="24"/>
        </w:numPr>
        <w:spacing w:line="360" w:lineRule="auto"/>
        <w:rPr>
          <w:rFonts w:ascii="宋体" w:hAnsi="宋体"/>
        </w:rPr>
      </w:pPr>
      <w:r>
        <w:rPr>
          <w:rFonts w:ascii="宋体" w:hAnsi="宋体" w:hint="eastAsia"/>
        </w:rPr>
        <w:t>操作</w:t>
      </w:r>
    </w:p>
    <w:p w14:paraId="79BC407A" w14:textId="77777777" w:rsidR="008165F6" w:rsidRDefault="008165F6" w:rsidP="008165F6">
      <w:pPr>
        <w:spacing w:line="360" w:lineRule="auto"/>
        <w:ind w:left="431" w:firstLine="420"/>
        <w:rPr>
          <w:rFonts w:ascii="宋体" w:hAnsi="宋体"/>
        </w:rPr>
      </w:pPr>
      <w:r>
        <w:rPr>
          <w:rFonts w:ascii="宋体" w:hAnsi="宋体" w:hint="eastAsia"/>
        </w:rPr>
        <w:t>默认</w:t>
      </w:r>
      <w:proofErr w:type="spellStart"/>
      <w:r>
        <w:rPr>
          <w:rFonts w:ascii="宋体" w:hAnsi="宋体" w:hint="eastAsia"/>
        </w:rPr>
        <w:t>snmp</w:t>
      </w:r>
      <w:proofErr w:type="spellEnd"/>
      <w:r>
        <w:rPr>
          <w:rFonts w:ascii="宋体" w:hAnsi="宋体" w:hint="eastAsia"/>
        </w:rPr>
        <w:t>服务没有安装，如果已经安装，操作如下:</w:t>
      </w:r>
    </w:p>
    <w:p w14:paraId="46028B5F" w14:textId="77777777" w:rsidR="008165F6" w:rsidRDefault="008165F6" w:rsidP="008165F6">
      <w:pPr>
        <w:numPr>
          <w:ilvl w:val="0"/>
          <w:numId w:val="25"/>
        </w:numPr>
        <w:spacing w:line="360" w:lineRule="auto"/>
        <w:rPr>
          <w:rFonts w:ascii="宋体" w:hAnsi="宋体"/>
        </w:rPr>
      </w:pPr>
      <w:r>
        <w:rPr>
          <w:rFonts w:ascii="宋体" w:hAnsi="宋体" w:hint="eastAsia"/>
          <w:lang w:val="en-GB"/>
        </w:rPr>
        <w:t>打开“控制面板”－</w:t>
      </w:r>
      <w:r>
        <w:rPr>
          <w:rFonts w:ascii="宋体" w:hAnsi="宋体"/>
        </w:rPr>
        <w:t>&gt;</w:t>
      </w:r>
      <w:r>
        <w:rPr>
          <w:rFonts w:ascii="宋体" w:hAnsi="宋体" w:hint="eastAsia"/>
        </w:rPr>
        <w:t>管理工具-&gt;服务，打开SNMP Service-&gt;属性－&gt;安全，修改public为复杂的字符串，选择</w:t>
      </w:r>
      <w:proofErr w:type="gramStart"/>
      <w:r>
        <w:rPr>
          <w:rFonts w:ascii="宋体" w:hAnsi="宋体"/>
        </w:rPr>
        <w:t>”</w:t>
      </w:r>
      <w:proofErr w:type="gramEnd"/>
      <w:r>
        <w:rPr>
          <w:rFonts w:ascii="宋体" w:hAnsi="宋体" w:hint="eastAsia"/>
        </w:rPr>
        <w:t>接收来自这些主机的SNMP包</w:t>
      </w:r>
      <w:proofErr w:type="gramStart"/>
      <w:r>
        <w:rPr>
          <w:rFonts w:ascii="宋体" w:hAnsi="宋体"/>
        </w:rPr>
        <w:t>”</w:t>
      </w:r>
      <w:proofErr w:type="gramEnd"/>
      <w:r>
        <w:rPr>
          <w:rFonts w:ascii="宋体" w:hAnsi="宋体" w:hint="eastAsia"/>
        </w:rPr>
        <w:t>,添加信任的需要查询信息的主机</w:t>
      </w:r>
    </w:p>
    <w:p w14:paraId="6AA98983" w14:textId="77777777" w:rsidR="008165F6" w:rsidRDefault="008165F6" w:rsidP="008165F6">
      <w:pPr>
        <w:numPr>
          <w:ilvl w:val="0"/>
          <w:numId w:val="25"/>
        </w:numPr>
        <w:spacing w:line="360" w:lineRule="auto"/>
        <w:rPr>
          <w:rFonts w:ascii="宋体" w:hAnsi="宋体"/>
        </w:rPr>
      </w:pPr>
      <w:r>
        <w:rPr>
          <w:rFonts w:ascii="宋体" w:hAnsi="宋体" w:hint="eastAsia"/>
        </w:rPr>
        <w:t>如果不需要使用</w:t>
      </w:r>
      <w:proofErr w:type="spellStart"/>
      <w:r>
        <w:rPr>
          <w:rFonts w:ascii="宋体" w:hAnsi="宋体" w:hint="eastAsia"/>
        </w:rPr>
        <w:t>snmp</w:t>
      </w:r>
      <w:proofErr w:type="spellEnd"/>
      <w:r>
        <w:rPr>
          <w:rFonts w:ascii="宋体" w:hAnsi="宋体" w:hint="eastAsia"/>
        </w:rPr>
        <w:t>服务，停止并禁用该服务，停止并禁用SNMP Trap Service服务</w:t>
      </w:r>
    </w:p>
    <w:p w14:paraId="050D43CE" w14:textId="77777777" w:rsidR="008165F6" w:rsidRDefault="008165F6" w:rsidP="008165F6">
      <w:pPr>
        <w:pStyle w:val="3"/>
        <w:spacing w:line="360" w:lineRule="auto"/>
      </w:pPr>
      <w:bookmarkStart w:id="1472" w:name="_Toc334525798"/>
      <w:bookmarkStart w:id="1473" w:name="_Toc531719399"/>
      <w:commentRangeStart w:id="1474"/>
      <w:r>
        <w:rPr>
          <w:rFonts w:hint="eastAsia"/>
        </w:rPr>
        <w:t>禁用无线服务</w:t>
      </w:r>
      <w:bookmarkEnd w:id="1472"/>
      <w:commentRangeEnd w:id="1474"/>
      <w:r w:rsidR="00A335A7">
        <w:rPr>
          <w:rStyle w:val="afff2"/>
          <w:b w:val="0"/>
          <w:bCs w:val="0"/>
        </w:rPr>
        <w:commentReference w:id="1474"/>
      </w:r>
      <w:bookmarkEnd w:id="1473"/>
    </w:p>
    <w:p w14:paraId="68EEE7D0" w14:textId="77777777" w:rsidR="008165F6" w:rsidRDefault="008165F6" w:rsidP="008165F6">
      <w:pPr>
        <w:numPr>
          <w:ilvl w:val="2"/>
          <w:numId w:val="24"/>
        </w:numPr>
        <w:spacing w:line="360" w:lineRule="auto"/>
        <w:rPr>
          <w:lang w:val="en-GB"/>
        </w:rPr>
      </w:pPr>
      <w:r>
        <w:rPr>
          <w:rFonts w:hint="eastAsia"/>
          <w:lang w:val="en-GB"/>
        </w:rPr>
        <w:t>描述</w:t>
      </w:r>
    </w:p>
    <w:p w14:paraId="303FF652" w14:textId="77777777" w:rsidR="008165F6" w:rsidRDefault="008165F6" w:rsidP="008165F6">
      <w:pPr>
        <w:spacing w:line="360" w:lineRule="auto"/>
        <w:ind w:left="840"/>
        <w:rPr>
          <w:rFonts w:cs="Arial"/>
        </w:rPr>
      </w:pPr>
      <w:r>
        <w:rPr>
          <w:rFonts w:cs="Arial" w:hint="eastAsia"/>
        </w:rPr>
        <w:t>无线服务用于支持操作系统接受无线信号上互联网或企业内部网络，如果不用，会影响系统性能并给系统带来一定风险，可以禁用。</w:t>
      </w:r>
    </w:p>
    <w:p w14:paraId="20D986E0" w14:textId="77777777" w:rsidR="008165F6" w:rsidRDefault="008165F6" w:rsidP="008165F6">
      <w:pPr>
        <w:numPr>
          <w:ilvl w:val="2"/>
          <w:numId w:val="24"/>
        </w:numPr>
        <w:spacing w:line="360" w:lineRule="auto"/>
        <w:rPr>
          <w:lang w:val="en-GB"/>
        </w:rPr>
      </w:pPr>
      <w:r>
        <w:rPr>
          <w:rFonts w:hint="eastAsia"/>
          <w:lang w:val="en-GB"/>
        </w:rPr>
        <w:t>风险</w:t>
      </w:r>
    </w:p>
    <w:p w14:paraId="5418061B" w14:textId="77777777" w:rsidR="008165F6" w:rsidRDefault="008165F6" w:rsidP="008165F6">
      <w:pPr>
        <w:spacing w:line="360" w:lineRule="auto"/>
        <w:ind w:left="840"/>
        <w:rPr>
          <w:lang w:val="en-GB"/>
        </w:rPr>
      </w:pPr>
      <w:r>
        <w:rPr>
          <w:rFonts w:hint="eastAsia"/>
          <w:lang w:val="en-GB"/>
        </w:rPr>
        <w:t>无</w:t>
      </w:r>
    </w:p>
    <w:p w14:paraId="38AF25A2" w14:textId="77777777" w:rsidR="008165F6" w:rsidRDefault="008165F6" w:rsidP="008165F6">
      <w:pPr>
        <w:numPr>
          <w:ilvl w:val="2"/>
          <w:numId w:val="24"/>
        </w:numPr>
        <w:spacing w:line="360" w:lineRule="auto"/>
        <w:rPr>
          <w:lang w:val="en-GB"/>
        </w:rPr>
      </w:pPr>
      <w:r>
        <w:rPr>
          <w:rFonts w:hint="eastAsia"/>
          <w:lang w:val="en-GB"/>
        </w:rPr>
        <w:t>操作</w:t>
      </w:r>
    </w:p>
    <w:p w14:paraId="324379F1" w14:textId="77777777" w:rsidR="008165F6" w:rsidRDefault="008165F6" w:rsidP="008165F6">
      <w:pPr>
        <w:spacing w:line="360" w:lineRule="auto"/>
        <w:ind w:left="851"/>
        <w:rPr>
          <w:lang w:val="en-GB"/>
        </w:rPr>
      </w:pPr>
      <w:r>
        <w:rPr>
          <w:rFonts w:hint="eastAsia"/>
          <w:lang w:val="en-GB"/>
        </w:rPr>
        <w:t>打开“控制面板”－</w:t>
      </w:r>
      <w:r>
        <w:rPr>
          <w:rFonts w:hint="eastAsia"/>
          <w:lang w:val="en-GB"/>
        </w:rPr>
        <w:t>&gt;</w:t>
      </w:r>
      <w:r>
        <w:rPr>
          <w:rFonts w:hint="eastAsia"/>
          <w:lang w:val="en-GB"/>
        </w:rPr>
        <w:t>管理工具</w:t>
      </w:r>
      <w:r>
        <w:rPr>
          <w:rFonts w:hint="eastAsia"/>
          <w:lang w:val="en-GB"/>
        </w:rPr>
        <w:t>-&gt;</w:t>
      </w:r>
      <w:r>
        <w:rPr>
          <w:rFonts w:hint="eastAsia"/>
          <w:lang w:val="en-GB"/>
        </w:rPr>
        <w:t>服务，选择到</w:t>
      </w:r>
      <w:r>
        <w:rPr>
          <w:rFonts w:hint="eastAsia"/>
          <w:lang w:val="en-GB"/>
        </w:rPr>
        <w:t xml:space="preserve">wired </w:t>
      </w:r>
      <w:proofErr w:type="spellStart"/>
      <w:r>
        <w:rPr>
          <w:rFonts w:hint="eastAsia"/>
          <w:lang w:val="en-GB"/>
        </w:rPr>
        <w:t>Autoconfig</w:t>
      </w:r>
      <w:proofErr w:type="spellEnd"/>
      <w:r>
        <w:rPr>
          <w:rFonts w:hint="eastAsia"/>
          <w:lang w:val="en-GB"/>
        </w:rPr>
        <w:t xml:space="preserve"> </w:t>
      </w:r>
      <w:r>
        <w:rPr>
          <w:rFonts w:hint="eastAsia"/>
          <w:lang w:val="en-GB"/>
        </w:rPr>
        <w:t>和</w:t>
      </w:r>
      <w:r>
        <w:rPr>
          <w:rFonts w:hint="eastAsia"/>
          <w:lang w:val="en-GB"/>
        </w:rPr>
        <w:t>Wireless Zero Configuration</w:t>
      </w:r>
      <w:r>
        <w:rPr>
          <w:rFonts w:hint="eastAsia"/>
          <w:lang w:val="en-GB"/>
        </w:rPr>
        <w:t>服务项，默认状态设置为启动，设置停止并禁用。</w:t>
      </w:r>
    </w:p>
    <w:p w14:paraId="61A9CDF8" w14:textId="77777777" w:rsidR="008165F6" w:rsidRDefault="008165F6" w:rsidP="008165F6">
      <w:pPr>
        <w:pStyle w:val="3"/>
        <w:spacing w:line="360" w:lineRule="auto"/>
      </w:pPr>
      <w:bookmarkStart w:id="1475" w:name="_Toc334525799"/>
      <w:bookmarkStart w:id="1476" w:name="_Toc531719400"/>
      <w:commentRangeStart w:id="1477"/>
      <w:r>
        <w:rPr>
          <w:rFonts w:hint="eastAsia"/>
        </w:rPr>
        <w:lastRenderedPageBreak/>
        <w:t>禁用</w:t>
      </w:r>
      <w:r>
        <w:rPr>
          <w:rFonts w:hint="eastAsia"/>
        </w:rPr>
        <w:t>Help and Support</w:t>
      </w:r>
      <w:r>
        <w:rPr>
          <w:rFonts w:hint="eastAsia"/>
        </w:rPr>
        <w:t>服务</w:t>
      </w:r>
      <w:bookmarkEnd w:id="1475"/>
      <w:commentRangeEnd w:id="1477"/>
      <w:r w:rsidR="00B91088">
        <w:rPr>
          <w:rStyle w:val="afff2"/>
          <w:b w:val="0"/>
          <w:bCs w:val="0"/>
        </w:rPr>
        <w:commentReference w:id="1477"/>
      </w:r>
      <w:bookmarkEnd w:id="1476"/>
    </w:p>
    <w:p w14:paraId="4A4F7E82" w14:textId="77777777" w:rsidR="008165F6" w:rsidRDefault="008165F6" w:rsidP="008165F6">
      <w:pPr>
        <w:numPr>
          <w:ilvl w:val="2"/>
          <w:numId w:val="24"/>
        </w:numPr>
        <w:spacing w:line="360" w:lineRule="auto"/>
        <w:rPr>
          <w:lang w:val="en-GB"/>
        </w:rPr>
      </w:pPr>
      <w:r>
        <w:rPr>
          <w:rFonts w:hint="eastAsia"/>
          <w:lang w:val="en-GB"/>
        </w:rPr>
        <w:t>描述</w:t>
      </w:r>
    </w:p>
    <w:p w14:paraId="66B50BC7" w14:textId="6EAD3D51" w:rsidR="008165F6" w:rsidRDefault="008165F6" w:rsidP="008165F6">
      <w:pPr>
        <w:spacing w:line="360" w:lineRule="auto"/>
        <w:ind w:left="840"/>
        <w:rPr>
          <w:rFonts w:cs="Arial"/>
        </w:rPr>
      </w:pPr>
      <w:r>
        <w:rPr>
          <w:rFonts w:cs="Arial" w:hint="eastAsia"/>
        </w:rPr>
        <w:t>HELP</w:t>
      </w:r>
      <w:r>
        <w:rPr>
          <w:rFonts w:cs="Arial" w:hint="eastAsia"/>
        </w:rPr>
        <w:t>服务用于支持</w:t>
      </w:r>
      <w:r w:rsidR="000B7CEB">
        <w:rPr>
          <w:rFonts w:cs="Arial" w:hint="eastAsia"/>
        </w:rPr>
        <w:t>操作系统为用户提供关于系统的资料查询，疑问解答的服务，一般终端</w:t>
      </w:r>
      <w:r>
        <w:rPr>
          <w:rFonts w:cs="Arial" w:hint="eastAsia"/>
        </w:rPr>
        <w:t>上无需用到该服务，该服务的开启，会影响系统性能并给系统带来一定风险。</w:t>
      </w:r>
    </w:p>
    <w:p w14:paraId="4A91C73B" w14:textId="77777777" w:rsidR="008165F6" w:rsidRDefault="008165F6" w:rsidP="008165F6">
      <w:pPr>
        <w:numPr>
          <w:ilvl w:val="2"/>
          <w:numId w:val="24"/>
        </w:numPr>
        <w:spacing w:line="360" w:lineRule="auto"/>
        <w:rPr>
          <w:lang w:val="en-GB"/>
        </w:rPr>
      </w:pPr>
      <w:r>
        <w:rPr>
          <w:rFonts w:hint="eastAsia"/>
          <w:lang w:val="en-GB"/>
        </w:rPr>
        <w:t>风险</w:t>
      </w:r>
    </w:p>
    <w:p w14:paraId="5594F886" w14:textId="77777777" w:rsidR="008165F6" w:rsidRDefault="008165F6" w:rsidP="008165F6">
      <w:pPr>
        <w:spacing w:line="360" w:lineRule="auto"/>
        <w:ind w:left="840"/>
        <w:rPr>
          <w:lang w:val="en-GB"/>
        </w:rPr>
      </w:pPr>
      <w:r>
        <w:rPr>
          <w:rFonts w:hint="eastAsia"/>
          <w:lang w:val="en-GB"/>
        </w:rPr>
        <w:t>无</w:t>
      </w:r>
    </w:p>
    <w:p w14:paraId="4F0F2191" w14:textId="77777777" w:rsidR="008165F6" w:rsidRDefault="008165F6" w:rsidP="008165F6">
      <w:pPr>
        <w:numPr>
          <w:ilvl w:val="2"/>
          <w:numId w:val="24"/>
        </w:numPr>
        <w:spacing w:line="360" w:lineRule="auto"/>
        <w:rPr>
          <w:lang w:val="en-GB"/>
        </w:rPr>
      </w:pPr>
      <w:r>
        <w:rPr>
          <w:rFonts w:hint="eastAsia"/>
          <w:lang w:val="en-GB"/>
        </w:rPr>
        <w:t>操作</w:t>
      </w:r>
    </w:p>
    <w:p w14:paraId="12879F4E" w14:textId="77777777" w:rsidR="008165F6" w:rsidRDefault="008165F6" w:rsidP="008165F6">
      <w:pPr>
        <w:spacing w:line="360" w:lineRule="auto"/>
        <w:ind w:left="840"/>
        <w:rPr>
          <w:lang w:val="en-GB"/>
        </w:rPr>
      </w:pPr>
      <w:r>
        <w:rPr>
          <w:rFonts w:hint="eastAsia"/>
          <w:lang w:val="en-GB"/>
        </w:rPr>
        <w:t>打开“控制面板”－</w:t>
      </w:r>
      <w:r>
        <w:t>&gt;</w:t>
      </w:r>
      <w:r>
        <w:rPr>
          <w:rFonts w:hint="eastAsia"/>
        </w:rPr>
        <w:t>管理工具</w:t>
      </w:r>
      <w:r>
        <w:rPr>
          <w:rFonts w:hint="eastAsia"/>
        </w:rPr>
        <w:t>-&gt;</w:t>
      </w:r>
      <w:r>
        <w:rPr>
          <w:rFonts w:hint="eastAsia"/>
        </w:rPr>
        <w:t>服务，打开</w:t>
      </w:r>
      <w:r>
        <w:rPr>
          <w:rFonts w:hint="eastAsia"/>
        </w:rPr>
        <w:t>help and support</w:t>
      </w:r>
      <w:r>
        <w:rPr>
          <w:rFonts w:hint="eastAsia"/>
        </w:rPr>
        <w:t>，停止并禁用；</w:t>
      </w:r>
    </w:p>
    <w:p w14:paraId="5629D5E3" w14:textId="77777777" w:rsidR="008165F6" w:rsidRDefault="008165F6" w:rsidP="008165F6">
      <w:pPr>
        <w:pStyle w:val="2"/>
        <w:widowControl/>
        <w:numPr>
          <w:ilvl w:val="1"/>
          <w:numId w:val="7"/>
        </w:numPr>
        <w:tabs>
          <w:tab w:val="clear" w:pos="576"/>
        </w:tabs>
        <w:spacing w:before="0" w:after="0" w:line="360" w:lineRule="auto"/>
        <w:ind w:left="420" w:hanging="420"/>
      </w:pPr>
      <w:bookmarkStart w:id="1478" w:name="_Toc334525801"/>
      <w:bookmarkStart w:id="1479" w:name="_Toc531719401"/>
      <w:r>
        <w:rPr>
          <w:rFonts w:hint="eastAsia"/>
        </w:rPr>
        <w:t>注册表安全</w:t>
      </w:r>
      <w:bookmarkEnd w:id="1478"/>
      <w:bookmarkEnd w:id="1479"/>
    </w:p>
    <w:p w14:paraId="1DFF4D8B" w14:textId="77777777" w:rsidR="008165F6" w:rsidRDefault="008165F6" w:rsidP="008165F6">
      <w:pPr>
        <w:pStyle w:val="19"/>
        <w:keepNext/>
        <w:keepLines/>
        <w:numPr>
          <w:ilvl w:val="1"/>
          <w:numId w:val="2"/>
        </w:numPr>
        <w:spacing w:before="260" w:after="260" w:line="360" w:lineRule="auto"/>
        <w:ind w:firstLineChars="0"/>
        <w:outlineLvl w:val="2"/>
        <w:rPr>
          <w:rFonts w:ascii="Arial" w:hAnsi="Arial"/>
          <w:b/>
          <w:bCs/>
          <w:vanish/>
          <w:sz w:val="30"/>
          <w:szCs w:val="32"/>
        </w:rPr>
      </w:pPr>
      <w:bookmarkStart w:id="1480" w:name="_Toc467772867"/>
      <w:bookmarkStart w:id="1481" w:name="_Toc467772985"/>
      <w:bookmarkStart w:id="1482" w:name="_Toc467832360"/>
      <w:bookmarkStart w:id="1483" w:name="_Toc467835512"/>
      <w:bookmarkStart w:id="1484" w:name="_Toc531333841"/>
      <w:bookmarkStart w:id="1485" w:name="_Toc531616566"/>
      <w:bookmarkStart w:id="1486" w:name="_Toc531618046"/>
      <w:bookmarkStart w:id="1487" w:name="_Toc531619560"/>
      <w:bookmarkStart w:id="1488" w:name="_Toc531620080"/>
      <w:bookmarkStart w:id="1489" w:name="_Toc531681194"/>
      <w:bookmarkStart w:id="1490" w:name="_Toc531681269"/>
      <w:bookmarkStart w:id="1491" w:name="_Toc531704730"/>
      <w:bookmarkStart w:id="1492" w:name="_Toc531705653"/>
      <w:bookmarkStart w:id="1493" w:name="_Toc531707306"/>
      <w:bookmarkStart w:id="1494" w:name="_Toc531719402"/>
      <w:bookmarkStart w:id="1495" w:name="_Toc334525802"/>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p>
    <w:p w14:paraId="664E8C6F" w14:textId="77777777" w:rsidR="008165F6" w:rsidRDefault="008165F6" w:rsidP="008165F6">
      <w:pPr>
        <w:pStyle w:val="3"/>
        <w:spacing w:line="360" w:lineRule="auto"/>
      </w:pPr>
      <w:bookmarkStart w:id="1496" w:name="_Toc531719403"/>
      <w:commentRangeStart w:id="1497"/>
      <w:r>
        <w:rPr>
          <w:rFonts w:hint="eastAsia"/>
        </w:rPr>
        <w:t>关闭无用的默认端口</w:t>
      </w:r>
      <w:bookmarkEnd w:id="1495"/>
      <w:commentRangeEnd w:id="1497"/>
      <w:r w:rsidR="003A47AD">
        <w:rPr>
          <w:rStyle w:val="afff2"/>
          <w:b w:val="0"/>
          <w:bCs w:val="0"/>
        </w:rPr>
        <w:commentReference w:id="1497"/>
      </w:r>
      <w:bookmarkEnd w:id="1496"/>
    </w:p>
    <w:p w14:paraId="6E6E6E57" w14:textId="77777777" w:rsidR="008165F6" w:rsidRDefault="008165F6" w:rsidP="008165F6">
      <w:pPr>
        <w:numPr>
          <w:ilvl w:val="2"/>
          <w:numId w:val="24"/>
        </w:numPr>
        <w:spacing w:line="360" w:lineRule="auto"/>
        <w:rPr>
          <w:lang w:val="en-GB"/>
        </w:rPr>
      </w:pPr>
      <w:r>
        <w:rPr>
          <w:rFonts w:hint="eastAsia"/>
          <w:lang w:val="en-GB"/>
        </w:rPr>
        <w:t>描述</w:t>
      </w:r>
    </w:p>
    <w:p w14:paraId="1D8BEEA7" w14:textId="77777777" w:rsidR="008165F6" w:rsidRDefault="008165F6" w:rsidP="008165F6">
      <w:pPr>
        <w:spacing w:line="360" w:lineRule="auto"/>
        <w:ind w:left="851"/>
        <w:rPr>
          <w:lang w:val="en-GB"/>
        </w:rPr>
      </w:pPr>
      <w:r>
        <w:rPr>
          <w:rFonts w:hint="eastAsia"/>
          <w:lang w:val="en-GB"/>
        </w:rPr>
        <w:t>Windows</w:t>
      </w:r>
      <w:r>
        <w:rPr>
          <w:rFonts w:hint="eastAsia"/>
          <w:lang w:val="en-GB"/>
        </w:rPr>
        <w:t>操作系统在安装的时候默认会开启一些端口，如果这些端口不用，但是一直对外开放，会对操作系统的安全带来一定的风险和威胁，所以如果不用，建议，在不影响业务应用的情况下，选择性的关闭一些无用的默认端口。</w:t>
      </w:r>
    </w:p>
    <w:p w14:paraId="1C4F37A4" w14:textId="77777777" w:rsidR="008165F6" w:rsidRDefault="008165F6" w:rsidP="008165F6">
      <w:pPr>
        <w:numPr>
          <w:ilvl w:val="2"/>
          <w:numId w:val="24"/>
        </w:numPr>
        <w:spacing w:line="360" w:lineRule="auto"/>
        <w:rPr>
          <w:lang w:val="en-GB"/>
        </w:rPr>
      </w:pPr>
      <w:r>
        <w:rPr>
          <w:rFonts w:hint="eastAsia"/>
          <w:lang w:val="en-GB"/>
        </w:rPr>
        <w:t>风险</w:t>
      </w:r>
    </w:p>
    <w:p w14:paraId="2616402F" w14:textId="77777777" w:rsidR="008165F6" w:rsidRDefault="008165F6" w:rsidP="008165F6">
      <w:pPr>
        <w:spacing w:line="360" w:lineRule="auto"/>
        <w:ind w:left="840"/>
        <w:rPr>
          <w:lang w:val="en-GB"/>
        </w:rPr>
      </w:pPr>
      <w:r>
        <w:rPr>
          <w:rFonts w:hint="eastAsia"/>
          <w:lang w:val="en-GB"/>
        </w:rPr>
        <w:t>中</w:t>
      </w:r>
    </w:p>
    <w:p w14:paraId="3EA907FE" w14:textId="77777777" w:rsidR="008165F6" w:rsidRDefault="008165F6" w:rsidP="008165F6">
      <w:pPr>
        <w:numPr>
          <w:ilvl w:val="2"/>
          <w:numId w:val="24"/>
        </w:numPr>
        <w:spacing w:line="360" w:lineRule="auto"/>
        <w:rPr>
          <w:lang w:val="en-GB"/>
        </w:rPr>
      </w:pPr>
      <w:r>
        <w:rPr>
          <w:rFonts w:hint="eastAsia"/>
          <w:lang w:val="en-GB"/>
        </w:rPr>
        <w:t>操作</w:t>
      </w:r>
    </w:p>
    <w:p w14:paraId="75A46899" w14:textId="77777777" w:rsidR="008165F6" w:rsidRDefault="008165F6" w:rsidP="00AA4AA0">
      <w:pPr>
        <w:pStyle w:val="af0"/>
        <w:numPr>
          <w:ilvl w:val="0"/>
          <w:numId w:val="27"/>
        </w:numPr>
        <w:shd w:val="clear" w:color="auto" w:fill="FFFFFF"/>
        <w:spacing w:line="360" w:lineRule="auto"/>
      </w:pPr>
      <w:r>
        <w:t>关闭7.9等等端口：关闭Simple TCP/IP Service,支持以下 TCP/IP服务：Character Generator, Daytime, Discard, Echo, 以及 Quote of the Day。</w:t>
      </w:r>
    </w:p>
    <w:p w14:paraId="3F4DA0CE" w14:textId="77777777" w:rsidR="008165F6" w:rsidRDefault="008165F6" w:rsidP="00AA4AA0">
      <w:pPr>
        <w:pStyle w:val="af0"/>
        <w:numPr>
          <w:ilvl w:val="0"/>
          <w:numId w:val="27"/>
        </w:numPr>
        <w:shd w:val="clear" w:color="auto" w:fill="FFFFFF"/>
        <w:spacing w:line="360" w:lineRule="auto"/>
      </w:pPr>
      <w:r>
        <w:t>关掉21端口：关闭FTP Publishing Service,它提供的服务是通过 Internet 信息服务的管理单元提供 FTP 连接和管理。</w:t>
      </w:r>
    </w:p>
    <w:p w14:paraId="201ED5FB" w14:textId="77777777" w:rsidR="008165F6" w:rsidRDefault="008165F6" w:rsidP="00AA4AA0">
      <w:pPr>
        <w:pStyle w:val="af0"/>
        <w:numPr>
          <w:ilvl w:val="0"/>
          <w:numId w:val="27"/>
        </w:numPr>
        <w:shd w:val="clear" w:color="auto" w:fill="FFFFFF"/>
        <w:spacing w:line="360" w:lineRule="auto"/>
      </w:pPr>
      <w:r>
        <w:lastRenderedPageBreak/>
        <w:t>关掉23端口：关闭Telnet服务，它允许远程用户登录到系统并且使用命令行运行控制台程序。</w:t>
      </w:r>
    </w:p>
    <w:p w14:paraId="5A03BB2D" w14:textId="77777777" w:rsidR="008165F6" w:rsidRDefault="008165F6" w:rsidP="00AA4AA0">
      <w:pPr>
        <w:pStyle w:val="af0"/>
        <w:numPr>
          <w:ilvl w:val="0"/>
          <w:numId w:val="27"/>
        </w:numPr>
        <w:shd w:val="clear" w:color="auto" w:fill="FFFFFF"/>
        <w:spacing w:line="360" w:lineRule="auto"/>
      </w:pPr>
      <w:r>
        <w:t>关掉25端口：关闭Simple Mail Transport Protocol (SMTP)服务，它提供的功能是跨网传送电子邮件。</w:t>
      </w:r>
    </w:p>
    <w:p w14:paraId="5C3081A4" w14:textId="77777777" w:rsidR="008165F6" w:rsidRDefault="008165F6" w:rsidP="00AA4AA0">
      <w:pPr>
        <w:pStyle w:val="af0"/>
        <w:numPr>
          <w:ilvl w:val="0"/>
          <w:numId w:val="27"/>
        </w:numPr>
        <w:shd w:val="clear" w:color="auto" w:fill="FFFFFF"/>
        <w:spacing w:line="360" w:lineRule="auto"/>
      </w:pPr>
      <w:r>
        <w:t>关闭80口：关掉WWW服务。在“服务”中显示名称为"World Wide Web Publishing Service"，通过 Internet 信息服务的管理单元提供 Web 连接和管理。</w:t>
      </w:r>
    </w:p>
    <w:p w14:paraId="4BEA57AE" w14:textId="77777777" w:rsidR="008165F6" w:rsidRDefault="008165F6" w:rsidP="00AA4AA0">
      <w:pPr>
        <w:pStyle w:val="af0"/>
        <w:numPr>
          <w:ilvl w:val="0"/>
          <w:numId w:val="27"/>
        </w:numPr>
        <w:shd w:val="clear" w:color="auto" w:fill="FFFFFF"/>
        <w:spacing w:line="360" w:lineRule="auto"/>
      </w:pPr>
      <w:r>
        <w:t>关闭139端口：139端口是NetBIOS Session端口，用来文件和打印共享，注意的是运行samba的</w:t>
      </w:r>
      <w:proofErr w:type="spellStart"/>
      <w:r>
        <w:t>unix</w:t>
      </w:r>
      <w:proofErr w:type="spellEnd"/>
      <w:r>
        <w:t>机器也开放了139端口，功能一样。关闭139口</w:t>
      </w:r>
      <w:proofErr w:type="gramStart"/>
      <w:r>
        <w:t>听方法</w:t>
      </w:r>
      <w:proofErr w:type="gramEnd"/>
      <w:r>
        <w:t>是在“网络和拨号连接”中“本地连接”中选取“Internet协议(TCP/IP)”属性，进入“高级TCP/IP设置”“WINS设置”里面有一项“禁用TCP/IP的NETBIOS”，打勾就关闭了139端口。</w:t>
      </w:r>
    </w:p>
    <w:p w14:paraId="453E3088" w14:textId="35E80591" w:rsidR="008165F6" w:rsidRDefault="008165F6" w:rsidP="005D17AD">
      <w:pPr>
        <w:pStyle w:val="af0"/>
        <w:numPr>
          <w:ilvl w:val="0"/>
          <w:numId w:val="27"/>
        </w:numPr>
        <w:shd w:val="clear" w:color="auto" w:fill="FFFFFF"/>
        <w:spacing w:line="360" w:lineRule="auto"/>
      </w:pPr>
      <w:r>
        <w:t>关闭445端口：修改注册表，添加一个键值</w:t>
      </w:r>
      <w:r w:rsidR="000932CD">
        <w:rPr>
          <w:rFonts w:hint="eastAsia"/>
        </w:rPr>
        <w:t>。</w:t>
      </w:r>
      <w:r>
        <w:rPr>
          <w:rFonts w:hint="eastAsia"/>
        </w:rPr>
        <w:t>修改</w:t>
      </w:r>
      <w:r>
        <w:t>[HKEY</w:t>
      </w:r>
      <w:hyperlink r:id="rId22" w:tgtFrame="_blank" w:history="1">
        <w:r>
          <w:rPr>
            <w:rStyle w:val="af5"/>
          </w:rPr>
          <w:t>_</w:t>
        </w:r>
      </w:hyperlink>
      <w:r>
        <w:t>LOCAL</w:t>
      </w:r>
      <w:hyperlink r:id="rId23" w:tgtFrame="_blank" w:history="1">
        <w:r>
          <w:rPr>
            <w:rStyle w:val="af5"/>
          </w:rPr>
          <w:t>_</w:t>
        </w:r>
      </w:hyperlink>
      <w:r>
        <w:t>MACHINE\SYSTEM\CurrentControlSet\Services\NetBT\Parameters]</w:t>
      </w:r>
      <w:r>
        <w:br/>
      </w:r>
      <w:r>
        <w:rPr>
          <w:rFonts w:hint="eastAsia"/>
        </w:rPr>
        <w:t>为</w:t>
      </w:r>
      <w:r>
        <w:t>"</w:t>
      </w:r>
      <w:proofErr w:type="spellStart"/>
      <w:r>
        <w:t>SMBDeviceEnabled</w:t>
      </w:r>
      <w:proofErr w:type="spellEnd"/>
      <w:r>
        <w:t>"=dword:00000000</w:t>
      </w:r>
    </w:p>
    <w:p w14:paraId="7DD8BBBA" w14:textId="77777777" w:rsidR="008165F6" w:rsidRDefault="008165F6" w:rsidP="008165F6">
      <w:pPr>
        <w:pStyle w:val="3"/>
        <w:spacing w:line="360" w:lineRule="auto"/>
      </w:pPr>
      <w:bookmarkStart w:id="1498" w:name="_Toc334525803"/>
      <w:bookmarkStart w:id="1499" w:name="_Toc531719404"/>
      <w:commentRangeStart w:id="1500"/>
      <w:r>
        <w:rPr>
          <w:rFonts w:hint="eastAsia"/>
        </w:rPr>
        <w:t>关闭操作系统默认共享</w:t>
      </w:r>
      <w:bookmarkEnd w:id="1498"/>
      <w:commentRangeEnd w:id="1500"/>
      <w:r w:rsidR="00A6330C">
        <w:rPr>
          <w:rStyle w:val="afff2"/>
          <w:b w:val="0"/>
          <w:bCs w:val="0"/>
        </w:rPr>
        <w:commentReference w:id="1500"/>
      </w:r>
      <w:bookmarkEnd w:id="1499"/>
    </w:p>
    <w:p w14:paraId="7EA6C51A" w14:textId="77777777" w:rsidR="008165F6" w:rsidRDefault="008165F6" w:rsidP="00AA4AA0">
      <w:pPr>
        <w:numPr>
          <w:ilvl w:val="2"/>
          <w:numId w:val="27"/>
        </w:numPr>
        <w:spacing w:line="360" w:lineRule="auto"/>
        <w:rPr>
          <w:lang w:val="en-GB"/>
        </w:rPr>
      </w:pPr>
      <w:r>
        <w:rPr>
          <w:rFonts w:hint="eastAsia"/>
          <w:lang w:val="en-GB"/>
        </w:rPr>
        <w:t>描述</w:t>
      </w:r>
    </w:p>
    <w:p w14:paraId="5EE4846F" w14:textId="71FBD774" w:rsidR="008165F6" w:rsidRDefault="008165F6" w:rsidP="008165F6">
      <w:pPr>
        <w:spacing w:line="360" w:lineRule="auto"/>
        <w:ind w:left="851"/>
        <w:rPr>
          <w:lang w:val="en-GB"/>
        </w:rPr>
      </w:pPr>
      <w:r>
        <w:rPr>
          <w:rFonts w:ascii="宋体" w:hAnsi="宋体"/>
          <w:color w:val="313131"/>
        </w:rPr>
        <w:t>在Windows 2000</w:t>
      </w:r>
      <w:r>
        <w:rPr>
          <w:rFonts w:ascii="宋体" w:hAnsi="宋体" w:hint="eastAsia"/>
          <w:color w:val="313131"/>
        </w:rPr>
        <w:t>以上版本</w:t>
      </w:r>
      <w:r>
        <w:rPr>
          <w:rFonts w:ascii="宋体" w:hAnsi="宋体"/>
          <w:color w:val="313131"/>
        </w:rPr>
        <w:t>，有一个“默认共享”</w:t>
      </w:r>
      <w:r w:rsidR="00A25A76">
        <w:rPr>
          <w:rFonts w:ascii="宋体" w:hAnsi="宋体"/>
          <w:color w:val="313131"/>
        </w:rPr>
        <w:t>，这是在安装</w:t>
      </w:r>
      <w:r w:rsidR="00A25A76">
        <w:rPr>
          <w:rFonts w:ascii="宋体" w:hAnsi="宋体" w:hint="eastAsia"/>
          <w:color w:val="313131"/>
        </w:rPr>
        <w:t>终端</w:t>
      </w:r>
      <w:r>
        <w:rPr>
          <w:rFonts w:ascii="宋体" w:hAnsi="宋体"/>
          <w:color w:val="313131"/>
        </w:rPr>
        <w:t>的时候，把系统安装分区自动进行共享，</w:t>
      </w:r>
      <w:r w:rsidR="00A25A76">
        <w:rPr>
          <w:rFonts w:ascii="宋体" w:hAnsi="宋体"/>
          <w:color w:val="313131"/>
        </w:rPr>
        <w:t>虽然对其访问还需要超级用户的密码，但这是潜在的安全隐患，从</w:t>
      </w:r>
      <w:r w:rsidR="00A25A76">
        <w:rPr>
          <w:rFonts w:ascii="宋体" w:hAnsi="宋体" w:hint="eastAsia"/>
          <w:color w:val="313131"/>
        </w:rPr>
        <w:t>终端</w:t>
      </w:r>
      <w:r>
        <w:rPr>
          <w:rFonts w:ascii="宋体" w:hAnsi="宋体"/>
          <w:color w:val="313131"/>
        </w:rPr>
        <w:t>的安全考虑，最好关闭这个“默认共享”，以保证系统安全</w:t>
      </w:r>
      <w:r w:rsidR="00516567">
        <w:rPr>
          <w:rFonts w:ascii="宋体" w:hAnsi="宋体" w:hint="eastAsia"/>
          <w:color w:val="313131"/>
        </w:rPr>
        <w:t>。</w:t>
      </w:r>
    </w:p>
    <w:p w14:paraId="7FB97840" w14:textId="77777777" w:rsidR="008165F6" w:rsidRDefault="008165F6" w:rsidP="00AA4AA0">
      <w:pPr>
        <w:numPr>
          <w:ilvl w:val="2"/>
          <w:numId w:val="27"/>
        </w:numPr>
        <w:spacing w:line="360" w:lineRule="auto"/>
        <w:rPr>
          <w:lang w:val="en-GB"/>
        </w:rPr>
      </w:pPr>
      <w:r>
        <w:rPr>
          <w:rFonts w:hint="eastAsia"/>
          <w:lang w:val="en-GB"/>
        </w:rPr>
        <w:t>风险</w:t>
      </w:r>
    </w:p>
    <w:p w14:paraId="09473EF7" w14:textId="77777777" w:rsidR="008165F6" w:rsidRDefault="008165F6" w:rsidP="008165F6">
      <w:pPr>
        <w:spacing w:line="360" w:lineRule="auto"/>
        <w:ind w:left="840"/>
        <w:rPr>
          <w:lang w:val="en-GB"/>
        </w:rPr>
      </w:pPr>
      <w:r>
        <w:rPr>
          <w:rFonts w:hint="eastAsia"/>
          <w:lang w:val="en-GB"/>
        </w:rPr>
        <w:t>中</w:t>
      </w:r>
    </w:p>
    <w:p w14:paraId="19DA3C31" w14:textId="77777777" w:rsidR="00E71757" w:rsidRDefault="008165F6" w:rsidP="00AA4AA0">
      <w:pPr>
        <w:numPr>
          <w:ilvl w:val="2"/>
          <w:numId w:val="27"/>
        </w:numPr>
        <w:spacing w:line="360" w:lineRule="auto"/>
        <w:rPr>
          <w:lang w:val="en-GB"/>
        </w:rPr>
      </w:pPr>
      <w:r>
        <w:rPr>
          <w:rFonts w:hint="eastAsia"/>
          <w:lang w:val="en-GB"/>
        </w:rPr>
        <w:t>操作</w:t>
      </w:r>
    </w:p>
    <w:p w14:paraId="0342D211" w14:textId="1C8204DC" w:rsidR="008165F6" w:rsidRPr="00E71757" w:rsidRDefault="008165F6" w:rsidP="00E71757">
      <w:pPr>
        <w:spacing w:line="360" w:lineRule="auto"/>
        <w:ind w:left="851"/>
        <w:rPr>
          <w:lang w:val="en-GB"/>
        </w:rPr>
      </w:pPr>
      <w:r>
        <w:t>关闭默认共享</w:t>
      </w:r>
      <w:r>
        <w:rPr>
          <w:rFonts w:hint="eastAsia"/>
        </w:rPr>
        <w:t>的</w:t>
      </w:r>
      <w:r>
        <w:t>方法是：单击</w:t>
      </w:r>
      <w:r>
        <w:t>“</w:t>
      </w:r>
      <w:r>
        <w:t>开始</w:t>
      </w:r>
      <w:r>
        <w:t>/</w:t>
      </w:r>
      <w:r>
        <w:t>运行</w:t>
      </w:r>
      <w:r>
        <w:t>”</w:t>
      </w:r>
      <w:r>
        <w:t>，在运行窗口中输入</w:t>
      </w:r>
      <w:r>
        <w:t>“</w:t>
      </w:r>
      <w:proofErr w:type="spellStart"/>
      <w:r>
        <w:t>Regedit</w:t>
      </w:r>
      <w:proofErr w:type="spellEnd"/>
      <w:r>
        <w:t>”</w:t>
      </w:r>
      <w:r w:rsidR="00E7033E">
        <w:t>，</w:t>
      </w:r>
      <w:r w:rsidR="00E7033E">
        <w:t xml:space="preserve"> </w:t>
      </w:r>
      <w:r>
        <w:t>“HKEY</w:t>
      </w:r>
      <w:hyperlink r:id="rId24" w:tgtFrame="_blank" w:history="1">
        <w:r>
          <w:rPr>
            <w:rStyle w:val="af5"/>
          </w:rPr>
          <w:t>_</w:t>
        </w:r>
      </w:hyperlink>
      <w:r>
        <w:t>LOCAL</w:t>
      </w:r>
      <w:hyperlink r:id="rId25" w:tgtFrame="_blank" w:history="1">
        <w:r>
          <w:rPr>
            <w:rStyle w:val="af5"/>
          </w:rPr>
          <w:t>_</w:t>
        </w:r>
      </w:hyperlink>
      <w:r>
        <w:t>MACHINE\SYSTEM\CurrentControlSet\Lanmanwork</w:t>
      </w:r>
      <w:r>
        <w:lastRenderedPageBreak/>
        <w:t>station\parameters”</w:t>
      </w:r>
      <w:r>
        <w:t>，在右侧窗口中创建一个名为</w:t>
      </w:r>
      <w:r>
        <w:t>“</w:t>
      </w:r>
      <w:proofErr w:type="spellStart"/>
      <w:r>
        <w:t>AutoShareWks</w:t>
      </w:r>
      <w:proofErr w:type="spellEnd"/>
      <w:r>
        <w:t>”</w:t>
      </w:r>
      <w:r>
        <w:t>的双字节值，将其值设置为</w:t>
      </w:r>
      <w:r>
        <w:t>0</w:t>
      </w:r>
      <w:r>
        <w:t>，</w:t>
      </w:r>
      <w:r>
        <w:t>(win2000</w:t>
      </w:r>
      <w:r>
        <w:t>专业版</w:t>
      </w:r>
      <w:r>
        <w:t xml:space="preserve"> win </w:t>
      </w:r>
      <w:proofErr w:type="spellStart"/>
      <w:r>
        <w:t>xp</w:t>
      </w:r>
      <w:proofErr w:type="spellEnd"/>
      <w:r>
        <w:t>)</w:t>
      </w:r>
      <w:r>
        <w:rPr>
          <w:rFonts w:hint="eastAsia"/>
        </w:rPr>
        <w:t>；</w:t>
      </w:r>
    </w:p>
    <w:p w14:paraId="3581769F" w14:textId="77777777" w:rsidR="008165F6" w:rsidRDefault="008165F6" w:rsidP="008165F6">
      <w:pPr>
        <w:pStyle w:val="af0"/>
        <w:shd w:val="clear" w:color="auto" w:fill="FFFFFF"/>
        <w:spacing w:line="360" w:lineRule="auto"/>
        <w:ind w:leftChars="354" w:left="850"/>
      </w:pPr>
      <w:r>
        <w:t>[HKEY</w:t>
      </w:r>
      <w:hyperlink r:id="rId26" w:tgtFrame="_blank" w:history="1">
        <w:r>
          <w:rPr>
            <w:rStyle w:val="af5"/>
          </w:rPr>
          <w:t>_</w:t>
        </w:r>
      </w:hyperlink>
      <w:r>
        <w:t>LOCAL</w:t>
      </w:r>
      <w:hyperlink r:id="rId27" w:tgtFrame="_blank" w:history="1">
        <w:r>
          <w:rPr>
            <w:rStyle w:val="af5"/>
          </w:rPr>
          <w:t>_</w:t>
        </w:r>
      </w:hyperlink>
      <w:r>
        <w:t>MACHINE\SYSTEM\CurrentControlSet\Services\lanmanserver\parameters]</w:t>
      </w:r>
    </w:p>
    <w:p w14:paraId="42B07E31" w14:textId="77777777" w:rsidR="008165F6" w:rsidRDefault="008165F6" w:rsidP="008165F6">
      <w:pPr>
        <w:pStyle w:val="af0"/>
        <w:shd w:val="clear" w:color="auto" w:fill="FFFFFF"/>
        <w:spacing w:line="360" w:lineRule="auto"/>
        <w:ind w:leftChars="354" w:left="850"/>
      </w:pPr>
      <w:r>
        <w:t>"</w:t>
      </w:r>
      <w:proofErr w:type="spellStart"/>
      <w:r>
        <w:t>AutoShareServer</w:t>
      </w:r>
      <w:proofErr w:type="spellEnd"/>
      <w:r>
        <w:t xml:space="preserve">"=dword:00000000这样就可以彻底关闭“默认共享”。(在DOS下运行net share </w:t>
      </w:r>
      <w:proofErr w:type="spellStart"/>
      <w:r>
        <w:t>c$Content$nbsp</w:t>
      </w:r>
      <w:proofErr w:type="spellEnd"/>
      <w:r>
        <w:t>;/del，有几个默认共享就执行几次)</w:t>
      </w:r>
    </w:p>
    <w:p w14:paraId="7406D620" w14:textId="5C8EC208" w:rsidR="00382B82" w:rsidRDefault="00382B82" w:rsidP="00382B82">
      <w:pPr>
        <w:pStyle w:val="2"/>
        <w:widowControl/>
        <w:numPr>
          <w:ilvl w:val="1"/>
          <w:numId w:val="7"/>
        </w:numPr>
        <w:tabs>
          <w:tab w:val="clear" w:pos="576"/>
        </w:tabs>
        <w:spacing w:before="0" w:after="0" w:line="360" w:lineRule="auto"/>
        <w:ind w:left="420" w:hanging="420"/>
      </w:pPr>
      <w:bookmarkStart w:id="1501" w:name="_Toc531719405"/>
      <w:bookmarkStart w:id="1502" w:name="_Toc334525805"/>
      <w:r>
        <w:rPr>
          <w:rFonts w:hint="eastAsia"/>
        </w:rPr>
        <w:t>剩余信息保护</w:t>
      </w:r>
      <w:bookmarkEnd w:id="1501"/>
    </w:p>
    <w:p w14:paraId="3562AF72" w14:textId="77777777" w:rsidR="008165F6" w:rsidRDefault="008165F6" w:rsidP="008165F6">
      <w:pPr>
        <w:pStyle w:val="19"/>
        <w:keepNext/>
        <w:keepLines/>
        <w:numPr>
          <w:ilvl w:val="1"/>
          <w:numId w:val="2"/>
        </w:numPr>
        <w:spacing w:before="260" w:after="260" w:line="360" w:lineRule="auto"/>
        <w:ind w:firstLineChars="0"/>
        <w:outlineLvl w:val="2"/>
        <w:rPr>
          <w:rFonts w:ascii="Arial" w:hAnsi="Arial"/>
          <w:b/>
          <w:bCs/>
          <w:vanish/>
          <w:sz w:val="30"/>
          <w:szCs w:val="32"/>
        </w:rPr>
      </w:pPr>
      <w:bookmarkStart w:id="1503" w:name="_Toc467772872"/>
      <w:bookmarkStart w:id="1504" w:name="_Toc467772990"/>
      <w:bookmarkStart w:id="1505" w:name="_Toc467835517"/>
      <w:bookmarkStart w:id="1506" w:name="_Toc467832365"/>
      <w:bookmarkStart w:id="1507" w:name="_Toc531333846"/>
      <w:bookmarkStart w:id="1508" w:name="_Toc531616571"/>
      <w:bookmarkStart w:id="1509" w:name="_Toc531618051"/>
      <w:bookmarkStart w:id="1510" w:name="_Toc531619565"/>
      <w:bookmarkStart w:id="1511" w:name="_Toc531620084"/>
      <w:bookmarkStart w:id="1512" w:name="_Toc531681198"/>
      <w:bookmarkStart w:id="1513" w:name="_Toc531681273"/>
      <w:bookmarkStart w:id="1514" w:name="_Toc531704734"/>
      <w:bookmarkStart w:id="1515" w:name="_Toc531705657"/>
      <w:bookmarkStart w:id="1516" w:name="_Toc531707310"/>
      <w:bookmarkStart w:id="1517" w:name="_Toc531719406"/>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p>
    <w:p w14:paraId="25F17837" w14:textId="77777777" w:rsidR="008165F6" w:rsidRDefault="008165F6" w:rsidP="008165F6">
      <w:pPr>
        <w:pStyle w:val="3"/>
        <w:spacing w:line="360" w:lineRule="auto"/>
      </w:pPr>
      <w:bookmarkStart w:id="1518" w:name="_Toc531719407"/>
      <w:r>
        <w:rPr>
          <w:rFonts w:hint="eastAsia"/>
        </w:rPr>
        <w:t>不显示上次的用户名</w:t>
      </w:r>
      <w:bookmarkEnd w:id="1518"/>
    </w:p>
    <w:p w14:paraId="4707DDF3" w14:textId="4C0700BB" w:rsidR="0018680B" w:rsidRDefault="0018680B" w:rsidP="0018680B">
      <w:pPr>
        <w:numPr>
          <w:ilvl w:val="2"/>
          <w:numId w:val="9"/>
        </w:numPr>
        <w:spacing w:line="360" w:lineRule="auto"/>
        <w:rPr>
          <w:lang w:val="en-GB"/>
        </w:rPr>
      </w:pPr>
      <w:r>
        <w:rPr>
          <w:rFonts w:hint="eastAsia"/>
          <w:lang w:val="en-GB"/>
        </w:rPr>
        <w:t>描述</w:t>
      </w:r>
    </w:p>
    <w:p w14:paraId="13DA9E47" w14:textId="77777777" w:rsidR="0018680B" w:rsidRDefault="0018680B" w:rsidP="0018680B">
      <w:pPr>
        <w:spacing w:line="360" w:lineRule="auto"/>
        <w:ind w:left="840"/>
        <w:rPr>
          <w:lang w:val="en-GB"/>
        </w:rPr>
      </w:pPr>
      <w:r>
        <w:rPr>
          <w:rFonts w:hint="eastAsia"/>
          <w:lang w:val="en-GB"/>
        </w:rPr>
        <w:t>默认登录的时候，系统会使用上一次登录使用的用户名，这给我们带来了方便，但是如果攻击着有权连接系统，同样可以给他</w:t>
      </w:r>
      <w:proofErr w:type="gramStart"/>
      <w:r>
        <w:rPr>
          <w:rFonts w:hint="eastAsia"/>
          <w:lang w:val="en-GB"/>
        </w:rPr>
        <w:t>减少猜解用户名</w:t>
      </w:r>
      <w:proofErr w:type="gramEnd"/>
      <w:r>
        <w:rPr>
          <w:rFonts w:hint="eastAsia"/>
          <w:lang w:val="en-GB"/>
        </w:rPr>
        <w:t>的麻烦。</w:t>
      </w:r>
    </w:p>
    <w:p w14:paraId="44F6CBF4" w14:textId="77777777" w:rsidR="0018680B" w:rsidRDefault="0018680B" w:rsidP="0018680B">
      <w:pPr>
        <w:numPr>
          <w:ilvl w:val="2"/>
          <w:numId w:val="9"/>
        </w:numPr>
        <w:spacing w:line="360" w:lineRule="auto"/>
        <w:rPr>
          <w:lang w:val="en-GB"/>
        </w:rPr>
      </w:pPr>
      <w:r>
        <w:rPr>
          <w:rFonts w:hint="eastAsia"/>
          <w:lang w:val="en-GB"/>
        </w:rPr>
        <w:t>风险</w:t>
      </w:r>
    </w:p>
    <w:p w14:paraId="4AFB3864" w14:textId="77777777" w:rsidR="0018680B" w:rsidRDefault="0018680B" w:rsidP="0018680B">
      <w:pPr>
        <w:spacing w:line="360" w:lineRule="auto"/>
        <w:ind w:left="840"/>
        <w:rPr>
          <w:lang w:val="en-GB"/>
        </w:rPr>
      </w:pPr>
      <w:r>
        <w:rPr>
          <w:rFonts w:hint="eastAsia"/>
          <w:lang w:val="en-GB"/>
        </w:rPr>
        <w:t>无</w:t>
      </w:r>
    </w:p>
    <w:p w14:paraId="22AF2B9F" w14:textId="77777777" w:rsidR="0018680B" w:rsidRDefault="0018680B" w:rsidP="0018680B">
      <w:pPr>
        <w:numPr>
          <w:ilvl w:val="2"/>
          <w:numId w:val="9"/>
        </w:numPr>
        <w:spacing w:line="360" w:lineRule="auto"/>
        <w:rPr>
          <w:lang w:val="en-GB"/>
        </w:rPr>
      </w:pPr>
      <w:r>
        <w:rPr>
          <w:rFonts w:hint="eastAsia"/>
          <w:lang w:val="en-GB"/>
        </w:rPr>
        <w:t>操作</w:t>
      </w:r>
    </w:p>
    <w:p w14:paraId="35293DB1" w14:textId="0945E39F" w:rsidR="0018680B" w:rsidRPr="0046323A" w:rsidRDefault="0018680B" w:rsidP="0046323A">
      <w:pPr>
        <w:spacing w:line="360" w:lineRule="auto"/>
        <w:ind w:left="840"/>
        <w:rPr>
          <w:lang w:val="en-GB"/>
        </w:rPr>
      </w:pPr>
      <w:r>
        <w:rPr>
          <w:rFonts w:hint="eastAsia"/>
          <w:lang w:val="en-GB"/>
        </w:rPr>
        <w:t>点击“运行”</w:t>
      </w:r>
      <w:r>
        <w:rPr>
          <w:rFonts w:hint="eastAsia"/>
          <w:lang w:val="en-GB"/>
        </w:rPr>
        <w:t>-</w:t>
      </w:r>
      <w:proofErr w:type="gramStart"/>
      <w:r>
        <w:rPr>
          <w:rFonts w:hint="eastAsia"/>
          <w:lang w:val="en-GB"/>
        </w:rPr>
        <w:t>〉</w:t>
      </w:r>
      <w:proofErr w:type="gramEnd"/>
      <w:r>
        <w:rPr>
          <w:rFonts w:hint="eastAsia"/>
          <w:lang w:val="en-GB"/>
        </w:rPr>
        <w:t>输入</w:t>
      </w:r>
      <w:proofErr w:type="spellStart"/>
      <w:r>
        <w:rPr>
          <w:rFonts w:hint="eastAsia"/>
          <w:lang w:val="en-GB"/>
        </w:rPr>
        <w:t>secpol.msc</w:t>
      </w:r>
      <w:proofErr w:type="spellEnd"/>
      <w:r>
        <w:rPr>
          <w:rFonts w:hint="eastAsia"/>
          <w:lang w:val="en-GB"/>
        </w:rPr>
        <w:t>,</w:t>
      </w:r>
      <w:r>
        <w:rPr>
          <w:rFonts w:hint="eastAsia"/>
          <w:lang w:val="en-GB"/>
        </w:rPr>
        <w:t>进入本地安全策略，点击“本地策略”</w:t>
      </w:r>
      <w:r>
        <w:rPr>
          <w:rFonts w:hint="eastAsia"/>
          <w:lang w:val="en-GB"/>
        </w:rPr>
        <w:t>-</w:t>
      </w:r>
      <w:proofErr w:type="gramStart"/>
      <w:r w:rsidR="00FB0B65">
        <w:rPr>
          <w:rFonts w:hint="eastAsia"/>
          <w:lang w:val="en-GB"/>
        </w:rPr>
        <w:t>〉</w:t>
      </w:r>
      <w:proofErr w:type="gramEnd"/>
      <w:r w:rsidR="00FB0B65">
        <w:rPr>
          <w:rFonts w:hint="eastAsia"/>
          <w:lang w:val="en-GB"/>
        </w:rPr>
        <w:t>“安全选项”，将“交互登录：不显示</w:t>
      </w:r>
      <w:r w:rsidR="00566939">
        <w:rPr>
          <w:rFonts w:hint="eastAsia"/>
          <w:lang w:val="en-GB"/>
        </w:rPr>
        <w:t>上次</w:t>
      </w:r>
      <w:r w:rsidR="00566939">
        <w:rPr>
          <w:lang w:val="en-GB"/>
        </w:rPr>
        <w:t>（最后）</w:t>
      </w:r>
      <w:r w:rsidR="00FB0B65">
        <w:rPr>
          <w:rFonts w:hint="eastAsia"/>
          <w:lang w:val="en-GB"/>
        </w:rPr>
        <w:t>的用户名”配置为“已启用”。</w:t>
      </w:r>
    </w:p>
    <w:p w14:paraId="0A307B5B" w14:textId="77777777" w:rsidR="0018680B" w:rsidRDefault="0018680B" w:rsidP="0018680B">
      <w:pPr>
        <w:spacing w:line="360" w:lineRule="auto"/>
        <w:ind w:left="709"/>
        <w:rPr>
          <w:lang w:val="en-GB"/>
        </w:rPr>
      </w:pPr>
      <w:r>
        <w:rPr>
          <w:rFonts w:hint="eastAsia"/>
          <w:noProof/>
        </w:rPr>
        <w:lastRenderedPageBreak/>
        <w:drawing>
          <wp:inline distT="0" distB="0" distL="0" distR="0" wp14:anchorId="00F9138D" wp14:editId="6E6FB241">
            <wp:extent cx="5286375" cy="3657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86375" cy="3657600"/>
                    </a:xfrm>
                    <a:prstGeom prst="rect">
                      <a:avLst/>
                    </a:prstGeom>
                    <a:noFill/>
                    <a:ln>
                      <a:noFill/>
                    </a:ln>
                  </pic:spPr>
                </pic:pic>
              </a:graphicData>
            </a:graphic>
          </wp:inline>
        </w:drawing>
      </w:r>
    </w:p>
    <w:p w14:paraId="18DCB60E" w14:textId="67C33652" w:rsidR="0018680B" w:rsidRDefault="0018680B" w:rsidP="0018680B">
      <w:pPr>
        <w:spacing w:line="360" w:lineRule="auto"/>
        <w:rPr>
          <w:lang w:val="en-GB"/>
        </w:rPr>
      </w:pPr>
    </w:p>
    <w:p w14:paraId="7B198E98" w14:textId="77777777" w:rsidR="008165F6" w:rsidRDefault="008165F6" w:rsidP="008165F6">
      <w:pPr>
        <w:pStyle w:val="3"/>
        <w:spacing w:line="360" w:lineRule="auto"/>
      </w:pPr>
      <w:bookmarkStart w:id="1519" w:name="_Toc531719408"/>
      <w:commentRangeStart w:id="1520"/>
      <w:r>
        <w:rPr>
          <w:rFonts w:hint="eastAsia"/>
        </w:rPr>
        <w:t>清除虚拟内存页面文件</w:t>
      </w:r>
      <w:commentRangeEnd w:id="1520"/>
      <w:r w:rsidR="00F83C99">
        <w:rPr>
          <w:rStyle w:val="afff2"/>
          <w:b w:val="0"/>
          <w:bCs w:val="0"/>
        </w:rPr>
        <w:commentReference w:id="1520"/>
      </w:r>
      <w:bookmarkEnd w:id="1519"/>
    </w:p>
    <w:p w14:paraId="1E805615" w14:textId="77777777" w:rsidR="008165F6" w:rsidRDefault="008165F6" w:rsidP="008165F6">
      <w:pPr>
        <w:numPr>
          <w:ilvl w:val="2"/>
          <w:numId w:val="24"/>
        </w:numPr>
        <w:spacing w:line="360" w:lineRule="auto"/>
        <w:rPr>
          <w:lang w:val="en-GB"/>
        </w:rPr>
      </w:pPr>
      <w:r>
        <w:rPr>
          <w:rFonts w:hint="eastAsia"/>
          <w:lang w:val="en-GB"/>
        </w:rPr>
        <w:t>描述</w:t>
      </w:r>
    </w:p>
    <w:p w14:paraId="3C7316A8" w14:textId="77777777" w:rsidR="008165F6" w:rsidRDefault="008165F6" w:rsidP="008165F6">
      <w:pPr>
        <w:spacing w:line="360" w:lineRule="auto"/>
        <w:ind w:left="840"/>
        <w:rPr>
          <w:rFonts w:cs="Arial"/>
        </w:rPr>
      </w:pPr>
      <w:r>
        <w:rPr>
          <w:rFonts w:cs="Arial" w:hint="eastAsia"/>
        </w:rPr>
        <w:t>在每次干净关机时，清除系统页面文件。</w:t>
      </w:r>
    </w:p>
    <w:p w14:paraId="2638F942" w14:textId="77777777" w:rsidR="008165F6" w:rsidRDefault="008165F6" w:rsidP="008165F6">
      <w:pPr>
        <w:numPr>
          <w:ilvl w:val="2"/>
          <w:numId w:val="24"/>
        </w:numPr>
        <w:spacing w:line="360" w:lineRule="auto"/>
        <w:rPr>
          <w:lang w:val="en-GB"/>
        </w:rPr>
      </w:pPr>
      <w:r>
        <w:rPr>
          <w:rFonts w:hint="eastAsia"/>
          <w:lang w:val="en-GB"/>
        </w:rPr>
        <w:t>风险</w:t>
      </w:r>
    </w:p>
    <w:p w14:paraId="72BF24BA" w14:textId="77777777" w:rsidR="008165F6" w:rsidRDefault="008165F6" w:rsidP="008165F6">
      <w:pPr>
        <w:spacing w:line="360" w:lineRule="auto"/>
        <w:ind w:left="840"/>
        <w:rPr>
          <w:lang w:val="en-GB"/>
        </w:rPr>
      </w:pPr>
      <w:r>
        <w:rPr>
          <w:rFonts w:hint="eastAsia"/>
          <w:lang w:val="en-GB"/>
        </w:rPr>
        <w:t>无</w:t>
      </w:r>
    </w:p>
    <w:p w14:paraId="29F0E5EA" w14:textId="77777777" w:rsidR="008165F6" w:rsidRDefault="008165F6" w:rsidP="008165F6">
      <w:pPr>
        <w:numPr>
          <w:ilvl w:val="2"/>
          <w:numId w:val="24"/>
        </w:numPr>
        <w:spacing w:line="360" w:lineRule="auto"/>
        <w:rPr>
          <w:lang w:val="en-GB"/>
        </w:rPr>
      </w:pPr>
      <w:r>
        <w:rPr>
          <w:rFonts w:hint="eastAsia"/>
          <w:lang w:val="en-GB"/>
        </w:rPr>
        <w:t>操作</w:t>
      </w:r>
    </w:p>
    <w:p w14:paraId="19B0FCAE" w14:textId="77777777" w:rsidR="008165F6" w:rsidRDefault="008165F6" w:rsidP="008165F6">
      <w:pPr>
        <w:spacing w:line="360" w:lineRule="auto"/>
        <w:ind w:left="420" w:firstLine="420"/>
      </w:pPr>
      <w:r>
        <w:rPr>
          <w:rFonts w:hint="eastAsia"/>
        </w:rPr>
        <w:t>进入“开始</w:t>
      </w:r>
      <w:r>
        <w:rPr>
          <w:rFonts w:hint="eastAsia"/>
        </w:rPr>
        <w:t>-&gt;</w:t>
      </w:r>
      <w:r>
        <w:rPr>
          <w:rFonts w:hint="eastAsia"/>
        </w:rPr>
        <w:t>管理工具</w:t>
      </w:r>
      <w:r>
        <w:rPr>
          <w:rFonts w:hint="eastAsia"/>
        </w:rPr>
        <w:t>-&gt;</w:t>
      </w:r>
      <w:r>
        <w:rPr>
          <w:rFonts w:hint="eastAsia"/>
        </w:rPr>
        <w:t>本地安全策略</w:t>
      </w:r>
      <w:r>
        <w:rPr>
          <w:rFonts w:hint="eastAsia"/>
        </w:rPr>
        <w:t>-&gt;</w:t>
      </w:r>
      <w:r>
        <w:rPr>
          <w:rFonts w:hint="eastAsia"/>
        </w:rPr>
        <w:t>本地策略</w:t>
      </w:r>
      <w:r>
        <w:rPr>
          <w:rFonts w:hint="eastAsia"/>
        </w:rPr>
        <w:t>-&gt;</w:t>
      </w:r>
      <w:r>
        <w:rPr>
          <w:rFonts w:hint="eastAsia"/>
        </w:rPr>
        <w:t>安全选项”：</w:t>
      </w:r>
    </w:p>
    <w:p w14:paraId="35DA5B4E" w14:textId="77777777" w:rsidR="008165F6" w:rsidRDefault="008165F6" w:rsidP="008165F6">
      <w:pPr>
        <w:spacing w:line="360" w:lineRule="auto"/>
        <w:ind w:left="420" w:firstLine="420"/>
      </w:pPr>
      <w:r>
        <w:rPr>
          <w:rFonts w:hint="eastAsia"/>
        </w:rPr>
        <w:t>将“关机：清除虚拟内存页面文件”配置为“已启用”。</w:t>
      </w:r>
    </w:p>
    <w:p w14:paraId="14ED8CBD" w14:textId="77777777" w:rsidR="008165F6" w:rsidRDefault="008165F6" w:rsidP="008165F6">
      <w:pPr>
        <w:pStyle w:val="3"/>
        <w:spacing w:line="360" w:lineRule="auto"/>
      </w:pPr>
      <w:bookmarkStart w:id="1521" w:name="_Toc531719409"/>
      <w:commentRangeStart w:id="1522"/>
      <w:r>
        <w:rPr>
          <w:rFonts w:hint="eastAsia"/>
        </w:rPr>
        <w:t>前次登录个数缓存</w:t>
      </w:r>
      <w:commentRangeEnd w:id="1522"/>
      <w:r w:rsidR="007E0935">
        <w:rPr>
          <w:rStyle w:val="afff2"/>
          <w:b w:val="0"/>
          <w:bCs w:val="0"/>
        </w:rPr>
        <w:commentReference w:id="1522"/>
      </w:r>
      <w:bookmarkEnd w:id="1521"/>
    </w:p>
    <w:p w14:paraId="783CFA7C" w14:textId="77777777" w:rsidR="008165F6" w:rsidRDefault="008165F6" w:rsidP="008165F6">
      <w:pPr>
        <w:numPr>
          <w:ilvl w:val="2"/>
          <w:numId w:val="24"/>
        </w:numPr>
        <w:spacing w:line="360" w:lineRule="auto"/>
        <w:rPr>
          <w:lang w:val="en-GB"/>
        </w:rPr>
      </w:pPr>
      <w:r>
        <w:rPr>
          <w:rFonts w:hint="eastAsia"/>
          <w:lang w:val="en-GB"/>
        </w:rPr>
        <w:t>描述</w:t>
      </w:r>
    </w:p>
    <w:p w14:paraId="5662605B" w14:textId="77777777" w:rsidR="008165F6" w:rsidRDefault="008165F6" w:rsidP="008165F6">
      <w:pPr>
        <w:spacing w:line="360" w:lineRule="auto"/>
        <w:ind w:left="840"/>
        <w:rPr>
          <w:rFonts w:ascii="宋体" w:hAnsi="宋体"/>
          <w:color w:val="000000"/>
        </w:rPr>
      </w:pPr>
      <w:r>
        <w:rPr>
          <w:rFonts w:ascii="宋体" w:hAnsi="宋体" w:hint="eastAsia"/>
          <w:color w:val="000000"/>
          <w:shd w:val="clear" w:color="auto" w:fill="FFFFFF"/>
        </w:rPr>
        <w:t>可被缓存的前次登录次数。</w:t>
      </w:r>
    </w:p>
    <w:p w14:paraId="17175FE6" w14:textId="77777777" w:rsidR="008165F6" w:rsidRDefault="008165F6" w:rsidP="008165F6">
      <w:pPr>
        <w:numPr>
          <w:ilvl w:val="2"/>
          <w:numId w:val="24"/>
        </w:numPr>
        <w:spacing w:line="360" w:lineRule="auto"/>
        <w:rPr>
          <w:lang w:val="en-GB"/>
        </w:rPr>
      </w:pPr>
      <w:r>
        <w:rPr>
          <w:rFonts w:hint="eastAsia"/>
          <w:lang w:val="en-GB"/>
        </w:rPr>
        <w:t>风险</w:t>
      </w:r>
    </w:p>
    <w:p w14:paraId="76C6B00D" w14:textId="77777777" w:rsidR="008165F6" w:rsidRDefault="008165F6" w:rsidP="008165F6">
      <w:pPr>
        <w:spacing w:line="360" w:lineRule="auto"/>
        <w:ind w:left="840"/>
        <w:rPr>
          <w:lang w:val="en-GB"/>
        </w:rPr>
      </w:pPr>
      <w:r>
        <w:rPr>
          <w:rFonts w:hint="eastAsia"/>
          <w:lang w:val="en-GB"/>
        </w:rPr>
        <w:t>无</w:t>
      </w:r>
    </w:p>
    <w:p w14:paraId="3F5CD716" w14:textId="77777777" w:rsidR="008165F6" w:rsidRDefault="008165F6" w:rsidP="008165F6">
      <w:pPr>
        <w:numPr>
          <w:ilvl w:val="2"/>
          <w:numId w:val="24"/>
        </w:numPr>
        <w:spacing w:line="360" w:lineRule="auto"/>
        <w:rPr>
          <w:lang w:val="en-GB"/>
        </w:rPr>
      </w:pPr>
      <w:r>
        <w:rPr>
          <w:rFonts w:hint="eastAsia"/>
          <w:lang w:val="en-GB"/>
        </w:rPr>
        <w:lastRenderedPageBreak/>
        <w:t>操作</w:t>
      </w:r>
    </w:p>
    <w:p w14:paraId="67B44447" w14:textId="77777777" w:rsidR="008165F6" w:rsidRDefault="008165F6" w:rsidP="008165F6">
      <w:pPr>
        <w:spacing w:line="360" w:lineRule="auto"/>
        <w:ind w:left="851"/>
        <w:rPr>
          <w:rFonts w:ascii="宋体" w:hAnsi="宋体"/>
          <w:color w:val="000000"/>
          <w:shd w:val="clear" w:color="auto" w:fill="FFFFFF"/>
        </w:rPr>
      </w:pPr>
      <w:r>
        <w:rPr>
          <w:rFonts w:ascii="宋体" w:hAnsi="宋体" w:hint="eastAsia"/>
          <w:color w:val="000000"/>
          <w:shd w:val="clear" w:color="auto" w:fill="FFFFFF"/>
        </w:rPr>
        <w:t>进入控制面板-&gt;管理工具-&gt;本地安全策略-&gt;安全选项-&gt;交互式登录：</w:t>
      </w:r>
    </w:p>
    <w:p w14:paraId="09AC371B" w14:textId="77777777" w:rsidR="008165F6" w:rsidRDefault="008165F6" w:rsidP="008165F6">
      <w:pPr>
        <w:spacing w:line="360" w:lineRule="auto"/>
        <w:ind w:left="851"/>
      </w:pPr>
      <w:r>
        <w:rPr>
          <w:rFonts w:ascii="宋体" w:hAnsi="宋体" w:hint="eastAsia"/>
          <w:color w:val="000000"/>
          <w:shd w:val="clear" w:color="auto" w:fill="FFFFFF"/>
        </w:rPr>
        <w:t>设置可被缓存的前次登录个数为 5。</w:t>
      </w:r>
    </w:p>
    <w:p w14:paraId="2ECABC16" w14:textId="77777777" w:rsidR="008165F6" w:rsidRDefault="008165F6" w:rsidP="008165F6">
      <w:pPr>
        <w:pStyle w:val="2"/>
        <w:widowControl/>
        <w:numPr>
          <w:ilvl w:val="1"/>
          <w:numId w:val="7"/>
        </w:numPr>
        <w:tabs>
          <w:tab w:val="clear" w:pos="576"/>
        </w:tabs>
        <w:spacing w:before="0" w:after="0" w:line="360" w:lineRule="auto"/>
        <w:ind w:left="420" w:hanging="420"/>
      </w:pPr>
      <w:bookmarkStart w:id="1523" w:name="_Toc531719410"/>
      <w:r>
        <w:rPr>
          <w:rFonts w:hint="eastAsia"/>
        </w:rPr>
        <w:t>其它安全设置</w:t>
      </w:r>
      <w:bookmarkEnd w:id="1523"/>
    </w:p>
    <w:p w14:paraId="329E5117" w14:textId="77777777" w:rsidR="008165F6" w:rsidRDefault="008165F6" w:rsidP="008165F6">
      <w:pPr>
        <w:pStyle w:val="19"/>
        <w:keepNext/>
        <w:keepLines/>
        <w:numPr>
          <w:ilvl w:val="1"/>
          <w:numId w:val="2"/>
        </w:numPr>
        <w:spacing w:before="260" w:after="260" w:line="360" w:lineRule="auto"/>
        <w:ind w:firstLineChars="0"/>
        <w:outlineLvl w:val="2"/>
        <w:rPr>
          <w:rFonts w:ascii="Arial" w:hAnsi="Arial"/>
          <w:b/>
          <w:bCs/>
          <w:vanish/>
          <w:sz w:val="30"/>
          <w:szCs w:val="32"/>
        </w:rPr>
      </w:pPr>
      <w:bookmarkStart w:id="1524" w:name="_Toc467772877"/>
      <w:bookmarkStart w:id="1525" w:name="_Toc467832370"/>
      <w:bookmarkStart w:id="1526" w:name="_Toc467772995"/>
      <w:bookmarkStart w:id="1527" w:name="_Toc467835522"/>
      <w:bookmarkStart w:id="1528" w:name="_Toc531333851"/>
      <w:bookmarkStart w:id="1529" w:name="_Toc531616576"/>
      <w:bookmarkStart w:id="1530" w:name="_Toc531618056"/>
      <w:bookmarkStart w:id="1531" w:name="_Toc531619570"/>
      <w:bookmarkStart w:id="1532" w:name="_Toc531620089"/>
      <w:bookmarkStart w:id="1533" w:name="_Toc531681203"/>
      <w:bookmarkStart w:id="1534" w:name="_Toc531681278"/>
      <w:bookmarkStart w:id="1535" w:name="_Toc531704739"/>
      <w:bookmarkStart w:id="1536" w:name="_Toc531705662"/>
      <w:bookmarkStart w:id="1537" w:name="_Toc531707315"/>
      <w:bookmarkStart w:id="1538" w:name="_Toc531719411"/>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p>
    <w:p w14:paraId="7E99A290" w14:textId="42097845" w:rsidR="008165F6" w:rsidRDefault="008165F6" w:rsidP="008165F6">
      <w:pPr>
        <w:pStyle w:val="3"/>
        <w:spacing w:line="360" w:lineRule="auto"/>
      </w:pPr>
      <w:bookmarkStart w:id="1539" w:name="_Toc531719412"/>
      <w:commentRangeStart w:id="1540"/>
      <w:r>
        <w:rPr>
          <w:rFonts w:hint="eastAsia"/>
        </w:rPr>
        <w:t>安装防火墙</w:t>
      </w:r>
      <w:r w:rsidR="00444445">
        <w:rPr>
          <w:rFonts w:hint="eastAsia"/>
        </w:rPr>
        <w:t>和</w:t>
      </w:r>
      <w:r>
        <w:rPr>
          <w:rFonts w:hint="eastAsia"/>
        </w:rPr>
        <w:t>杀毒软件</w:t>
      </w:r>
      <w:commentRangeEnd w:id="1540"/>
      <w:r w:rsidR="00462E8C">
        <w:rPr>
          <w:rStyle w:val="afff2"/>
          <w:b w:val="0"/>
          <w:bCs w:val="0"/>
        </w:rPr>
        <w:commentReference w:id="1540"/>
      </w:r>
      <w:bookmarkEnd w:id="1539"/>
    </w:p>
    <w:p w14:paraId="66FE6BE4" w14:textId="77777777" w:rsidR="008165F6" w:rsidRDefault="008165F6" w:rsidP="008165F6">
      <w:pPr>
        <w:numPr>
          <w:ilvl w:val="2"/>
          <w:numId w:val="24"/>
        </w:numPr>
        <w:spacing w:line="360" w:lineRule="auto"/>
        <w:rPr>
          <w:lang w:val="en-GB"/>
        </w:rPr>
      </w:pPr>
      <w:r>
        <w:rPr>
          <w:rFonts w:hint="eastAsia"/>
          <w:lang w:val="en-GB"/>
        </w:rPr>
        <w:t>描述</w:t>
      </w:r>
    </w:p>
    <w:p w14:paraId="497DF427" w14:textId="77777777" w:rsidR="008165F6" w:rsidRDefault="008165F6" w:rsidP="008165F6">
      <w:pPr>
        <w:spacing w:line="360" w:lineRule="auto"/>
        <w:ind w:left="840"/>
        <w:rPr>
          <w:rFonts w:cs="Arial"/>
        </w:rPr>
      </w:pPr>
      <w:r>
        <w:rPr>
          <w:rFonts w:cs="Arial"/>
        </w:rPr>
        <w:t>Windows</w:t>
      </w:r>
      <w:r>
        <w:rPr>
          <w:rFonts w:cs="Arial" w:hint="eastAsia"/>
        </w:rPr>
        <w:t>操作系统对外提供服务，会面临互联网和企业内网内的病毒、蠕虫、木马的攻击，要全面有效的防范网内和往外的攻击，需要安装杀毒软件和防火墙。</w:t>
      </w:r>
    </w:p>
    <w:p w14:paraId="000C4C58" w14:textId="77777777" w:rsidR="008165F6" w:rsidRDefault="008165F6" w:rsidP="008165F6">
      <w:pPr>
        <w:numPr>
          <w:ilvl w:val="2"/>
          <w:numId w:val="24"/>
        </w:numPr>
        <w:spacing w:line="360" w:lineRule="auto"/>
        <w:rPr>
          <w:lang w:val="en-GB"/>
        </w:rPr>
      </w:pPr>
      <w:r>
        <w:rPr>
          <w:rFonts w:hint="eastAsia"/>
          <w:lang w:val="en-GB"/>
        </w:rPr>
        <w:t>风险；</w:t>
      </w:r>
    </w:p>
    <w:p w14:paraId="72D98D14" w14:textId="77777777" w:rsidR="008165F6" w:rsidRDefault="008165F6" w:rsidP="008165F6">
      <w:pPr>
        <w:spacing w:line="360" w:lineRule="auto"/>
        <w:ind w:left="840"/>
        <w:rPr>
          <w:lang w:val="en-GB"/>
        </w:rPr>
      </w:pPr>
      <w:r>
        <w:rPr>
          <w:rFonts w:hint="eastAsia"/>
          <w:lang w:val="en-GB"/>
        </w:rPr>
        <w:t>低</w:t>
      </w:r>
    </w:p>
    <w:p w14:paraId="1F06328D" w14:textId="77777777" w:rsidR="008165F6" w:rsidRDefault="008165F6" w:rsidP="008165F6">
      <w:pPr>
        <w:numPr>
          <w:ilvl w:val="2"/>
          <w:numId w:val="24"/>
        </w:numPr>
        <w:spacing w:line="360" w:lineRule="auto"/>
        <w:rPr>
          <w:lang w:val="en-GB"/>
        </w:rPr>
      </w:pPr>
      <w:r>
        <w:rPr>
          <w:rFonts w:hint="eastAsia"/>
          <w:lang w:val="en-GB"/>
        </w:rPr>
        <w:t>操作</w:t>
      </w:r>
    </w:p>
    <w:p w14:paraId="4BCE1D45" w14:textId="77777777" w:rsidR="008165F6" w:rsidRDefault="008165F6" w:rsidP="008165F6">
      <w:pPr>
        <w:numPr>
          <w:ilvl w:val="0"/>
          <w:numId w:val="26"/>
        </w:numPr>
        <w:spacing w:line="360" w:lineRule="auto"/>
        <w:rPr>
          <w:lang w:val="en-GB"/>
        </w:rPr>
      </w:pPr>
      <w:r>
        <w:rPr>
          <w:rFonts w:hint="eastAsia"/>
          <w:lang w:val="en-GB"/>
        </w:rPr>
        <w:t>打开“控制面板”－</w:t>
      </w:r>
      <w:r>
        <w:t>&gt;</w:t>
      </w:r>
      <w:r>
        <w:rPr>
          <w:rFonts w:hint="eastAsia"/>
        </w:rPr>
        <w:t>管理工具</w:t>
      </w:r>
      <w:r>
        <w:rPr>
          <w:rFonts w:hint="eastAsia"/>
        </w:rPr>
        <w:t>-&gt;</w:t>
      </w:r>
      <w:r>
        <w:rPr>
          <w:rFonts w:hint="eastAsia"/>
        </w:rPr>
        <w:t>服务，打开</w:t>
      </w:r>
      <w:r>
        <w:rPr>
          <w:rFonts w:hint="eastAsia"/>
        </w:rPr>
        <w:t xml:space="preserve">Windows </w:t>
      </w:r>
      <w:r>
        <w:t>Firewall</w:t>
      </w:r>
      <w:r>
        <w:rPr>
          <w:rFonts w:hint="eastAsia"/>
        </w:rPr>
        <w:t>，设置为启用；</w:t>
      </w:r>
    </w:p>
    <w:p w14:paraId="0D3F3D6F" w14:textId="18785625" w:rsidR="00261A50" w:rsidRDefault="00667EAC" w:rsidP="00261A50">
      <w:pPr>
        <w:numPr>
          <w:ilvl w:val="0"/>
          <w:numId w:val="26"/>
        </w:numPr>
        <w:spacing w:line="360" w:lineRule="auto"/>
        <w:rPr>
          <w:lang w:val="en-GB"/>
        </w:rPr>
      </w:pPr>
      <w:r>
        <w:rPr>
          <w:rFonts w:hint="eastAsia"/>
          <w:lang w:val="en-GB"/>
        </w:rPr>
        <w:t>在</w:t>
      </w:r>
      <w:r w:rsidR="000E3ECB">
        <w:rPr>
          <w:rFonts w:hint="eastAsia"/>
          <w:lang w:val="en-GB"/>
        </w:rPr>
        <w:t>终端</w:t>
      </w:r>
      <w:r w:rsidR="008165F6">
        <w:rPr>
          <w:rFonts w:hint="eastAsia"/>
          <w:lang w:val="en-GB"/>
        </w:rPr>
        <w:t>上安装第三方的杀毒软件和防火墙；</w:t>
      </w:r>
    </w:p>
    <w:p w14:paraId="5B8D7832" w14:textId="0D188E4C" w:rsidR="00261A50" w:rsidRDefault="00261A50" w:rsidP="00261A50">
      <w:pPr>
        <w:pStyle w:val="3"/>
        <w:spacing w:line="360" w:lineRule="auto"/>
      </w:pPr>
      <w:bookmarkStart w:id="1541" w:name="_Toc531719413"/>
      <w:commentRangeStart w:id="1542"/>
      <w:r>
        <w:rPr>
          <w:rFonts w:hint="eastAsia"/>
        </w:rPr>
        <w:t>高危</w:t>
      </w:r>
      <w:r w:rsidR="00A83C5E">
        <w:rPr>
          <w:rFonts w:hint="eastAsia"/>
        </w:rPr>
        <w:t>漏洞</w:t>
      </w:r>
      <w:r>
        <w:t>的及时修复</w:t>
      </w:r>
      <w:commentRangeEnd w:id="1542"/>
      <w:r w:rsidR="00E71618">
        <w:rPr>
          <w:rStyle w:val="afff2"/>
          <w:b w:val="0"/>
          <w:bCs w:val="0"/>
        </w:rPr>
        <w:commentReference w:id="1542"/>
      </w:r>
      <w:bookmarkEnd w:id="1541"/>
    </w:p>
    <w:p w14:paraId="2E2E2607" w14:textId="2264AEF8" w:rsidR="00261A50" w:rsidRDefault="00261A50" w:rsidP="00261A50">
      <w:pPr>
        <w:numPr>
          <w:ilvl w:val="2"/>
          <w:numId w:val="24"/>
        </w:numPr>
        <w:spacing w:line="360" w:lineRule="auto"/>
        <w:rPr>
          <w:lang w:val="en-GB"/>
        </w:rPr>
      </w:pPr>
      <w:r>
        <w:rPr>
          <w:rFonts w:hint="eastAsia"/>
          <w:lang w:val="en-GB"/>
        </w:rPr>
        <w:t>描述</w:t>
      </w:r>
    </w:p>
    <w:p w14:paraId="39D21932" w14:textId="487A3B8C" w:rsidR="003F4069" w:rsidRDefault="000510BB" w:rsidP="003F4069">
      <w:pPr>
        <w:tabs>
          <w:tab w:val="left" w:pos="851"/>
          <w:tab w:val="left" w:pos="1271"/>
        </w:tabs>
        <w:spacing w:line="360" w:lineRule="auto"/>
        <w:ind w:left="851"/>
        <w:rPr>
          <w:lang w:val="en-GB"/>
        </w:rPr>
      </w:pPr>
      <w:r>
        <w:rPr>
          <w:lang w:val="en-GB"/>
        </w:rPr>
        <w:t>Windows</w:t>
      </w:r>
      <w:r>
        <w:rPr>
          <w:rFonts w:hint="eastAsia"/>
          <w:lang w:val="en-GB"/>
        </w:rPr>
        <w:t>系统</w:t>
      </w:r>
      <w:r>
        <w:rPr>
          <w:lang w:val="en-GB"/>
        </w:rPr>
        <w:t>是应用最为普遍的操作系统，因其复杂性</w:t>
      </w:r>
      <w:r>
        <w:rPr>
          <w:rFonts w:hint="eastAsia"/>
          <w:lang w:val="en-GB"/>
        </w:rPr>
        <w:t>及</w:t>
      </w:r>
      <w:r>
        <w:rPr>
          <w:lang w:val="en-GB"/>
        </w:rPr>
        <w:t>开放性，会存在各种各样的漏洞，其中</w:t>
      </w:r>
      <w:r>
        <w:rPr>
          <w:rFonts w:hint="eastAsia"/>
          <w:lang w:val="en-GB"/>
        </w:rPr>
        <w:t>高危漏洞</w:t>
      </w:r>
      <w:r>
        <w:rPr>
          <w:lang w:val="en-GB"/>
        </w:rPr>
        <w:t>最容易被攻击者利用，进行破坏终端</w:t>
      </w:r>
      <w:r w:rsidRPr="000510BB">
        <w:rPr>
          <w:rFonts w:hint="eastAsia"/>
          <w:lang w:val="en-GB"/>
        </w:rPr>
        <w:t>系统</w:t>
      </w:r>
      <w:r>
        <w:rPr>
          <w:rFonts w:hint="eastAsia"/>
          <w:lang w:val="en-GB"/>
        </w:rPr>
        <w:t>，</w:t>
      </w:r>
      <w:r w:rsidRPr="000510BB">
        <w:rPr>
          <w:rFonts w:hint="eastAsia"/>
          <w:lang w:val="en-GB"/>
        </w:rPr>
        <w:t>病毒木马就会乘虚而入。</w:t>
      </w:r>
    </w:p>
    <w:p w14:paraId="28AF2DBA" w14:textId="77777777" w:rsidR="00261A50" w:rsidRDefault="00261A50" w:rsidP="00261A50">
      <w:pPr>
        <w:numPr>
          <w:ilvl w:val="2"/>
          <w:numId w:val="24"/>
        </w:numPr>
        <w:spacing w:line="360" w:lineRule="auto"/>
        <w:rPr>
          <w:lang w:val="en-GB"/>
        </w:rPr>
      </w:pPr>
      <w:r>
        <w:rPr>
          <w:rFonts w:hint="eastAsia"/>
          <w:lang w:val="en-GB"/>
        </w:rPr>
        <w:t>风险</w:t>
      </w:r>
    </w:p>
    <w:p w14:paraId="6379FA81" w14:textId="297A146D" w:rsidR="00261A50" w:rsidRDefault="00907555" w:rsidP="00261A50">
      <w:pPr>
        <w:spacing w:line="360" w:lineRule="auto"/>
        <w:ind w:left="840"/>
        <w:rPr>
          <w:lang w:val="en-GB"/>
        </w:rPr>
      </w:pPr>
      <w:r>
        <w:rPr>
          <w:rFonts w:hint="eastAsia"/>
          <w:lang w:val="en-GB"/>
        </w:rPr>
        <w:t>高</w:t>
      </w:r>
    </w:p>
    <w:p w14:paraId="49329E1B" w14:textId="35E849C6" w:rsidR="004A07EA" w:rsidRDefault="004A07EA" w:rsidP="004A07EA">
      <w:pPr>
        <w:numPr>
          <w:ilvl w:val="2"/>
          <w:numId w:val="24"/>
        </w:numPr>
        <w:spacing w:line="360" w:lineRule="auto"/>
        <w:rPr>
          <w:lang w:val="en-GB"/>
        </w:rPr>
      </w:pPr>
      <w:r>
        <w:rPr>
          <w:rFonts w:hint="eastAsia"/>
          <w:lang w:val="en-GB"/>
        </w:rPr>
        <w:t>操作</w:t>
      </w:r>
    </w:p>
    <w:p w14:paraId="3005156B" w14:textId="44CFEFE6" w:rsidR="006E4B51" w:rsidRDefault="006E4B51" w:rsidP="006E4B51">
      <w:pPr>
        <w:tabs>
          <w:tab w:val="left" w:pos="851"/>
          <w:tab w:val="left" w:pos="1271"/>
        </w:tabs>
        <w:spacing w:line="360" w:lineRule="auto"/>
        <w:ind w:left="851"/>
        <w:rPr>
          <w:lang w:val="en-GB"/>
        </w:rPr>
      </w:pPr>
      <w:r>
        <w:rPr>
          <w:rFonts w:hint="eastAsia"/>
          <w:lang w:val="en-GB"/>
        </w:rPr>
        <w:t>通过漏</w:t>
      </w:r>
      <w:proofErr w:type="gramStart"/>
      <w:r>
        <w:rPr>
          <w:rFonts w:hint="eastAsia"/>
          <w:lang w:val="en-GB"/>
        </w:rPr>
        <w:t>扫设备</w:t>
      </w:r>
      <w:proofErr w:type="gramEnd"/>
      <w:r>
        <w:rPr>
          <w:rFonts w:hint="eastAsia"/>
          <w:lang w:val="en-GB"/>
        </w:rPr>
        <w:t>针对</w:t>
      </w:r>
      <w:r>
        <w:rPr>
          <w:lang w:val="en-GB"/>
        </w:rPr>
        <w:t>存在的漏洞进行扫描，定期修复高危项。</w:t>
      </w:r>
    </w:p>
    <w:p w14:paraId="78907D0F" w14:textId="65C42200" w:rsidR="004A07EA" w:rsidRDefault="003F4069" w:rsidP="00A0718C">
      <w:pPr>
        <w:tabs>
          <w:tab w:val="left" w:pos="851"/>
          <w:tab w:val="left" w:pos="1271"/>
        </w:tabs>
        <w:spacing w:line="360" w:lineRule="auto"/>
        <w:ind w:left="851"/>
        <w:rPr>
          <w:lang w:val="en-GB"/>
        </w:rPr>
      </w:pPr>
      <w:r>
        <w:rPr>
          <w:rFonts w:hint="eastAsia"/>
          <w:lang w:val="en-GB"/>
        </w:rPr>
        <w:t>所有</w:t>
      </w:r>
      <w:r w:rsidRPr="003F4069">
        <w:rPr>
          <w:rFonts w:hint="eastAsia"/>
          <w:lang w:val="en-GB"/>
        </w:rPr>
        <w:t>终端计算机统一部署桌面安全管理软件，由该软件统一进行系统安全补丁</w:t>
      </w:r>
      <w:r>
        <w:rPr>
          <w:rFonts w:hint="eastAsia"/>
          <w:lang w:val="en-GB"/>
        </w:rPr>
        <w:t>的</w:t>
      </w:r>
      <w:r w:rsidRPr="003F4069">
        <w:rPr>
          <w:rFonts w:hint="eastAsia"/>
          <w:lang w:val="en-GB"/>
        </w:rPr>
        <w:t>更新</w:t>
      </w:r>
      <w:r w:rsidR="00FA0550">
        <w:rPr>
          <w:rFonts w:hint="eastAsia"/>
          <w:lang w:val="en-GB"/>
        </w:rPr>
        <w:t>。</w:t>
      </w:r>
      <w:r w:rsidRPr="003F4069">
        <w:rPr>
          <w:lang w:val="en-GB"/>
        </w:rPr>
        <w:t> </w:t>
      </w:r>
    </w:p>
    <w:p w14:paraId="5711596C" w14:textId="0DDD960E" w:rsidR="004A07EA" w:rsidRDefault="004A07EA" w:rsidP="004A07EA">
      <w:pPr>
        <w:pStyle w:val="3"/>
        <w:spacing w:line="360" w:lineRule="auto"/>
      </w:pPr>
      <w:bookmarkStart w:id="1543" w:name="_Toc531719414"/>
      <w:commentRangeStart w:id="1544"/>
      <w:r>
        <w:rPr>
          <w:rFonts w:hint="eastAsia"/>
        </w:rPr>
        <w:lastRenderedPageBreak/>
        <w:t>病毒库</w:t>
      </w:r>
      <w:r>
        <w:t>的及时更新</w:t>
      </w:r>
      <w:commentRangeEnd w:id="1544"/>
      <w:r w:rsidR="002157AE">
        <w:rPr>
          <w:rStyle w:val="afff2"/>
          <w:b w:val="0"/>
          <w:bCs w:val="0"/>
        </w:rPr>
        <w:commentReference w:id="1544"/>
      </w:r>
      <w:bookmarkEnd w:id="1543"/>
    </w:p>
    <w:p w14:paraId="303103D3" w14:textId="77777777" w:rsidR="004A07EA" w:rsidRDefault="004A07EA" w:rsidP="004A07EA">
      <w:pPr>
        <w:numPr>
          <w:ilvl w:val="2"/>
          <w:numId w:val="24"/>
        </w:numPr>
        <w:spacing w:line="360" w:lineRule="auto"/>
        <w:rPr>
          <w:lang w:val="en-GB"/>
        </w:rPr>
      </w:pPr>
      <w:r>
        <w:rPr>
          <w:rFonts w:hint="eastAsia"/>
          <w:lang w:val="en-GB"/>
        </w:rPr>
        <w:t>描述</w:t>
      </w:r>
    </w:p>
    <w:p w14:paraId="017D13B8" w14:textId="3EB9BA29" w:rsidR="00A15884" w:rsidRDefault="00AC569C" w:rsidP="00A15884">
      <w:pPr>
        <w:tabs>
          <w:tab w:val="left" w:pos="851"/>
          <w:tab w:val="left" w:pos="1271"/>
        </w:tabs>
        <w:spacing w:line="360" w:lineRule="auto"/>
        <w:ind w:left="851"/>
        <w:rPr>
          <w:lang w:val="en-GB"/>
        </w:rPr>
      </w:pPr>
      <w:r>
        <w:rPr>
          <w:rFonts w:hint="eastAsia"/>
          <w:lang w:val="en-GB"/>
        </w:rPr>
        <w:t>以往</w:t>
      </w:r>
      <w:r>
        <w:rPr>
          <w:lang w:val="en-GB"/>
        </w:rPr>
        <w:t>病毒</w:t>
      </w:r>
      <w:r>
        <w:rPr>
          <w:rFonts w:hint="eastAsia"/>
          <w:lang w:val="en-GB"/>
        </w:rPr>
        <w:t>利用</w:t>
      </w:r>
      <w:r>
        <w:rPr>
          <w:lang w:val="en-GB"/>
        </w:rPr>
        <w:t>终端</w:t>
      </w:r>
      <w:r>
        <w:rPr>
          <w:rFonts w:hint="eastAsia"/>
          <w:lang w:val="en-GB"/>
        </w:rPr>
        <w:t>没有安装</w:t>
      </w:r>
      <w:r>
        <w:rPr>
          <w:lang w:val="en-GB"/>
        </w:rPr>
        <w:t>杀毒</w:t>
      </w:r>
      <w:r>
        <w:rPr>
          <w:rFonts w:hint="eastAsia"/>
          <w:lang w:val="en-GB"/>
        </w:rPr>
        <w:t>软件</w:t>
      </w:r>
      <w:r>
        <w:rPr>
          <w:lang w:val="en-GB"/>
        </w:rPr>
        <w:t>或者终端</w:t>
      </w:r>
      <w:r>
        <w:rPr>
          <w:rFonts w:hint="eastAsia"/>
          <w:lang w:val="en-GB"/>
        </w:rPr>
        <w:t>病毒库</w:t>
      </w:r>
      <w:r>
        <w:rPr>
          <w:lang w:val="en-GB"/>
        </w:rPr>
        <w:t>版本较旧杀毒能力薄弱</w:t>
      </w:r>
      <w:r w:rsidR="00755770">
        <w:rPr>
          <w:rFonts w:hint="eastAsia"/>
          <w:lang w:val="en-GB"/>
        </w:rPr>
        <w:t>来</w:t>
      </w:r>
      <w:r w:rsidR="00755770">
        <w:rPr>
          <w:lang w:val="en-GB"/>
        </w:rPr>
        <w:t>继续进行对终端的入侵，</w:t>
      </w:r>
      <w:r w:rsidR="00755770">
        <w:rPr>
          <w:rFonts w:hint="eastAsia"/>
          <w:lang w:val="en-GB"/>
        </w:rPr>
        <w:t>损害</w:t>
      </w:r>
      <w:r w:rsidR="00755770">
        <w:rPr>
          <w:lang w:val="en-GB"/>
        </w:rPr>
        <w:t>终端或对</w:t>
      </w:r>
      <w:r w:rsidR="00755770">
        <w:rPr>
          <w:rFonts w:hint="eastAsia"/>
          <w:lang w:val="en-GB"/>
        </w:rPr>
        <w:t>终端信息</w:t>
      </w:r>
      <w:r w:rsidR="00755770">
        <w:rPr>
          <w:lang w:val="en-GB"/>
        </w:rPr>
        <w:t>进行窃取</w:t>
      </w:r>
      <w:r w:rsidR="00755770">
        <w:rPr>
          <w:rFonts w:hint="eastAsia"/>
          <w:lang w:val="en-GB"/>
        </w:rPr>
        <w:t>。</w:t>
      </w:r>
    </w:p>
    <w:p w14:paraId="636C7F3B" w14:textId="77777777" w:rsidR="004A07EA" w:rsidRDefault="004A07EA" w:rsidP="004A07EA">
      <w:pPr>
        <w:numPr>
          <w:ilvl w:val="2"/>
          <w:numId w:val="24"/>
        </w:numPr>
        <w:spacing w:line="360" w:lineRule="auto"/>
        <w:rPr>
          <w:lang w:val="en-GB"/>
        </w:rPr>
      </w:pPr>
      <w:r>
        <w:rPr>
          <w:rFonts w:hint="eastAsia"/>
          <w:lang w:val="en-GB"/>
        </w:rPr>
        <w:t>风险</w:t>
      </w:r>
    </w:p>
    <w:p w14:paraId="5459E282" w14:textId="77777777" w:rsidR="004A07EA" w:rsidRDefault="004A07EA" w:rsidP="004A07EA">
      <w:pPr>
        <w:spacing w:line="360" w:lineRule="auto"/>
        <w:ind w:left="840"/>
        <w:rPr>
          <w:lang w:val="en-GB"/>
        </w:rPr>
      </w:pPr>
      <w:r>
        <w:rPr>
          <w:rFonts w:hint="eastAsia"/>
          <w:lang w:val="en-GB"/>
        </w:rPr>
        <w:t>高</w:t>
      </w:r>
    </w:p>
    <w:p w14:paraId="598C2112" w14:textId="15068BD5" w:rsidR="00261A50" w:rsidRDefault="004A07EA" w:rsidP="00A15884">
      <w:pPr>
        <w:numPr>
          <w:ilvl w:val="2"/>
          <w:numId w:val="24"/>
        </w:numPr>
        <w:spacing w:line="360" w:lineRule="auto"/>
        <w:rPr>
          <w:lang w:val="en-GB"/>
        </w:rPr>
      </w:pPr>
      <w:r>
        <w:rPr>
          <w:rFonts w:hint="eastAsia"/>
          <w:lang w:val="en-GB"/>
        </w:rPr>
        <w:t>操作</w:t>
      </w:r>
    </w:p>
    <w:p w14:paraId="372F23A0" w14:textId="23C00843" w:rsidR="00A15884" w:rsidRPr="00A15884" w:rsidRDefault="00D0409A" w:rsidP="00A15884">
      <w:pPr>
        <w:tabs>
          <w:tab w:val="left" w:pos="851"/>
        </w:tabs>
        <w:spacing w:line="360" w:lineRule="auto"/>
        <w:ind w:left="851"/>
        <w:rPr>
          <w:lang w:val="en-GB"/>
        </w:rPr>
      </w:pPr>
      <w:r>
        <w:rPr>
          <w:rFonts w:hint="eastAsia"/>
          <w:lang w:val="en-GB"/>
        </w:rPr>
        <w:t>所有</w:t>
      </w:r>
      <w:r w:rsidR="00A15884" w:rsidRPr="00A15884">
        <w:rPr>
          <w:rFonts w:hint="eastAsia"/>
          <w:lang w:val="en-GB"/>
        </w:rPr>
        <w:t>终端计算机统一部署防病毒</w:t>
      </w:r>
      <w:r w:rsidR="00A15884">
        <w:rPr>
          <w:rFonts w:hint="eastAsia"/>
          <w:lang w:val="en-GB"/>
        </w:rPr>
        <w:t>杀毒</w:t>
      </w:r>
      <w:r w:rsidR="00A15884" w:rsidRPr="00A15884">
        <w:rPr>
          <w:rFonts w:hint="eastAsia"/>
          <w:lang w:val="en-GB"/>
        </w:rPr>
        <w:t>软件</w:t>
      </w:r>
      <w:r w:rsidR="00A15884">
        <w:rPr>
          <w:rFonts w:hint="eastAsia"/>
          <w:lang w:val="en-GB"/>
        </w:rPr>
        <w:t>，</w:t>
      </w:r>
      <w:r w:rsidR="00A15884">
        <w:rPr>
          <w:lang w:val="en-GB"/>
        </w:rPr>
        <w:t>并保持病毒库的更新迭代，推荐一周</w:t>
      </w:r>
      <w:r w:rsidR="0069676A">
        <w:rPr>
          <w:rFonts w:hint="eastAsia"/>
          <w:lang w:val="en-GB"/>
        </w:rPr>
        <w:t>进行</w:t>
      </w:r>
      <w:r w:rsidR="0069676A">
        <w:rPr>
          <w:lang w:val="en-GB"/>
        </w:rPr>
        <w:t>一次病毒库</w:t>
      </w:r>
      <w:r w:rsidR="00A15884">
        <w:rPr>
          <w:lang w:val="en-GB"/>
        </w:rPr>
        <w:t>版本</w:t>
      </w:r>
      <w:r w:rsidR="0069676A">
        <w:rPr>
          <w:rFonts w:hint="eastAsia"/>
          <w:lang w:val="en-GB"/>
        </w:rPr>
        <w:t>的</w:t>
      </w:r>
      <w:r w:rsidR="0069676A">
        <w:rPr>
          <w:lang w:val="en-GB"/>
        </w:rPr>
        <w:t>升级</w:t>
      </w:r>
      <w:r w:rsidR="00A15884">
        <w:rPr>
          <w:lang w:val="en-GB"/>
        </w:rPr>
        <w:t>。</w:t>
      </w:r>
    </w:p>
    <w:p w14:paraId="3A250AD8" w14:textId="3A1DC507" w:rsidR="00261A50" w:rsidRDefault="00261A50" w:rsidP="00261A50">
      <w:pPr>
        <w:rPr>
          <w:lang w:val="en-GB"/>
        </w:rPr>
      </w:pPr>
    </w:p>
    <w:p w14:paraId="596E381E" w14:textId="77777777" w:rsidR="00874AE0" w:rsidRDefault="00874AE0" w:rsidP="00261A50">
      <w:pPr>
        <w:rPr>
          <w:lang w:val="en-GB"/>
        </w:rPr>
      </w:pPr>
    </w:p>
    <w:p w14:paraId="746BCE42" w14:textId="77777777" w:rsidR="00874AE0" w:rsidRDefault="00874AE0" w:rsidP="00261A50">
      <w:pPr>
        <w:rPr>
          <w:lang w:val="en-GB"/>
        </w:rPr>
      </w:pPr>
    </w:p>
    <w:p w14:paraId="62071B62" w14:textId="77777777" w:rsidR="00874AE0" w:rsidRDefault="00874AE0" w:rsidP="00261A50">
      <w:pPr>
        <w:rPr>
          <w:lang w:val="en-GB"/>
        </w:rPr>
      </w:pPr>
    </w:p>
    <w:p w14:paraId="4BF0239D" w14:textId="74059555" w:rsidR="00874AE0" w:rsidRDefault="00874AE0" w:rsidP="00874AE0">
      <w:pPr>
        <w:pStyle w:val="3"/>
      </w:pPr>
      <w:bookmarkStart w:id="1545" w:name="_Toc531719415"/>
      <w:commentRangeStart w:id="1546"/>
      <w:r>
        <w:rPr>
          <w:rFonts w:hint="eastAsia"/>
        </w:rPr>
        <w:t>U</w:t>
      </w:r>
      <w:r w:rsidRPr="00874AE0">
        <w:rPr>
          <w:rFonts w:hint="eastAsia"/>
        </w:rPr>
        <w:t>SB</w:t>
      </w:r>
      <w:r>
        <w:rPr>
          <w:rFonts w:hint="eastAsia"/>
        </w:rPr>
        <w:t>存储介质的管控</w:t>
      </w:r>
      <w:commentRangeEnd w:id="1546"/>
      <w:r w:rsidR="00013516">
        <w:rPr>
          <w:rStyle w:val="afff2"/>
          <w:b w:val="0"/>
          <w:bCs w:val="0"/>
        </w:rPr>
        <w:commentReference w:id="1546"/>
      </w:r>
      <w:bookmarkEnd w:id="1545"/>
    </w:p>
    <w:p w14:paraId="2356AD5E" w14:textId="77777777" w:rsidR="00B966B6" w:rsidRDefault="00B966B6" w:rsidP="00B966B6">
      <w:pPr>
        <w:numPr>
          <w:ilvl w:val="2"/>
          <w:numId w:val="24"/>
        </w:numPr>
        <w:spacing w:line="360" w:lineRule="auto"/>
        <w:rPr>
          <w:lang w:val="en-GB"/>
        </w:rPr>
      </w:pPr>
      <w:r>
        <w:rPr>
          <w:rFonts w:hint="eastAsia"/>
          <w:lang w:val="en-GB"/>
        </w:rPr>
        <w:t>描述</w:t>
      </w:r>
    </w:p>
    <w:p w14:paraId="4F45C0BF" w14:textId="20371FAC" w:rsidR="00B966B6" w:rsidRDefault="00E70096" w:rsidP="00B966B6">
      <w:pPr>
        <w:tabs>
          <w:tab w:val="left" w:pos="851"/>
          <w:tab w:val="left" w:pos="1271"/>
        </w:tabs>
        <w:spacing w:line="360" w:lineRule="auto"/>
        <w:ind w:left="851"/>
        <w:rPr>
          <w:lang w:val="en-GB"/>
        </w:rPr>
      </w:pPr>
      <w:r>
        <w:rPr>
          <w:rFonts w:hint="eastAsia"/>
          <w:lang w:val="en-GB"/>
        </w:rPr>
        <w:t>U</w:t>
      </w:r>
      <w:r>
        <w:rPr>
          <w:rFonts w:hint="eastAsia"/>
          <w:lang w:val="en-GB"/>
        </w:rPr>
        <w:t>盘</w:t>
      </w:r>
      <w:r>
        <w:rPr>
          <w:lang w:val="en-GB"/>
        </w:rPr>
        <w:t>、移动硬盘</w:t>
      </w:r>
      <w:r>
        <w:rPr>
          <w:rFonts w:hint="eastAsia"/>
          <w:lang w:val="en-GB"/>
        </w:rPr>
        <w:t>等移动</w:t>
      </w:r>
      <w:r>
        <w:rPr>
          <w:lang w:val="en-GB"/>
        </w:rPr>
        <w:t>存储介质</w:t>
      </w:r>
      <w:r w:rsidR="008D0DE2">
        <w:rPr>
          <w:rFonts w:hint="eastAsia"/>
          <w:lang w:val="en-GB"/>
        </w:rPr>
        <w:t>随意</w:t>
      </w:r>
      <w:r w:rsidR="008D0DE2">
        <w:rPr>
          <w:lang w:val="en-GB"/>
        </w:rPr>
        <w:t>介入终端，可能将</w:t>
      </w:r>
      <w:r w:rsidR="008D0DE2">
        <w:rPr>
          <w:rFonts w:hint="eastAsia"/>
          <w:lang w:val="en-GB"/>
        </w:rPr>
        <w:t>其</w:t>
      </w:r>
      <w:r w:rsidR="008D0DE2">
        <w:rPr>
          <w:lang w:val="en-GB"/>
        </w:rPr>
        <w:t>携带的病毒木马类文件感染至终端计算机，并以此传播开来造成</w:t>
      </w:r>
      <w:r w:rsidR="008D0DE2">
        <w:rPr>
          <w:rFonts w:hint="eastAsia"/>
          <w:lang w:val="en-GB"/>
        </w:rPr>
        <w:t>批量</w:t>
      </w:r>
      <w:r w:rsidR="008D0DE2">
        <w:rPr>
          <w:lang w:val="en-GB"/>
        </w:rPr>
        <w:t>终端</w:t>
      </w:r>
      <w:r w:rsidR="008D0DE2">
        <w:rPr>
          <w:rFonts w:hint="eastAsia"/>
          <w:lang w:val="en-GB"/>
        </w:rPr>
        <w:t>遭受</w:t>
      </w:r>
      <w:r w:rsidR="008D0DE2">
        <w:rPr>
          <w:lang w:val="en-GB"/>
        </w:rPr>
        <w:t>病毒木马</w:t>
      </w:r>
      <w:r w:rsidR="008D0DE2">
        <w:rPr>
          <w:rFonts w:hint="eastAsia"/>
          <w:lang w:val="en-GB"/>
        </w:rPr>
        <w:t>感染</w:t>
      </w:r>
      <w:r w:rsidR="003F3788">
        <w:rPr>
          <w:rFonts w:hint="eastAsia"/>
          <w:lang w:val="en-GB"/>
        </w:rPr>
        <w:t>受害</w:t>
      </w:r>
      <w:r w:rsidR="00766210">
        <w:rPr>
          <w:rFonts w:hint="eastAsia"/>
          <w:lang w:val="en-GB"/>
        </w:rPr>
        <w:t>。</w:t>
      </w:r>
    </w:p>
    <w:p w14:paraId="420031CF" w14:textId="77777777" w:rsidR="00B966B6" w:rsidRDefault="00B966B6" w:rsidP="00B966B6">
      <w:pPr>
        <w:numPr>
          <w:ilvl w:val="2"/>
          <w:numId w:val="24"/>
        </w:numPr>
        <w:spacing w:line="360" w:lineRule="auto"/>
        <w:rPr>
          <w:lang w:val="en-GB"/>
        </w:rPr>
      </w:pPr>
      <w:r>
        <w:rPr>
          <w:rFonts w:hint="eastAsia"/>
          <w:lang w:val="en-GB"/>
        </w:rPr>
        <w:t>风险</w:t>
      </w:r>
    </w:p>
    <w:p w14:paraId="1C83A48C" w14:textId="77777777" w:rsidR="00B966B6" w:rsidRDefault="00B966B6" w:rsidP="00B966B6">
      <w:pPr>
        <w:spacing w:line="360" w:lineRule="auto"/>
        <w:ind w:left="840"/>
        <w:rPr>
          <w:lang w:val="en-GB"/>
        </w:rPr>
      </w:pPr>
      <w:r>
        <w:rPr>
          <w:rFonts w:hint="eastAsia"/>
          <w:lang w:val="en-GB"/>
        </w:rPr>
        <w:t>高</w:t>
      </w:r>
    </w:p>
    <w:p w14:paraId="72957014" w14:textId="77777777" w:rsidR="00B47D41" w:rsidRDefault="00B966B6" w:rsidP="00B47D41">
      <w:pPr>
        <w:numPr>
          <w:ilvl w:val="2"/>
          <w:numId w:val="24"/>
        </w:numPr>
        <w:spacing w:line="360" w:lineRule="auto"/>
        <w:rPr>
          <w:lang w:val="en-GB"/>
        </w:rPr>
      </w:pPr>
      <w:r>
        <w:rPr>
          <w:rFonts w:hint="eastAsia"/>
          <w:lang w:val="en-GB"/>
        </w:rPr>
        <w:t>操作</w:t>
      </w:r>
    </w:p>
    <w:p w14:paraId="6611978F" w14:textId="5135E138" w:rsidR="00874AE0" w:rsidRPr="002737B3" w:rsidRDefault="00B47D41" w:rsidP="00B1340B">
      <w:pPr>
        <w:tabs>
          <w:tab w:val="left" w:pos="851"/>
        </w:tabs>
        <w:spacing w:line="360" w:lineRule="auto"/>
        <w:ind w:left="851"/>
        <w:rPr>
          <w:lang w:val="en-GB"/>
        </w:rPr>
      </w:pPr>
      <w:r w:rsidRPr="00B47D41">
        <w:rPr>
          <w:rFonts w:hint="eastAsia"/>
          <w:lang w:val="en-GB"/>
        </w:rPr>
        <w:t>所有终端计算机统一部署桌面安全管理软件，由该软件统一</w:t>
      </w:r>
      <w:r>
        <w:rPr>
          <w:rFonts w:hint="eastAsia"/>
          <w:lang w:val="en-GB"/>
        </w:rPr>
        <w:t>对终端</w:t>
      </w:r>
      <w:r>
        <w:rPr>
          <w:lang w:val="en-GB"/>
        </w:rPr>
        <w:t>的</w:t>
      </w:r>
      <w:r>
        <w:rPr>
          <w:rFonts w:hint="eastAsia"/>
          <w:lang w:val="en-GB"/>
        </w:rPr>
        <w:t>U</w:t>
      </w:r>
      <w:r>
        <w:rPr>
          <w:rFonts w:hint="eastAsia"/>
          <w:lang w:val="en-GB"/>
        </w:rPr>
        <w:t>口</w:t>
      </w:r>
      <w:r>
        <w:rPr>
          <w:lang w:val="en-GB"/>
        </w:rPr>
        <w:t>进行集中策略管控，</w:t>
      </w:r>
      <w:r>
        <w:rPr>
          <w:rFonts w:hint="eastAsia"/>
          <w:lang w:val="en-GB"/>
        </w:rPr>
        <w:t>若</w:t>
      </w:r>
      <w:r>
        <w:rPr>
          <w:lang w:val="en-GB"/>
        </w:rPr>
        <w:t>需要使用</w:t>
      </w:r>
      <w:r>
        <w:rPr>
          <w:rFonts w:hint="eastAsia"/>
          <w:lang w:val="en-GB"/>
        </w:rPr>
        <w:t>U</w:t>
      </w:r>
      <w:r>
        <w:rPr>
          <w:rFonts w:hint="eastAsia"/>
          <w:lang w:val="en-GB"/>
        </w:rPr>
        <w:t>盘</w:t>
      </w:r>
      <w:r>
        <w:rPr>
          <w:lang w:val="en-GB"/>
        </w:rPr>
        <w:t>，再另行加白操作。</w:t>
      </w:r>
      <w:r w:rsidRPr="00B47D41">
        <w:rPr>
          <w:lang w:val="en-GB"/>
        </w:rPr>
        <w:t> </w:t>
      </w:r>
    </w:p>
    <w:p w14:paraId="366171CF" w14:textId="77777777" w:rsidR="008165F6" w:rsidRDefault="008165F6" w:rsidP="008165F6">
      <w:pPr>
        <w:pStyle w:val="3"/>
        <w:spacing w:line="360" w:lineRule="auto"/>
      </w:pPr>
      <w:bookmarkStart w:id="1547" w:name="_Toc531719416"/>
      <w:commentRangeStart w:id="1548"/>
      <w:r>
        <w:rPr>
          <w:rFonts w:hint="eastAsia"/>
        </w:rPr>
        <w:t>禁用</w:t>
      </w:r>
      <w:r>
        <w:rPr>
          <w:rFonts w:hint="eastAsia"/>
        </w:rPr>
        <w:t>NetBIOS</w:t>
      </w:r>
      <w:commentRangeEnd w:id="1548"/>
      <w:r w:rsidR="008669CF">
        <w:rPr>
          <w:rStyle w:val="afff2"/>
          <w:b w:val="0"/>
          <w:bCs w:val="0"/>
        </w:rPr>
        <w:commentReference w:id="1548"/>
      </w:r>
      <w:bookmarkEnd w:id="1547"/>
    </w:p>
    <w:p w14:paraId="5357DFD3" w14:textId="77777777" w:rsidR="008165F6" w:rsidRDefault="008165F6" w:rsidP="008165F6">
      <w:pPr>
        <w:numPr>
          <w:ilvl w:val="2"/>
          <w:numId w:val="24"/>
        </w:numPr>
        <w:spacing w:line="360" w:lineRule="auto"/>
        <w:rPr>
          <w:lang w:val="en-GB"/>
        </w:rPr>
      </w:pPr>
      <w:r>
        <w:rPr>
          <w:rFonts w:hint="eastAsia"/>
          <w:lang w:val="en-GB"/>
        </w:rPr>
        <w:t>描述</w:t>
      </w:r>
    </w:p>
    <w:p w14:paraId="6D328262" w14:textId="41476F8C" w:rsidR="008165F6" w:rsidRDefault="008165F6" w:rsidP="008165F6">
      <w:pPr>
        <w:spacing w:line="360" w:lineRule="auto"/>
        <w:ind w:left="840"/>
        <w:rPr>
          <w:rFonts w:cs="Arial"/>
        </w:rPr>
      </w:pPr>
      <w:r>
        <w:rPr>
          <w:rFonts w:cs="Arial" w:hint="eastAsia"/>
        </w:rPr>
        <w:t>NetBIOS Session</w:t>
      </w:r>
      <w:r>
        <w:rPr>
          <w:rFonts w:cs="Arial" w:hint="eastAsia"/>
        </w:rPr>
        <w:t>端口，用来文件和打印共享，注意的是运行</w:t>
      </w:r>
      <w:r>
        <w:rPr>
          <w:rFonts w:cs="Arial" w:hint="eastAsia"/>
        </w:rPr>
        <w:t>samba</w:t>
      </w:r>
      <w:r>
        <w:rPr>
          <w:rFonts w:cs="Arial" w:hint="eastAsia"/>
        </w:rPr>
        <w:t>的</w:t>
      </w:r>
      <w:proofErr w:type="spellStart"/>
      <w:r>
        <w:rPr>
          <w:rFonts w:cs="Arial" w:hint="eastAsia"/>
        </w:rPr>
        <w:t>unix</w:t>
      </w:r>
      <w:proofErr w:type="spellEnd"/>
      <w:r>
        <w:rPr>
          <w:rFonts w:cs="Arial" w:hint="eastAsia"/>
        </w:rPr>
        <w:t>机器也开放了</w:t>
      </w:r>
      <w:r>
        <w:rPr>
          <w:rFonts w:cs="Arial" w:hint="eastAsia"/>
        </w:rPr>
        <w:t>NetBIOS Session 139</w:t>
      </w:r>
      <w:r w:rsidR="00DA6471">
        <w:rPr>
          <w:rFonts w:cs="Arial" w:hint="eastAsia"/>
        </w:rPr>
        <w:t>端口，功能一样。</w:t>
      </w:r>
    </w:p>
    <w:p w14:paraId="45C0D68C" w14:textId="77777777" w:rsidR="008165F6" w:rsidRDefault="008165F6" w:rsidP="008165F6">
      <w:pPr>
        <w:numPr>
          <w:ilvl w:val="2"/>
          <w:numId w:val="24"/>
        </w:numPr>
        <w:spacing w:line="360" w:lineRule="auto"/>
        <w:rPr>
          <w:lang w:val="en-GB"/>
        </w:rPr>
      </w:pPr>
      <w:r>
        <w:rPr>
          <w:rFonts w:hint="eastAsia"/>
          <w:lang w:val="en-GB"/>
        </w:rPr>
        <w:lastRenderedPageBreak/>
        <w:t>风险</w:t>
      </w:r>
    </w:p>
    <w:p w14:paraId="11F396E6" w14:textId="77777777" w:rsidR="008165F6" w:rsidRDefault="008165F6" w:rsidP="008165F6">
      <w:pPr>
        <w:spacing w:line="360" w:lineRule="auto"/>
        <w:ind w:left="840"/>
        <w:rPr>
          <w:lang w:val="en-GB"/>
        </w:rPr>
      </w:pPr>
      <w:r>
        <w:rPr>
          <w:rFonts w:hint="eastAsia"/>
          <w:lang w:val="en-GB"/>
        </w:rPr>
        <w:t>无</w:t>
      </w:r>
    </w:p>
    <w:p w14:paraId="0D7D7D1E" w14:textId="77777777" w:rsidR="0011431A" w:rsidRDefault="008165F6" w:rsidP="0011431A">
      <w:pPr>
        <w:numPr>
          <w:ilvl w:val="2"/>
          <w:numId w:val="24"/>
        </w:numPr>
        <w:spacing w:line="360" w:lineRule="auto"/>
        <w:rPr>
          <w:lang w:val="en-GB"/>
        </w:rPr>
      </w:pPr>
      <w:r>
        <w:rPr>
          <w:rFonts w:hint="eastAsia"/>
          <w:lang w:val="en-GB"/>
        </w:rPr>
        <w:t>操作</w:t>
      </w:r>
    </w:p>
    <w:p w14:paraId="53550C4B" w14:textId="784658D5" w:rsidR="008165F6" w:rsidRPr="0011431A" w:rsidRDefault="008165F6" w:rsidP="0011431A">
      <w:pPr>
        <w:spacing w:line="360" w:lineRule="auto"/>
        <w:ind w:left="851"/>
        <w:rPr>
          <w:lang w:val="en-GB"/>
        </w:rPr>
      </w:pPr>
      <w:r>
        <w:t>关闭</w:t>
      </w:r>
      <w:r w:rsidRPr="0011431A">
        <w:rPr>
          <w:rFonts w:cs="Arial" w:hint="eastAsia"/>
        </w:rPr>
        <w:t xml:space="preserve">NetBIOS Session </w:t>
      </w:r>
      <w:r>
        <w:t>139</w:t>
      </w:r>
      <w:r>
        <w:rPr>
          <w:rFonts w:hint="eastAsia"/>
        </w:rPr>
        <w:t>的</w:t>
      </w:r>
      <w:r>
        <w:t>方法是在</w:t>
      </w:r>
      <w:r>
        <w:t>“</w:t>
      </w:r>
      <w:r>
        <w:t>网络和拨号连接</w:t>
      </w:r>
      <w:r>
        <w:t>”</w:t>
      </w:r>
      <w:r>
        <w:t>中</w:t>
      </w:r>
      <w:r>
        <w:t>“</w:t>
      </w:r>
      <w:r>
        <w:t>本地连接</w:t>
      </w:r>
      <w:r>
        <w:t>”</w:t>
      </w:r>
      <w:r>
        <w:t>中选取</w:t>
      </w:r>
      <w:r>
        <w:t>“Internet</w:t>
      </w:r>
      <w:r>
        <w:t>协议</w:t>
      </w:r>
      <w:r>
        <w:t>(TCP/IP)”</w:t>
      </w:r>
      <w:r>
        <w:t>属性，进入</w:t>
      </w:r>
      <w:r>
        <w:t>“</w:t>
      </w:r>
      <w:r>
        <w:t>高级</w:t>
      </w:r>
      <w:r>
        <w:t>TCP/IP</w:t>
      </w:r>
      <w:r>
        <w:t>设置</w:t>
      </w:r>
      <w:r>
        <w:t>”“WINS</w:t>
      </w:r>
      <w:r>
        <w:t>设置</w:t>
      </w:r>
      <w:r>
        <w:t>”</w:t>
      </w:r>
      <w:r>
        <w:t>里面有一项</w:t>
      </w:r>
      <w:r>
        <w:t>“</w:t>
      </w:r>
      <w:r>
        <w:t>禁用</w:t>
      </w:r>
      <w:r>
        <w:t>TCP/IP</w:t>
      </w:r>
      <w:r>
        <w:t>的</w:t>
      </w:r>
      <w:r>
        <w:t>NETBIOS”</w:t>
      </w:r>
      <w:r>
        <w:t>，打勾就关闭了</w:t>
      </w:r>
      <w:r w:rsidRPr="0011431A">
        <w:rPr>
          <w:rFonts w:cs="Arial" w:hint="eastAsia"/>
        </w:rPr>
        <w:t xml:space="preserve">NetBIOS Session </w:t>
      </w:r>
      <w:r>
        <w:t>139</w:t>
      </w:r>
      <w:r>
        <w:t>端口</w:t>
      </w:r>
      <w:r w:rsidR="002C0DA1">
        <w:rPr>
          <w:rFonts w:hint="eastAsia"/>
        </w:rPr>
        <w:t>。</w:t>
      </w:r>
    </w:p>
    <w:p w14:paraId="3446BFEE" w14:textId="0FD17EB4" w:rsidR="00451054" w:rsidRDefault="00451054" w:rsidP="00451054">
      <w:pPr>
        <w:pStyle w:val="1"/>
      </w:pPr>
      <w:bookmarkStart w:id="1549" w:name="_Toc531719417"/>
      <w:bookmarkEnd w:id="1502"/>
      <w:commentRangeStart w:id="1550"/>
      <w:r>
        <w:rPr>
          <w:rFonts w:hint="eastAsia"/>
        </w:rPr>
        <w:t>终端安全</w:t>
      </w:r>
      <w:r>
        <w:t>管理系统</w:t>
      </w:r>
      <w:commentRangeEnd w:id="1550"/>
      <w:r w:rsidR="00386A0C">
        <w:rPr>
          <w:rStyle w:val="afff2"/>
          <w:b w:val="0"/>
          <w:bCs w:val="0"/>
          <w:color w:val="auto"/>
          <w:kern w:val="2"/>
          <w:lang w:val="en-US"/>
        </w:rPr>
        <w:commentReference w:id="1550"/>
      </w:r>
      <w:bookmarkEnd w:id="1549"/>
    </w:p>
    <w:p w14:paraId="193DD53F" w14:textId="77777777" w:rsidR="00451054" w:rsidRDefault="00451054" w:rsidP="00451054">
      <w:pPr>
        <w:pStyle w:val="19"/>
        <w:keepNext/>
        <w:keepLines/>
        <w:widowControl/>
        <w:numPr>
          <w:ilvl w:val="0"/>
          <w:numId w:val="7"/>
        </w:numPr>
        <w:spacing w:line="360" w:lineRule="auto"/>
        <w:ind w:firstLineChars="0"/>
        <w:jc w:val="left"/>
        <w:outlineLvl w:val="1"/>
        <w:rPr>
          <w:rFonts w:ascii="Arial" w:hAnsi="Arial"/>
          <w:b/>
          <w:bCs/>
          <w:vanish/>
          <w:sz w:val="32"/>
          <w:szCs w:val="32"/>
          <w:lang w:val="en-GB"/>
        </w:rPr>
      </w:pPr>
      <w:bookmarkStart w:id="1551" w:name="_Toc531681210"/>
      <w:bookmarkStart w:id="1552" w:name="_Toc531681285"/>
      <w:bookmarkStart w:id="1553" w:name="_Toc531704746"/>
      <w:bookmarkStart w:id="1554" w:name="_Toc531705669"/>
      <w:bookmarkStart w:id="1555" w:name="_Toc531707322"/>
      <w:bookmarkStart w:id="1556" w:name="_Toc531719418"/>
      <w:bookmarkEnd w:id="1551"/>
      <w:bookmarkEnd w:id="1552"/>
      <w:bookmarkEnd w:id="1553"/>
      <w:bookmarkEnd w:id="1554"/>
      <w:bookmarkEnd w:id="1555"/>
      <w:bookmarkEnd w:id="1556"/>
    </w:p>
    <w:p w14:paraId="742A85CF" w14:textId="717D5FC0" w:rsidR="00451054" w:rsidRDefault="00451054" w:rsidP="00451054">
      <w:pPr>
        <w:pStyle w:val="2"/>
        <w:widowControl/>
        <w:numPr>
          <w:ilvl w:val="1"/>
          <w:numId w:val="7"/>
        </w:numPr>
        <w:spacing w:before="0" w:after="0" w:line="360" w:lineRule="auto"/>
      </w:pPr>
      <w:bookmarkStart w:id="1557" w:name="_Toc531719419"/>
      <w:r>
        <w:t>桌面终端安全管理</w:t>
      </w:r>
      <w:bookmarkEnd w:id="1557"/>
    </w:p>
    <w:p w14:paraId="350E6604" w14:textId="77777777" w:rsidR="00451054" w:rsidRPr="00451054" w:rsidRDefault="00451054" w:rsidP="00451054">
      <w:pPr>
        <w:pStyle w:val="afff1"/>
        <w:keepNext/>
        <w:keepLines/>
        <w:numPr>
          <w:ilvl w:val="0"/>
          <w:numId w:val="28"/>
        </w:numPr>
        <w:tabs>
          <w:tab w:val="left" w:pos="709"/>
        </w:tabs>
        <w:spacing w:before="260" w:after="260" w:line="360" w:lineRule="auto"/>
        <w:ind w:firstLineChars="0"/>
        <w:outlineLvl w:val="2"/>
        <w:rPr>
          <w:b/>
          <w:bCs/>
          <w:vanish/>
          <w:sz w:val="30"/>
          <w:szCs w:val="32"/>
        </w:rPr>
      </w:pPr>
      <w:bookmarkStart w:id="1558" w:name="_Toc531681212"/>
      <w:bookmarkStart w:id="1559" w:name="_Toc531681287"/>
      <w:bookmarkStart w:id="1560" w:name="_Toc531704748"/>
      <w:bookmarkStart w:id="1561" w:name="_Toc531705671"/>
      <w:bookmarkStart w:id="1562" w:name="_Toc531707324"/>
      <w:bookmarkStart w:id="1563" w:name="_Toc531719420"/>
      <w:bookmarkEnd w:id="1558"/>
      <w:bookmarkEnd w:id="1559"/>
      <w:bookmarkEnd w:id="1560"/>
      <w:bookmarkEnd w:id="1561"/>
      <w:bookmarkEnd w:id="1562"/>
      <w:bookmarkEnd w:id="1563"/>
    </w:p>
    <w:p w14:paraId="51D409FA" w14:textId="77777777" w:rsidR="00451054" w:rsidRPr="00451054" w:rsidRDefault="00451054" w:rsidP="00451054">
      <w:pPr>
        <w:pStyle w:val="afff1"/>
        <w:keepNext/>
        <w:keepLines/>
        <w:numPr>
          <w:ilvl w:val="1"/>
          <w:numId w:val="28"/>
        </w:numPr>
        <w:tabs>
          <w:tab w:val="left" w:pos="709"/>
        </w:tabs>
        <w:spacing w:before="260" w:after="260" w:line="360" w:lineRule="auto"/>
        <w:ind w:firstLineChars="0"/>
        <w:outlineLvl w:val="2"/>
        <w:rPr>
          <w:b/>
          <w:bCs/>
          <w:vanish/>
          <w:sz w:val="30"/>
          <w:szCs w:val="32"/>
        </w:rPr>
      </w:pPr>
      <w:bookmarkStart w:id="1564" w:name="_Toc531681213"/>
      <w:bookmarkStart w:id="1565" w:name="_Toc531681288"/>
      <w:bookmarkStart w:id="1566" w:name="_Toc531704749"/>
      <w:bookmarkStart w:id="1567" w:name="_Toc531705672"/>
      <w:bookmarkStart w:id="1568" w:name="_Toc531707325"/>
      <w:bookmarkStart w:id="1569" w:name="_Toc531719421"/>
      <w:bookmarkEnd w:id="1564"/>
      <w:bookmarkEnd w:id="1565"/>
      <w:bookmarkEnd w:id="1566"/>
      <w:bookmarkEnd w:id="1567"/>
      <w:bookmarkEnd w:id="1568"/>
      <w:bookmarkEnd w:id="1569"/>
    </w:p>
    <w:p w14:paraId="452ECD6A" w14:textId="3BA9E735" w:rsidR="00451054" w:rsidRDefault="0006051C" w:rsidP="00451054">
      <w:pPr>
        <w:pStyle w:val="3"/>
      </w:pPr>
      <w:bookmarkStart w:id="1570" w:name="_Toc531719422"/>
      <w:r>
        <w:t>常规功能的实现</w:t>
      </w:r>
      <w:bookmarkEnd w:id="1570"/>
    </w:p>
    <w:p w14:paraId="52AB1D56" w14:textId="77777777" w:rsidR="006E1801" w:rsidRDefault="0006051C" w:rsidP="006E1801">
      <w:pPr>
        <w:numPr>
          <w:ilvl w:val="2"/>
          <w:numId w:val="24"/>
        </w:numPr>
        <w:spacing w:line="360" w:lineRule="auto"/>
        <w:rPr>
          <w:lang w:val="en-GB"/>
        </w:rPr>
      </w:pPr>
      <w:r>
        <w:rPr>
          <w:rFonts w:hint="eastAsia"/>
          <w:lang w:val="en-GB"/>
        </w:rPr>
        <w:t>描述</w:t>
      </w:r>
    </w:p>
    <w:p w14:paraId="4DDBBC21" w14:textId="6F70A984" w:rsidR="0006051C" w:rsidRPr="006E1801" w:rsidRDefault="007147B1" w:rsidP="006E1801">
      <w:pPr>
        <w:tabs>
          <w:tab w:val="left" w:pos="851"/>
        </w:tabs>
        <w:spacing w:line="360" w:lineRule="auto"/>
        <w:ind w:left="851"/>
        <w:rPr>
          <w:lang w:val="en-GB"/>
        </w:rPr>
      </w:pPr>
      <w:r>
        <w:rPr>
          <w:lang w:val="en-GB"/>
        </w:rPr>
        <w:t>桌面</w:t>
      </w:r>
      <w:r w:rsidR="00994551">
        <w:rPr>
          <w:rFonts w:hint="eastAsia"/>
          <w:lang w:val="en-GB"/>
        </w:rPr>
        <w:t>终端</w:t>
      </w:r>
      <w:r w:rsidR="00994551">
        <w:rPr>
          <w:lang w:val="en-GB"/>
        </w:rPr>
        <w:t>安全管理</w:t>
      </w:r>
      <w:r w:rsidR="006E1801" w:rsidRPr="006E1801">
        <w:rPr>
          <w:lang w:val="en-GB"/>
        </w:rPr>
        <w:t>系统应具备</w:t>
      </w:r>
      <w:r w:rsidR="006E1801" w:rsidRPr="006E1801">
        <w:rPr>
          <w:rFonts w:hint="eastAsia"/>
          <w:lang w:val="en-GB"/>
        </w:rPr>
        <w:t>即时通讯管理、非授权外连管理、软件分发、打印管理、文件操作行为管理、补丁管理、移动介质管理、主机监控与审计、上网行为控制与审计、敏感字审计、远程协助等</w:t>
      </w:r>
      <w:r w:rsidR="006E1801" w:rsidRPr="006E1801">
        <w:rPr>
          <w:rFonts w:hint="eastAsia"/>
          <w:lang w:val="en-GB"/>
        </w:rPr>
        <w:t xml:space="preserve"> 11 </w:t>
      </w:r>
      <w:r w:rsidR="006E1801" w:rsidRPr="006E1801">
        <w:rPr>
          <w:rFonts w:hint="eastAsia"/>
          <w:lang w:val="en-GB"/>
        </w:rPr>
        <w:t>项功能。</w:t>
      </w:r>
    </w:p>
    <w:p w14:paraId="3026AB80" w14:textId="77777777" w:rsidR="006E1801" w:rsidRDefault="0006051C" w:rsidP="006E1801">
      <w:pPr>
        <w:numPr>
          <w:ilvl w:val="2"/>
          <w:numId w:val="24"/>
        </w:numPr>
        <w:spacing w:line="360" w:lineRule="auto"/>
        <w:rPr>
          <w:lang w:val="en-GB"/>
        </w:rPr>
      </w:pPr>
      <w:r>
        <w:rPr>
          <w:lang w:val="en-GB"/>
        </w:rPr>
        <w:t>操作</w:t>
      </w:r>
    </w:p>
    <w:p w14:paraId="0F8B5146" w14:textId="2738FAA4" w:rsidR="008165F6" w:rsidRDefault="006E1801" w:rsidP="006E1801">
      <w:pPr>
        <w:spacing w:line="360" w:lineRule="auto"/>
        <w:ind w:left="851"/>
      </w:pPr>
      <w:r>
        <w:t>安装</w:t>
      </w:r>
      <w:r w:rsidRPr="006E1801">
        <w:rPr>
          <w:rFonts w:hint="eastAsia"/>
        </w:rPr>
        <w:t>用于满足终端各种安全管理和合</w:t>
      </w:r>
      <w:proofErr w:type="gramStart"/>
      <w:r w:rsidRPr="006E1801">
        <w:rPr>
          <w:rFonts w:hint="eastAsia"/>
        </w:rPr>
        <w:t>规</w:t>
      </w:r>
      <w:proofErr w:type="gramEnd"/>
      <w:r w:rsidRPr="006E1801">
        <w:rPr>
          <w:rFonts w:hint="eastAsia"/>
        </w:rPr>
        <w:t>性需求的终端安全管理软件。</w:t>
      </w:r>
    </w:p>
    <w:p w14:paraId="20101895" w14:textId="294717E9" w:rsidR="007147B1" w:rsidRDefault="007147B1" w:rsidP="007147B1">
      <w:pPr>
        <w:pStyle w:val="3"/>
      </w:pPr>
      <w:bookmarkStart w:id="1571" w:name="_Toc531719423"/>
      <w:r>
        <w:t>外联的审计</w:t>
      </w:r>
      <w:bookmarkEnd w:id="1571"/>
    </w:p>
    <w:p w14:paraId="1C139B20" w14:textId="77777777" w:rsidR="007147B1" w:rsidRDefault="007147B1" w:rsidP="007147B1">
      <w:pPr>
        <w:numPr>
          <w:ilvl w:val="2"/>
          <w:numId w:val="24"/>
        </w:numPr>
        <w:spacing w:line="360" w:lineRule="auto"/>
        <w:rPr>
          <w:lang w:val="en-GB"/>
        </w:rPr>
      </w:pPr>
      <w:r>
        <w:rPr>
          <w:rFonts w:hint="eastAsia"/>
          <w:lang w:val="en-GB"/>
        </w:rPr>
        <w:t>描述</w:t>
      </w:r>
    </w:p>
    <w:p w14:paraId="333C0B91" w14:textId="1D8D0F4B" w:rsidR="007147B1" w:rsidRDefault="00A72670" w:rsidP="007147B1">
      <w:pPr>
        <w:tabs>
          <w:tab w:val="left" w:pos="851"/>
          <w:tab w:val="left" w:pos="1271"/>
        </w:tabs>
        <w:spacing w:line="360" w:lineRule="auto"/>
        <w:ind w:left="851"/>
        <w:rPr>
          <w:lang w:val="en-GB"/>
        </w:rPr>
      </w:pPr>
      <w:r>
        <w:rPr>
          <w:lang w:val="en-GB"/>
        </w:rPr>
        <w:t>桌面</w:t>
      </w:r>
      <w:r>
        <w:rPr>
          <w:rFonts w:hint="eastAsia"/>
          <w:lang w:val="en-GB"/>
        </w:rPr>
        <w:t>终端</w:t>
      </w:r>
      <w:r>
        <w:rPr>
          <w:lang w:val="en-GB"/>
        </w:rPr>
        <w:t>安全管理</w:t>
      </w:r>
      <w:r w:rsidRPr="006E1801">
        <w:rPr>
          <w:lang w:val="en-GB"/>
        </w:rPr>
        <w:t>系统应</w:t>
      </w:r>
      <w:r w:rsidRPr="00A72670">
        <w:rPr>
          <w:rFonts w:hint="eastAsia"/>
          <w:lang w:val="en-GB"/>
        </w:rPr>
        <w:t>支持对双网卡、</w:t>
      </w:r>
      <w:r w:rsidRPr="00A72670">
        <w:rPr>
          <w:rFonts w:hint="eastAsia"/>
          <w:lang w:val="en-GB"/>
        </w:rPr>
        <w:t>WIFI</w:t>
      </w:r>
      <w:r w:rsidRPr="00A72670">
        <w:rPr>
          <w:rFonts w:hint="eastAsia"/>
          <w:lang w:val="en-GB"/>
        </w:rPr>
        <w:t>、</w:t>
      </w:r>
      <w:r w:rsidRPr="00A72670">
        <w:rPr>
          <w:rFonts w:hint="eastAsia"/>
          <w:lang w:val="en-GB"/>
        </w:rPr>
        <w:t>3G</w:t>
      </w:r>
      <w:r w:rsidRPr="00A72670">
        <w:rPr>
          <w:rFonts w:hint="eastAsia"/>
          <w:lang w:val="en-GB"/>
        </w:rPr>
        <w:t>、蓝牙、红外等</w:t>
      </w:r>
      <w:r>
        <w:rPr>
          <w:rFonts w:hint="eastAsia"/>
          <w:lang w:val="en-GB"/>
        </w:rPr>
        <w:t xml:space="preserve"> </w:t>
      </w:r>
      <w:r w:rsidRPr="00A72670">
        <w:rPr>
          <w:rFonts w:hint="eastAsia"/>
          <w:lang w:val="en-GB"/>
        </w:rPr>
        <w:t xml:space="preserve">5 </w:t>
      </w:r>
      <w:r w:rsidRPr="00A72670">
        <w:rPr>
          <w:rFonts w:hint="eastAsia"/>
          <w:lang w:val="en-GB"/>
        </w:rPr>
        <w:t>种违规连接方式进行监测、审计和阻断。</w:t>
      </w:r>
    </w:p>
    <w:p w14:paraId="3B06E1C7" w14:textId="77777777" w:rsidR="00A72670" w:rsidRDefault="00A72670" w:rsidP="00A72670">
      <w:pPr>
        <w:numPr>
          <w:ilvl w:val="2"/>
          <w:numId w:val="24"/>
        </w:numPr>
        <w:spacing w:line="360" w:lineRule="auto"/>
        <w:rPr>
          <w:lang w:val="en-GB"/>
        </w:rPr>
      </w:pPr>
      <w:r>
        <w:rPr>
          <w:rFonts w:hint="eastAsia"/>
          <w:lang w:val="en-GB"/>
        </w:rPr>
        <w:t>操作</w:t>
      </w:r>
    </w:p>
    <w:p w14:paraId="16B97AA9" w14:textId="3A79E166" w:rsidR="007147B1" w:rsidRDefault="00A72670" w:rsidP="00A51810">
      <w:pPr>
        <w:spacing w:line="360" w:lineRule="auto"/>
        <w:ind w:left="851"/>
      </w:pPr>
      <w:r>
        <w:t>安装</w:t>
      </w:r>
      <w:r w:rsidRPr="006E1801">
        <w:rPr>
          <w:rFonts w:hint="eastAsia"/>
        </w:rPr>
        <w:t>用于满足终端各种安全管理和合</w:t>
      </w:r>
      <w:proofErr w:type="gramStart"/>
      <w:r w:rsidRPr="006E1801">
        <w:rPr>
          <w:rFonts w:hint="eastAsia"/>
        </w:rPr>
        <w:t>规</w:t>
      </w:r>
      <w:proofErr w:type="gramEnd"/>
      <w:r w:rsidRPr="006E1801">
        <w:rPr>
          <w:rFonts w:hint="eastAsia"/>
        </w:rPr>
        <w:t>性需求的终端安全管理软件。</w:t>
      </w:r>
    </w:p>
    <w:p w14:paraId="4528C366" w14:textId="77777777" w:rsidR="00A51810" w:rsidRDefault="00A51810" w:rsidP="00A51810">
      <w:pPr>
        <w:spacing w:line="360" w:lineRule="auto"/>
        <w:ind w:left="851"/>
      </w:pPr>
    </w:p>
    <w:p w14:paraId="47DD031C" w14:textId="77777777" w:rsidR="00A51810" w:rsidRDefault="00A51810" w:rsidP="00A51810">
      <w:pPr>
        <w:spacing w:line="360" w:lineRule="auto"/>
        <w:ind w:left="851"/>
        <w:rPr>
          <w:lang w:val="en-GB"/>
        </w:rPr>
      </w:pPr>
    </w:p>
    <w:p w14:paraId="6708516D" w14:textId="303B4874" w:rsidR="00A51810" w:rsidRDefault="00A51810" w:rsidP="00A51810">
      <w:pPr>
        <w:pStyle w:val="2"/>
        <w:widowControl/>
        <w:numPr>
          <w:ilvl w:val="1"/>
          <w:numId w:val="7"/>
        </w:numPr>
        <w:spacing w:before="0" w:after="0" w:line="360" w:lineRule="auto"/>
      </w:pPr>
      <w:bookmarkStart w:id="1572" w:name="_Toc531719424"/>
      <w:r w:rsidRPr="00A51810">
        <w:rPr>
          <w:rFonts w:hint="eastAsia"/>
        </w:rPr>
        <w:lastRenderedPageBreak/>
        <w:t>移动存储介质管理</w:t>
      </w:r>
      <w:bookmarkEnd w:id="1572"/>
    </w:p>
    <w:p w14:paraId="205AE40E" w14:textId="77777777" w:rsidR="001F3ECF" w:rsidRPr="001F3ECF" w:rsidRDefault="001F3ECF" w:rsidP="001F3ECF">
      <w:pPr>
        <w:pStyle w:val="afff1"/>
        <w:keepNext/>
        <w:keepLines/>
        <w:numPr>
          <w:ilvl w:val="1"/>
          <w:numId w:val="28"/>
        </w:numPr>
        <w:tabs>
          <w:tab w:val="left" w:pos="425"/>
          <w:tab w:val="left" w:pos="709"/>
        </w:tabs>
        <w:spacing w:before="260" w:after="260" w:line="416" w:lineRule="auto"/>
        <w:ind w:firstLineChars="0"/>
        <w:outlineLvl w:val="2"/>
        <w:rPr>
          <w:b/>
          <w:bCs/>
          <w:vanish/>
          <w:sz w:val="30"/>
          <w:szCs w:val="32"/>
        </w:rPr>
      </w:pPr>
      <w:bookmarkStart w:id="1573" w:name="_Toc531681217"/>
      <w:bookmarkStart w:id="1574" w:name="_Toc531681292"/>
      <w:bookmarkStart w:id="1575" w:name="_Toc531704753"/>
      <w:bookmarkStart w:id="1576" w:name="_Toc531705676"/>
      <w:bookmarkStart w:id="1577" w:name="_Toc531707329"/>
      <w:bookmarkStart w:id="1578" w:name="_Toc531719425"/>
      <w:bookmarkEnd w:id="1573"/>
      <w:bookmarkEnd w:id="1574"/>
      <w:bookmarkEnd w:id="1575"/>
      <w:bookmarkEnd w:id="1576"/>
      <w:bookmarkEnd w:id="1577"/>
      <w:bookmarkEnd w:id="1578"/>
    </w:p>
    <w:p w14:paraId="27BEE1D9" w14:textId="31A25458" w:rsidR="001F3ECF" w:rsidRDefault="001F3ECF" w:rsidP="001F3ECF">
      <w:pPr>
        <w:pStyle w:val="3"/>
      </w:pPr>
      <w:bookmarkStart w:id="1579" w:name="_Toc531719426"/>
      <w:r w:rsidRPr="001F3ECF">
        <w:rPr>
          <w:rFonts w:hint="eastAsia"/>
        </w:rPr>
        <w:t>移动存储介质</w:t>
      </w:r>
      <w:r>
        <w:rPr>
          <w:rFonts w:hint="eastAsia"/>
        </w:rPr>
        <w:t>的</w:t>
      </w:r>
      <w:r>
        <w:t>登记与审计</w:t>
      </w:r>
      <w:bookmarkEnd w:id="1579"/>
    </w:p>
    <w:p w14:paraId="23B5CD98" w14:textId="77777777" w:rsidR="001F3ECF" w:rsidRDefault="001F3ECF" w:rsidP="001F3ECF">
      <w:pPr>
        <w:numPr>
          <w:ilvl w:val="2"/>
          <w:numId w:val="24"/>
        </w:numPr>
        <w:spacing w:line="360" w:lineRule="auto"/>
        <w:rPr>
          <w:lang w:val="en-GB"/>
        </w:rPr>
      </w:pPr>
      <w:r>
        <w:rPr>
          <w:rFonts w:hint="eastAsia"/>
          <w:lang w:val="en-GB"/>
        </w:rPr>
        <w:t>描述</w:t>
      </w:r>
    </w:p>
    <w:p w14:paraId="72E9E68E" w14:textId="353869AB" w:rsidR="001F3ECF" w:rsidRDefault="001F3ECF" w:rsidP="001F3ECF">
      <w:pPr>
        <w:tabs>
          <w:tab w:val="left" w:pos="851"/>
          <w:tab w:val="left" w:pos="1271"/>
        </w:tabs>
        <w:spacing w:line="360" w:lineRule="auto"/>
        <w:ind w:left="851"/>
        <w:rPr>
          <w:lang w:val="en-GB"/>
        </w:rPr>
      </w:pPr>
      <w:r w:rsidRPr="001F3ECF">
        <w:rPr>
          <w:rFonts w:hint="eastAsia"/>
          <w:lang w:val="en-GB"/>
        </w:rPr>
        <w:t>具备移动存储介质注册管理、接入控制、访问权限控制、安全审计等</w:t>
      </w:r>
      <w:r w:rsidRPr="001F3ECF">
        <w:rPr>
          <w:rFonts w:hint="eastAsia"/>
          <w:lang w:val="en-GB"/>
        </w:rPr>
        <w:t xml:space="preserve"> 4 </w:t>
      </w:r>
      <w:r w:rsidRPr="001F3ECF">
        <w:rPr>
          <w:rFonts w:hint="eastAsia"/>
          <w:lang w:val="en-GB"/>
        </w:rPr>
        <w:t>项功能。</w:t>
      </w:r>
    </w:p>
    <w:p w14:paraId="109D0588" w14:textId="35CB7F9C" w:rsidR="001F3ECF" w:rsidRDefault="001F3ECF" w:rsidP="001F3ECF">
      <w:pPr>
        <w:numPr>
          <w:ilvl w:val="2"/>
          <w:numId w:val="24"/>
        </w:numPr>
        <w:spacing w:line="360" w:lineRule="auto"/>
        <w:rPr>
          <w:lang w:val="en-GB"/>
        </w:rPr>
      </w:pPr>
      <w:r>
        <w:rPr>
          <w:rFonts w:hint="eastAsia"/>
          <w:lang w:val="en-GB"/>
        </w:rPr>
        <w:t>操作</w:t>
      </w:r>
    </w:p>
    <w:p w14:paraId="70C8EBBB" w14:textId="1A30B7F9" w:rsidR="00A51810" w:rsidRPr="00A51810" w:rsidRDefault="001F3ECF" w:rsidP="001F3ECF">
      <w:pPr>
        <w:spacing w:line="360" w:lineRule="auto"/>
        <w:ind w:left="840"/>
        <w:rPr>
          <w:lang w:val="en-GB"/>
        </w:rPr>
      </w:pPr>
      <w:r>
        <w:rPr>
          <w:rFonts w:hint="eastAsia"/>
          <w:lang w:val="en-GB"/>
        </w:rPr>
        <w:t>安装</w:t>
      </w:r>
      <w:r w:rsidRPr="001F3ECF">
        <w:rPr>
          <w:rFonts w:hint="eastAsia"/>
          <w:lang w:val="en-GB"/>
        </w:rPr>
        <w:t>解决医院移动存储介质非法滥用造成信息泄露安全问题的专用管理设备。</w:t>
      </w:r>
    </w:p>
    <w:p w14:paraId="05F4ADBA" w14:textId="5BD21B48" w:rsidR="007147B1" w:rsidRDefault="001F3ECF" w:rsidP="001F3ECF">
      <w:pPr>
        <w:pStyle w:val="3"/>
      </w:pPr>
      <w:bookmarkStart w:id="1580" w:name="_Toc531719427"/>
      <w:r w:rsidRPr="001F3ECF">
        <w:rPr>
          <w:rFonts w:hint="eastAsia"/>
        </w:rPr>
        <w:t>移动存储介质</w:t>
      </w:r>
      <w:r>
        <w:rPr>
          <w:rFonts w:hint="eastAsia"/>
        </w:rPr>
        <w:t>的管理</w:t>
      </w:r>
      <w:bookmarkEnd w:id="1580"/>
    </w:p>
    <w:p w14:paraId="527F342D" w14:textId="77777777" w:rsidR="001F3ECF" w:rsidRDefault="001F3ECF" w:rsidP="001F3ECF">
      <w:pPr>
        <w:numPr>
          <w:ilvl w:val="2"/>
          <w:numId w:val="24"/>
        </w:numPr>
        <w:spacing w:line="360" w:lineRule="auto"/>
        <w:rPr>
          <w:lang w:val="en-GB"/>
        </w:rPr>
      </w:pPr>
      <w:r>
        <w:rPr>
          <w:rFonts w:hint="eastAsia"/>
          <w:lang w:val="en-GB"/>
        </w:rPr>
        <w:t>描述</w:t>
      </w:r>
    </w:p>
    <w:p w14:paraId="54C9B1D3" w14:textId="00BC3D10" w:rsidR="001F3ECF" w:rsidRDefault="001F3ECF" w:rsidP="001F3ECF">
      <w:pPr>
        <w:tabs>
          <w:tab w:val="left" w:pos="851"/>
          <w:tab w:val="left" w:pos="1271"/>
        </w:tabs>
        <w:spacing w:line="360" w:lineRule="auto"/>
        <w:ind w:left="851"/>
        <w:rPr>
          <w:lang w:val="en-GB"/>
        </w:rPr>
      </w:pPr>
      <w:r w:rsidRPr="001F3ECF">
        <w:rPr>
          <w:rFonts w:hint="eastAsia"/>
          <w:lang w:val="en-GB"/>
        </w:rPr>
        <w:t>支持移动硬盘、闪存、</w:t>
      </w:r>
      <w:r w:rsidRPr="001F3ECF">
        <w:rPr>
          <w:rFonts w:hint="eastAsia"/>
          <w:lang w:val="en-GB"/>
        </w:rPr>
        <w:t xml:space="preserve">U </w:t>
      </w:r>
      <w:r w:rsidRPr="001F3ECF">
        <w:rPr>
          <w:rFonts w:hint="eastAsia"/>
          <w:lang w:val="en-GB"/>
        </w:rPr>
        <w:t>盘、储存卡等</w:t>
      </w:r>
      <w:r w:rsidRPr="001F3ECF">
        <w:rPr>
          <w:rFonts w:hint="eastAsia"/>
          <w:lang w:val="en-GB"/>
        </w:rPr>
        <w:t xml:space="preserve"> 4 </w:t>
      </w:r>
      <w:r w:rsidRPr="001F3ECF">
        <w:rPr>
          <w:rFonts w:hint="eastAsia"/>
          <w:lang w:val="en-GB"/>
        </w:rPr>
        <w:t>种移动存储介质的管理。</w:t>
      </w:r>
    </w:p>
    <w:p w14:paraId="002C7E4B" w14:textId="77777777" w:rsidR="001F3ECF" w:rsidRDefault="001F3ECF" w:rsidP="001F3ECF">
      <w:pPr>
        <w:numPr>
          <w:ilvl w:val="2"/>
          <w:numId w:val="24"/>
        </w:numPr>
        <w:spacing w:line="360" w:lineRule="auto"/>
        <w:rPr>
          <w:lang w:val="en-GB"/>
        </w:rPr>
      </w:pPr>
      <w:r>
        <w:rPr>
          <w:rFonts w:hint="eastAsia"/>
          <w:lang w:val="en-GB"/>
        </w:rPr>
        <w:t>操作</w:t>
      </w:r>
    </w:p>
    <w:p w14:paraId="2539D626" w14:textId="45F5B560" w:rsidR="001F3ECF" w:rsidRPr="001F3ECF" w:rsidRDefault="001F3ECF" w:rsidP="001F3ECF">
      <w:pPr>
        <w:spacing w:line="360" w:lineRule="auto"/>
        <w:ind w:left="851"/>
        <w:rPr>
          <w:lang w:val="en-GB"/>
        </w:rPr>
      </w:pPr>
      <w:r w:rsidRPr="001F3ECF">
        <w:rPr>
          <w:rFonts w:hint="eastAsia"/>
          <w:lang w:val="en-GB"/>
        </w:rPr>
        <w:t>安装解决医院移动存储介质非法滥用造成信息泄露安全问题的专用管理设备。</w:t>
      </w:r>
    </w:p>
    <w:p w14:paraId="3405FDEB" w14:textId="095473F5" w:rsidR="0073644E" w:rsidRDefault="0073644E" w:rsidP="0073644E">
      <w:pPr>
        <w:pStyle w:val="3"/>
      </w:pPr>
      <w:bookmarkStart w:id="1581" w:name="_Toc531719428"/>
      <w:r w:rsidRPr="0073644E">
        <w:rPr>
          <w:rFonts w:hint="eastAsia"/>
        </w:rPr>
        <w:t>管理规则</w:t>
      </w:r>
      <w:r>
        <w:rPr>
          <w:rFonts w:hint="eastAsia"/>
        </w:rPr>
        <w:t>的支持</w:t>
      </w:r>
      <w:bookmarkEnd w:id="1581"/>
    </w:p>
    <w:p w14:paraId="1E6AD3A6" w14:textId="77777777" w:rsidR="0073644E" w:rsidRDefault="0073644E" w:rsidP="0073644E">
      <w:pPr>
        <w:numPr>
          <w:ilvl w:val="2"/>
          <w:numId w:val="24"/>
        </w:numPr>
        <w:spacing w:line="360" w:lineRule="auto"/>
        <w:rPr>
          <w:lang w:val="en-GB"/>
        </w:rPr>
      </w:pPr>
      <w:r>
        <w:rPr>
          <w:rFonts w:hint="eastAsia"/>
          <w:lang w:val="en-GB"/>
        </w:rPr>
        <w:t>描述</w:t>
      </w:r>
    </w:p>
    <w:p w14:paraId="1A9D08B7" w14:textId="51559E48" w:rsidR="0073644E" w:rsidRDefault="0073644E" w:rsidP="0073644E">
      <w:pPr>
        <w:tabs>
          <w:tab w:val="left" w:pos="851"/>
          <w:tab w:val="left" w:pos="1271"/>
        </w:tabs>
        <w:spacing w:line="360" w:lineRule="auto"/>
        <w:ind w:left="851"/>
        <w:rPr>
          <w:lang w:val="en-GB"/>
        </w:rPr>
      </w:pPr>
      <w:r w:rsidRPr="0073644E">
        <w:rPr>
          <w:rFonts w:hint="eastAsia"/>
          <w:lang w:val="en-GB"/>
        </w:rPr>
        <w:t>支持预置策略、自定义策略、预置标签及自定义标签等</w:t>
      </w:r>
      <w:r w:rsidRPr="0073644E">
        <w:rPr>
          <w:rFonts w:hint="eastAsia"/>
          <w:lang w:val="en-GB"/>
        </w:rPr>
        <w:t xml:space="preserve"> 4 </w:t>
      </w:r>
      <w:r w:rsidRPr="0073644E">
        <w:rPr>
          <w:rFonts w:hint="eastAsia"/>
          <w:lang w:val="en-GB"/>
        </w:rPr>
        <w:t>种管理规则。</w:t>
      </w:r>
    </w:p>
    <w:p w14:paraId="2D1AABCA" w14:textId="77777777" w:rsidR="00365301" w:rsidRDefault="0073644E" w:rsidP="00365301">
      <w:pPr>
        <w:numPr>
          <w:ilvl w:val="2"/>
          <w:numId w:val="24"/>
        </w:numPr>
        <w:spacing w:line="360" w:lineRule="auto"/>
        <w:rPr>
          <w:lang w:val="en-GB"/>
        </w:rPr>
      </w:pPr>
      <w:r>
        <w:rPr>
          <w:rFonts w:hint="eastAsia"/>
          <w:lang w:val="en-GB"/>
        </w:rPr>
        <w:t>操作</w:t>
      </w:r>
    </w:p>
    <w:p w14:paraId="5CED3966" w14:textId="733D1CF4" w:rsidR="0073644E" w:rsidRPr="00365301" w:rsidRDefault="0073644E" w:rsidP="00365301">
      <w:pPr>
        <w:spacing w:line="360" w:lineRule="auto"/>
        <w:ind w:left="851"/>
        <w:rPr>
          <w:lang w:val="en-GB"/>
        </w:rPr>
      </w:pPr>
      <w:r w:rsidRPr="00365301">
        <w:rPr>
          <w:rFonts w:hint="eastAsia"/>
          <w:lang w:val="en-GB"/>
        </w:rPr>
        <w:t>安装解决医院移动存储介质非法滥用造成信息泄露安全问题的专用管理设备。</w:t>
      </w:r>
    </w:p>
    <w:p w14:paraId="10CBF73C" w14:textId="1ABCD8B4" w:rsidR="004B7AD7" w:rsidRDefault="004B7AD7" w:rsidP="004B7AD7">
      <w:pPr>
        <w:pStyle w:val="3"/>
      </w:pPr>
      <w:bookmarkStart w:id="1582" w:name="_Toc531719429"/>
      <w:r>
        <w:rPr>
          <w:rFonts w:hint="eastAsia"/>
        </w:rPr>
        <w:t>管理策略的支持</w:t>
      </w:r>
      <w:bookmarkEnd w:id="1582"/>
    </w:p>
    <w:p w14:paraId="6A718087" w14:textId="77777777" w:rsidR="00D17217" w:rsidRDefault="00D17217" w:rsidP="00D17217">
      <w:pPr>
        <w:numPr>
          <w:ilvl w:val="2"/>
          <w:numId w:val="24"/>
        </w:numPr>
        <w:spacing w:line="360" w:lineRule="auto"/>
        <w:rPr>
          <w:lang w:val="en-GB"/>
        </w:rPr>
      </w:pPr>
      <w:r>
        <w:rPr>
          <w:rFonts w:hint="eastAsia"/>
          <w:lang w:val="en-GB"/>
        </w:rPr>
        <w:t>描述</w:t>
      </w:r>
    </w:p>
    <w:p w14:paraId="5F1833A2" w14:textId="4100AEE3" w:rsidR="00D17217" w:rsidRDefault="00D17217" w:rsidP="00D17217">
      <w:pPr>
        <w:tabs>
          <w:tab w:val="left" w:pos="851"/>
          <w:tab w:val="left" w:pos="1271"/>
        </w:tabs>
        <w:spacing w:line="360" w:lineRule="auto"/>
        <w:ind w:left="851"/>
        <w:rPr>
          <w:lang w:val="en-GB"/>
        </w:rPr>
      </w:pPr>
      <w:r w:rsidRPr="00D17217">
        <w:rPr>
          <w:rFonts w:hint="eastAsia"/>
          <w:lang w:val="en-GB"/>
        </w:rPr>
        <w:t>支持内部低密、</w:t>
      </w:r>
      <w:proofErr w:type="gramStart"/>
      <w:r w:rsidRPr="00D17217">
        <w:rPr>
          <w:rFonts w:hint="eastAsia"/>
          <w:lang w:val="en-GB"/>
        </w:rPr>
        <w:t>内部普</w:t>
      </w:r>
      <w:proofErr w:type="gramEnd"/>
      <w:r w:rsidRPr="00D17217">
        <w:rPr>
          <w:rFonts w:hint="eastAsia"/>
          <w:lang w:val="en-GB"/>
        </w:rPr>
        <w:t>密、内置高密、外部应用审计、外部文档审计、</w:t>
      </w:r>
      <w:r w:rsidRPr="00D17217">
        <w:rPr>
          <w:rFonts w:hint="eastAsia"/>
          <w:lang w:val="en-GB"/>
        </w:rPr>
        <w:lastRenderedPageBreak/>
        <w:t>外部无审计等</w:t>
      </w:r>
      <w:r>
        <w:rPr>
          <w:rFonts w:hint="eastAsia"/>
          <w:lang w:val="en-GB"/>
        </w:rPr>
        <w:t>6</w:t>
      </w:r>
      <w:r w:rsidRPr="00D17217">
        <w:rPr>
          <w:rFonts w:hint="eastAsia"/>
          <w:lang w:val="en-GB"/>
        </w:rPr>
        <w:t>种预置管理策略和预置标签管理策略。</w:t>
      </w:r>
    </w:p>
    <w:p w14:paraId="4DE6AA46" w14:textId="77777777" w:rsidR="00D17217" w:rsidRDefault="00D17217" w:rsidP="00D17217">
      <w:pPr>
        <w:numPr>
          <w:ilvl w:val="2"/>
          <w:numId w:val="24"/>
        </w:numPr>
        <w:spacing w:line="360" w:lineRule="auto"/>
        <w:rPr>
          <w:lang w:val="en-GB"/>
        </w:rPr>
      </w:pPr>
      <w:r>
        <w:rPr>
          <w:rFonts w:hint="eastAsia"/>
          <w:lang w:val="en-GB"/>
        </w:rPr>
        <w:t>操作</w:t>
      </w:r>
    </w:p>
    <w:p w14:paraId="0073DDF5" w14:textId="251F2269" w:rsidR="00D17217" w:rsidRPr="00D17217" w:rsidRDefault="00D17217" w:rsidP="00D17217">
      <w:pPr>
        <w:spacing w:line="360" w:lineRule="auto"/>
        <w:ind w:left="851"/>
        <w:rPr>
          <w:lang w:val="en-GB"/>
        </w:rPr>
      </w:pPr>
      <w:r w:rsidRPr="00D17217">
        <w:rPr>
          <w:rFonts w:hint="eastAsia"/>
          <w:lang w:val="en-GB"/>
        </w:rPr>
        <w:t>安装解决医院移动存储介质非法滥用造成信息泄露安全问题的专用管理设备。</w:t>
      </w:r>
    </w:p>
    <w:p w14:paraId="6478B673" w14:textId="7CF8CB59" w:rsidR="00FE198E" w:rsidRDefault="00FE198E" w:rsidP="00FE198E">
      <w:pPr>
        <w:pStyle w:val="2"/>
        <w:widowControl/>
        <w:numPr>
          <w:ilvl w:val="1"/>
          <w:numId w:val="7"/>
        </w:numPr>
        <w:spacing w:before="0" w:after="0" w:line="360" w:lineRule="auto"/>
      </w:pPr>
      <w:bookmarkStart w:id="1583" w:name="_Toc531719430"/>
      <w:r>
        <w:rPr>
          <w:rFonts w:hint="eastAsia"/>
        </w:rPr>
        <w:t>终端</w:t>
      </w:r>
      <w:r>
        <w:t>数据防泄漏</w:t>
      </w:r>
      <w:r w:rsidRPr="00A51810">
        <w:rPr>
          <w:rFonts w:hint="eastAsia"/>
        </w:rPr>
        <w:t>管理</w:t>
      </w:r>
      <w:bookmarkEnd w:id="1583"/>
    </w:p>
    <w:p w14:paraId="03D63C2A" w14:textId="77777777" w:rsidR="00FE198E" w:rsidRPr="00FE198E" w:rsidRDefault="00FE198E" w:rsidP="00FE198E">
      <w:pPr>
        <w:pStyle w:val="afff1"/>
        <w:keepNext/>
        <w:keepLines/>
        <w:numPr>
          <w:ilvl w:val="1"/>
          <w:numId w:val="28"/>
        </w:numPr>
        <w:tabs>
          <w:tab w:val="left" w:pos="425"/>
          <w:tab w:val="left" w:pos="709"/>
        </w:tabs>
        <w:spacing w:before="260" w:after="260" w:line="416" w:lineRule="auto"/>
        <w:ind w:firstLineChars="0"/>
        <w:outlineLvl w:val="2"/>
        <w:rPr>
          <w:b/>
          <w:bCs/>
          <w:vanish/>
          <w:sz w:val="30"/>
          <w:szCs w:val="32"/>
        </w:rPr>
      </w:pPr>
      <w:bookmarkStart w:id="1584" w:name="_Toc531704759"/>
      <w:bookmarkStart w:id="1585" w:name="_Toc531705682"/>
      <w:bookmarkStart w:id="1586" w:name="_Toc531707335"/>
      <w:bookmarkStart w:id="1587" w:name="_Toc531719431"/>
      <w:bookmarkEnd w:id="1584"/>
      <w:bookmarkEnd w:id="1585"/>
      <w:bookmarkEnd w:id="1586"/>
      <w:bookmarkEnd w:id="1587"/>
    </w:p>
    <w:p w14:paraId="1BCFFB6C" w14:textId="0CE14AAD" w:rsidR="00FE198E" w:rsidDel="00ED71D4" w:rsidRDefault="003C355B" w:rsidP="00FE198E">
      <w:pPr>
        <w:pStyle w:val="3"/>
        <w:rPr>
          <w:del w:id="1588" w:author="孟晓阳" w:date="2018-12-04T17:58:00Z"/>
        </w:rPr>
      </w:pPr>
      <w:del w:id="1589" w:author="孟晓阳" w:date="2018-12-04T17:58:00Z">
        <w:r w:rsidDel="00ED71D4">
          <w:rPr>
            <w:rFonts w:hint="eastAsia"/>
          </w:rPr>
          <w:delText>内部重要信息</w:delText>
        </w:r>
        <w:r w:rsidDel="00ED71D4">
          <w:delText>的保护</w:delText>
        </w:r>
      </w:del>
    </w:p>
    <w:p w14:paraId="1CBFD4ED" w14:textId="77777777" w:rsidR="00FE198E" w:rsidRDefault="00FE198E" w:rsidP="00FE198E">
      <w:pPr>
        <w:numPr>
          <w:ilvl w:val="2"/>
          <w:numId w:val="24"/>
        </w:numPr>
        <w:spacing w:line="360" w:lineRule="auto"/>
        <w:rPr>
          <w:lang w:val="en-GB"/>
        </w:rPr>
      </w:pPr>
      <w:r>
        <w:rPr>
          <w:rFonts w:hint="eastAsia"/>
          <w:lang w:val="en-GB"/>
        </w:rPr>
        <w:t>描述</w:t>
      </w:r>
    </w:p>
    <w:p w14:paraId="060B78E0" w14:textId="3AC23FF0" w:rsidR="00FE198E" w:rsidDel="00ED71D4" w:rsidRDefault="00E71100" w:rsidP="00FE198E">
      <w:pPr>
        <w:tabs>
          <w:tab w:val="left" w:pos="851"/>
          <w:tab w:val="left" w:pos="1271"/>
        </w:tabs>
        <w:spacing w:line="360" w:lineRule="auto"/>
        <w:ind w:left="851"/>
        <w:rPr>
          <w:del w:id="1590" w:author="孟晓阳" w:date="2018-12-04T17:58:00Z"/>
        </w:rPr>
      </w:pPr>
      <w:del w:id="1591" w:author="孟晓阳" w:date="2018-12-04T17:58:00Z">
        <w:r w:rsidDel="00ED71D4">
          <w:rPr>
            <w:rFonts w:hint="eastAsia"/>
          </w:rPr>
          <w:delText>据调查显示，</w:delText>
        </w:r>
        <w:r w:rsidRPr="00E71100" w:rsidDel="00ED71D4">
          <w:rPr>
            <w:rFonts w:hint="eastAsia"/>
          </w:rPr>
          <w:delText>互联网接入单位由于内部重要机密通过网络泄密而造成重大损失的事件中，只有</w:delText>
        </w:r>
        <w:r w:rsidRPr="00E71100" w:rsidDel="00ED71D4">
          <w:rPr>
            <w:rFonts w:hint="eastAsia"/>
          </w:rPr>
          <w:delText>1%</w:delText>
        </w:r>
        <w:r w:rsidRPr="00E71100" w:rsidDel="00ED71D4">
          <w:rPr>
            <w:rFonts w:hint="eastAsia"/>
          </w:rPr>
          <w:delText>是被黑客窃取造成的，而</w:delText>
        </w:r>
        <w:r w:rsidRPr="00E71100" w:rsidDel="00ED71D4">
          <w:rPr>
            <w:rFonts w:hint="eastAsia"/>
          </w:rPr>
          <w:delText>97%</w:delText>
        </w:r>
        <w:r w:rsidRPr="00E71100" w:rsidDel="00ED71D4">
          <w:rPr>
            <w:rFonts w:hint="eastAsia"/>
          </w:rPr>
          <w:delText>都是由于内部员工有意或者无意之间泄露而造成的。</w:delText>
        </w:r>
      </w:del>
    </w:p>
    <w:p w14:paraId="04DE2E20" w14:textId="741231AE" w:rsidR="00717178" w:rsidRDefault="00ED71D4" w:rsidP="00FE198E">
      <w:pPr>
        <w:tabs>
          <w:tab w:val="left" w:pos="851"/>
          <w:tab w:val="left" w:pos="1271"/>
        </w:tabs>
        <w:spacing w:line="360" w:lineRule="auto"/>
        <w:ind w:left="851"/>
      </w:pPr>
      <w:ins w:id="1592" w:author="孟晓阳" w:date="2018-12-04T17:58:00Z">
        <w:r>
          <w:rPr>
            <w:rFonts w:hint="eastAsia"/>
          </w:rPr>
          <w:t>本系统</w:t>
        </w:r>
        <w:r>
          <w:t>应具有</w:t>
        </w:r>
      </w:ins>
      <w:ins w:id="1593" w:author="林泽奇" w:date="2018-12-04T20:44:00Z">
        <w:r w:rsidR="004E34B7">
          <w:rPr>
            <w:rFonts w:hint="eastAsia"/>
          </w:rPr>
          <w:t>防止信息</w:t>
        </w:r>
        <w:r w:rsidR="004E34B7">
          <w:t>通过</w:t>
        </w:r>
      </w:ins>
      <w:ins w:id="1594" w:author="孟晓阳" w:date="2018-12-04T17:58:00Z">
        <w:r>
          <w:t>以下</w:t>
        </w:r>
      </w:ins>
      <w:ins w:id="1595" w:author="林泽奇" w:date="2018-12-04T20:44:00Z">
        <w:r w:rsidR="004E34B7">
          <w:rPr>
            <w:rFonts w:hint="eastAsia"/>
          </w:rPr>
          <w:t>途径</w:t>
        </w:r>
        <w:r w:rsidR="004E34B7">
          <w:t>泄露</w:t>
        </w:r>
        <w:r w:rsidR="004E34B7">
          <w:rPr>
            <w:rFonts w:hint="eastAsia"/>
          </w:rPr>
          <w:t>的</w:t>
        </w:r>
      </w:ins>
      <w:ins w:id="1596" w:author="孟晓阳" w:date="2018-12-04T17:58:00Z">
        <w:r>
          <w:t>功能</w:t>
        </w:r>
      </w:ins>
      <w:del w:id="1597" w:author="孟晓阳" w:date="2018-12-04T17:58:00Z">
        <w:r w:rsidR="005A4EEA" w:rsidDel="00ED71D4">
          <w:rPr>
            <w:rFonts w:hint="eastAsia"/>
          </w:rPr>
          <w:delText>因此应当防止</w:delText>
        </w:r>
        <w:r w:rsidR="00717178" w:rsidDel="00ED71D4">
          <w:rPr>
            <w:rFonts w:hint="eastAsia"/>
          </w:rPr>
          <w:delText>以下</w:delText>
        </w:r>
        <w:r w:rsidR="00717178" w:rsidDel="00ED71D4">
          <w:delText>泄露途径</w:delText>
        </w:r>
      </w:del>
      <w:r w:rsidR="00717178">
        <w:rPr>
          <w:rFonts w:hint="eastAsia"/>
        </w:rPr>
        <w:t>：</w:t>
      </w:r>
    </w:p>
    <w:p w14:paraId="366E8F74" w14:textId="439B17F8" w:rsidR="00717178" w:rsidRDefault="00D61465" w:rsidP="00FE198E">
      <w:pPr>
        <w:tabs>
          <w:tab w:val="left" w:pos="851"/>
          <w:tab w:val="left" w:pos="1271"/>
        </w:tabs>
        <w:spacing w:line="360" w:lineRule="auto"/>
        <w:ind w:left="851"/>
      </w:pPr>
      <w:r w:rsidRPr="00D61465">
        <w:rPr>
          <w:rFonts w:hint="eastAsia"/>
          <w:b/>
        </w:rPr>
        <w:t>1</w:t>
      </w:r>
      <w:r w:rsidRPr="00D61465">
        <w:rPr>
          <w:rFonts w:hint="eastAsia"/>
          <w:b/>
        </w:rPr>
        <w:t>）</w:t>
      </w:r>
      <w:r w:rsidR="005A4EEA" w:rsidRPr="00D31D15">
        <w:rPr>
          <w:rFonts w:hint="eastAsia"/>
          <w:b/>
          <w:rPrChange w:id="1598" w:author="林泽奇" w:date="2018-12-04T20:21:00Z">
            <w:rPr>
              <w:rFonts w:hint="eastAsia"/>
            </w:rPr>
          </w:rPrChange>
        </w:rPr>
        <w:t>使用泄露</w:t>
      </w:r>
      <w:r w:rsidR="00F50A61">
        <w:rPr>
          <w:rFonts w:hint="eastAsia"/>
        </w:rPr>
        <w:t>（①操作失误导致技术数据泄漏或损坏；②通过打印、剪切、复制、粘贴、另存为、重命名等操作泄漏数据）</w:t>
      </w:r>
      <w:r w:rsidR="00717178">
        <w:rPr>
          <w:rFonts w:hint="eastAsia"/>
        </w:rPr>
        <w:t>；</w:t>
      </w:r>
    </w:p>
    <w:p w14:paraId="7E1D92B1" w14:textId="58F1452E" w:rsidR="00717178" w:rsidRDefault="00D61465" w:rsidP="00FE198E">
      <w:pPr>
        <w:tabs>
          <w:tab w:val="left" w:pos="851"/>
          <w:tab w:val="left" w:pos="1271"/>
        </w:tabs>
        <w:spacing w:line="360" w:lineRule="auto"/>
        <w:ind w:left="851"/>
      </w:pPr>
      <w:r w:rsidRPr="00D61465">
        <w:rPr>
          <w:b/>
        </w:rPr>
        <w:t>2</w:t>
      </w:r>
      <w:r w:rsidRPr="00D61465">
        <w:rPr>
          <w:rFonts w:hint="eastAsia"/>
          <w:b/>
        </w:rPr>
        <w:t>）</w:t>
      </w:r>
      <w:r w:rsidR="005A4EEA" w:rsidRPr="00D31D15">
        <w:rPr>
          <w:rFonts w:hint="eastAsia"/>
          <w:b/>
          <w:rPrChange w:id="1599" w:author="林泽奇" w:date="2018-12-04T20:21:00Z">
            <w:rPr>
              <w:rFonts w:hint="eastAsia"/>
            </w:rPr>
          </w:rPrChange>
        </w:rPr>
        <w:t>存储泄露</w:t>
      </w:r>
      <w:r w:rsidR="00F50A61">
        <w:rPr>
          <w:rFonts w:hint="eastAsia"/>
        </w:rPr>
        <w:t>（①数据中心、服务器、数据库的数据被随意下载、共享泄漏；</w:t>
      </w:r>
      <w:r w:rsidR="00F50A61">
        <w:t>②</w:t>
      </w:r>
      <w:r w:rsidR="00F50A61" w:rsidRPr="00F50A61">
        <w:rPr>
          <w:rFonts w:hint="eastAsia"/>
        </w:rPr>
        <w:t>离职人员通过</w:t>
      </w:r>
      <w:r w:rsidR="00F50A61" w:rsidRPr="00F50A61">
        <w:rPr>
          <w:rFonts w:hint="eastAsia"/>
        </w:rPr>
        <w:t>U</w:t>
      </w:r>
      <w:r w:rsidR="00F50A61" w:rsidRPr="00F50A61">
        <w:rPr>
          <w:rFonts w:hint="eastAsia"/>
        </w:rPr>
        <w:t>盘、</w:t>
      </w:r>
      <w:r w:rsidR="00F50A61" w:rsidRPr="00F50A61">
        <w:rPr>
          <w:rFonts w:hint="eastAsia"/>
        </w:rPr>
        <w:t>CD/DVD</w:t>
      </w:r>
      <w:r w:rsidR="00F50A61">
        <w:rPr>
          <w:rFonts w:hint="eastAsia"/>
        </w:rPr>
        <w:t>、移动硬盘随意拷走机密资料；</w:t>
      </w:r>
      <w:r w:rsidR="00F50A61">
        <w:t>③</w:t>
      </w:r>
      <w:r w:rsidR="00F50A61" w:rsidRPr="00F50A61">
        <w:rPr>
          <w:rFonts w:hint="eastAsia"/>
        </w:rPr>
        <w:t>移动笔记本被盗、丢失或维修造成数据泄漏</w:t>
      </w:r>
      <w:r w:rsidR="00F50A61">
        <w:rPr>
          <w:rFonts w:hint="eastAsia"/>
        </w:rPr>
        <w:t>）</w:t>
      </w:r>
      <w:r w:rsidR="00717178">
        <w:rPr>
          <w:rFonts w:hint="eastAsia"/>
        </w:rPr>
        <w:t>；</w:t>
      </w:r>
    </w:p>
    <w:p w14:paraId="3309C148" w14:textId="3D9B4B49" w:rsidR="005A4EEA" w:rsidRPr="00E71100" w:rsidRDefault="00D61465" w:rsidP="00FE198E">
      <w:pPr>
        <w:tabs>
          <w:tab w:val="left" w:pos="851"/>
          <w:tab w:val="left" w:pos="1271"/>
        </w:tabs>
        <w:spacing w:line="360" w:lineRule="auto"/>
        <w:ind w:left="851"/>
      </w:pPr>
      <w:r w:rsidRPr="00D61465">
        <w:rPr>
          <w:b/>
        </w:rPr>
        <w:t>3</w:t>
      </w:r>
      <w:r w:rsidRPr="00D61465">
        <w:rPr>
          <w:rFonts w:hint="eastAsia"/>
          <w:b/>
        </w:rPr>
        <w:t>）</w:t>
      </w:r>
      <w:r w:rsidR="005A4EEA" w:rsidRPr="00D31D15">
        <w:rPr>
          <w:rFonts w:hint="eastAsia"/>
          <w:b/>
          <w:rPrChange w:id="1600" w:author="林泽奇" w:date="2018-12-04T20:21:00Z">
            <w:rPr>
              <w:rFonts w:hint="eastAsia"/>
            </w:rPr>
          </w:rPrChange>
        </w:rPr>
        <w:t>传输泄露</w:t>
      </w:r>
      <w:r w:rsidR="00F50A61">
        <w:rPr>
          <w:rFonts w:hint="eastAsia"/>
        </w:rPr>
        <w:t>（①</w:t>
      </w:r>
      <w:r w:rsidR="00F50A61" w:rsidRPr="00F50A61">
        <w:rPr>
          <w:rFonts w:hint="eastAsia"/>
        </w:rPr>
        <w:t>通过</w:t>
      </w:r>
      <w:r w:rsidR="00F50A61" w:rsidRPr="00F50A61">
        <w:rPr>
          <w:rFonts w:hint="eastAsia"/>
        </w:rPr>
        <w:t>email</w:t>
      </w:r>
      <w:r w:rsidR="00F50A61" w:rsidRPr="00F50A61">
        <w:rPr>
          <w:rFonts w:hint="eastAsia"/>
        </w:rPr>
        <w:t>、</w:t>
      </w:r>
      <w:r w:rsidR="00F50A61" w:rsidRPr="00F50A61">
        <w:rPr>
          <w:rFonts w:hint="eastAsia"/>
        </w:rPr>
        <w:t>QQ</w:t>
      </w:r>
      <w:r w:rsidR="00F50A61" w:rsidRPr="00F50A61">
        <w:rPr>
          <w:rFonts w:hint="eastAsia"/>
        </w:rPr>
        <w:t>、</w:t>
      </w:r>
      <w:r w:rsidR="00F50A61" w:rsidRPr="00F50A61">
        <w:rPr>
          <w:rFonts w:hint="eastAsia"/>
        </w:rPr>
        <w:t>MSN</w:t>
      </w:r>
      <w:r w:rsidR="00F50A61">
        <w:rPr>
          <w:rFonts w:hint="eastAsia"/>
        </w:rPr>
        <w:t>等轻易传输机密资料；</w:t>
      </w:r>
      <w:r w:rsidR="00F50A61">
        <w:t>②</w:t>
      </w:r>
      <w:r w:rsidR="00F50A61" w:rsidRPr="00F50A61">
        <w:rPr>
          <w:rFonts w:hint="eastAsia"/>
        </w:rPr>
        <w:t>通过网络监听、拦截等方式篡改、伪造传输数据</w:t>
      </w:r>
      <w:r w:rsidR="00F50A61">
        <w:rPr>
          <w:rFonts w:hint="eastAsia"/>
        </w:rPr>
        <w:t>）</w:t>
      </w:r>
      <w:r w:rsidR="005A4EEA">
        <w:t>等</w:t>
      </w:r>
      <w:r w:rsidR="005A4EEA">
        <w:rPr>
          <w:rFonts w:hint="eastAsia"/>
        </w:rPr>
        <w:t>泄密</w:t>
      </w:r>
      <w:r w:rsidR="005A4EEA">
        <w:t>途径。</w:t>
      </w:r>
    </w:p>
    <w:p w14:paraId="065856ED" w14:textId="1668977C" w:rsidR="00FE198E" w:rsidRDefault="00FE198E" w:rsidP="00FE198E">
      <w:pPr>
        <w:numPr>
          <w:ilvl w:val="2"/>
          <w:numId w:val="24"/>
        </w:numPr>
        <w:spacing w:line="360" w:lineRule="auto"/>
        <w:rPr>
          <w:lang w:val="en-GB"/>
        </w:rPr>
      </w:pPr>
      <w:r>
        <w:rPr>
          <w:rFonts w:hint="eastAsia"/>
          <w:lang w:val="en-GB"/>
        </w:rPr>
        <w:t>操作</w:t>
      </w:r>
    </w:p>
    <w:p w14:paraId="3CA426DE" w14:textId="79D78BD7" w:rsidR="00D17217" w:rsidRDefault="003C355B" w:rsidP="003C355B">
      <w:pPr>
        <w:spacing w:line="360" w:lineRule="auto"/>
        <w:ind w:left="840"/>
        <w:rPr>
          <w:ins w:id="1601" w:author="孟晓阳" w:date="2018-12-04T18:01:00Z"/>
          <w:lang w:val="en-GB"/>
        </w:rPr>
      </w:pPr>
      <w:r>
        <w:rPr>
          <w:rFonts w:hint="eastAsia"/>
          <w:lang w:val="en-GB"/>
        </w:rPr>
        <w:t>部署解决</w:t>
      </w:r>
      <w:r w:rsidRPr="00D17217">
        <w:rPr>
          <w:rFonts w:hint="eastAsia"/>
          <w:lang w:val="en-GB"/>
        </w:rPr>
        <w:t>造成</w:t>
      </w:r>
      <w:r>
        <w:rPr>
          <w:rFonts w:hint="eastAsia"/>
          <w:lang w:val="en-GB"/>
        </w:rPr>
        <w:t>医院内部</w:t>
      </w:r>
      <w:r>
        <w:rPr>
          <w:lang w:val="en-GB"/>
        </w:rPr>
        <w:t>重要</w:t>
      </w:r>
      <w:r>
        <w:rPr>
          <w:rFonts w:hint="eastAsia"/>
          <w:lang w:val="en-GB"/>
        </w:rPr>
        <w:t>信息泄露安全问题的专用</w:t>
      </w:r>
      <w:r>
        <w:rPr>
          <w:rFonts w:hint="eastAsia"/>
          <w:lang w:val="en-GB"/>
        </w:rPr>
        <w:t>DLP</w:t>
      </w:r>
      <w:r w:rsidR="001656A6">
        <w:rPr>
          <w:rFonts w:hint="eastAsia"/>
          <w:lang w:val="en-GB"/>
        </w:rPr>
        <w:t>数据泄露防护系统</w:t>
      </w:r>
      <w:r>
        <w:rPr>
          <w:rFonts w:hint="eastAsia"/>
          <w:lang w:val="en-GB"/>
        </w:rPr>
        <w:t>。</w:t>
      </w:r>
      <w:r w:rsidR="0016782C">
        <w:rPr>
          <w:lang w:val="en-GB"/>
        </w:rPr>
        <w:tab/>
      </w:r>
    </w:p>
    <w:p w14:paraId="15712BB9" w14:textId="77777777" w:rsidR="00D76DE7" w:rsidRDefault="00D76DE7" w:rsidP="003C355B">
      <w:pPr>
        <w:spacing w:line="360" w:lineRule="auto"/>
        <w:ind w:left="840"/>
        <w:rPr>
          <w:ins w:id="1602" w:author="孟晓阳" w:date="2018-12-04T18:01:00Z"/>
          <w:lang w:val="en-GB"/>
        </w:rPr>
      </w:pPr>
    </w:p>
    <w:p w14:paraId="702D4D9B" w14:textId="29C2B1A6" w:rsidR="00D76DE7" w:rsidRDefault="00D76DE7" w:rsidP="00D76DE7">
      <w:pPr>
        <w:pStyle w:val="2"/>
        <w:widowControl/>
        <w:numPr>
          <w:ilvl w:val="1"/>
          <w:numId w:val="7"/>
        </w:numPr>
        <w:spacing w:before="0" w:after="0" w:line="360" w:lineRule="auto"/>
        <w:rPr>
          <w:ins w:id="1603" w:author="孟晓阳" w:date="2018-12-04T18:03:00Z"/>
        </w:rPr>
      </w:pPr>
      <w:bookmarkStart w:id="1604" w:name="_Toc531719432"/>
      <w:ins w:id="1605" w:author="孟晓阳" w:date="2018-12-04T18:03:00Z">
        <w:r>
          <w:rPr>
            <w:rFonts w:hint="eastAsia"/>
          </w:rPr>
          <w:t>防病毒软件</w:t>
        </w:r>
        <w:bookmarkEnd w:id="1604"/>
      </w:ins>
    </w:p>
    <w:p w14:paraId="041223F9" w14:textId="46FAAA4C" w:rsidR="00C704F9" w:rsidRDefault="00C704F9" w:rsidP="00C704F9">
      <w:pPr>
        <w:numPr>
          <w:ilvl w:val="2"/>
          <w:numId w:val="24"/>
        </w:numPr>
        <w:spacing w:line="360" w:lineRule="auto"/>
        <w:rPr>
          <w:ins w:id="1606" w:author="林泽奇" w:date="2018-12-04T20:07:00Z"/>
          <w:lang w:val="en-GB"/>
        </w:rPr>
      </w:pPr>
      <w:ins w:id="1607" w:author="林泽奇" w:date="2018-12-04T20:07:00Z">
        <w:r>
          <w:rPr>
            <w:rFonts w:hint="eastAsia"/>
            <w:lang w:val="en-GB"/>
          </w:rPr>
          <w:t>描述</w:t>
        </w:r>
      </w:ins>
    </w:p>
    <w:p w14:paraId="6FB7133E" w14:textId="6957CFBB" w:rsidR="00A4105D" w:rsidRDefault="00BD71B4">
      <w:pPr>
        <w:tabs>
          <w:tab w:val="left" w:pos="851"/>
        </w:tabs>
        <w:spacing w:line="360" w:lineRule="auto"/>
        <w:ind w:left="851"/>
        <w:rPr>
          <w:ins w:id="1608" w:author="林泽奇" w:date="2018-12-04T20:16:00Z"/>
          <w:lang w:val="en-GB"/>
        </w:rPr>
        <w:pPrChange w:id="1609" w:author="林泽奇" w:date="2018-12-04T20:15:00Z">
          <w:pPr>
            <w:numPr>
              <w:ilvl w:val="2"/>
              <w:numId w:val="24"/>
            </w:numPr>
            <w:tabs>
              <w:tab w:val="left" w:pos="851"/>
            </w:tabs>
            <w:spacing w:line="360" w:lineRule="auto"/>
            <w:ind w:left="851" w:hanging="431"/>
          </w:pPr>
        </w:pPrChange>
      </w:pPr>
      <w:ins w:id="1610" w:author="林泽奇" w:date="2018-12-04T20:16:00Z">
        <w:r>
          <w:rPr>
            <w:rFonts w:hint="eastAsia"/>
            <w:lang w:val="en-GB"/>
          </w:rPr>
          <w:t>为了提高</w:t>
        </w:r>
        <w:r>
          <w:rPr>
            <w:lang w:val="en-GB"/>
          </w:rPr>
          <w:t>医院</w:t>
        </w:r>
        <w:r>
          <w:rPr>
            <w:rFonts w:hint="eastAsia"/>
            <w:lang w:val="en-GB"/>
          </w:rPr>
          <w:t>信息系统</w:t>
        </w:r>
        <w:r>
          <w:rPr>
            <w:lang w:val="en-GB"/>
          </w:rPr>
          <w:t>终端的</w:t>
        </w:r>
        <w:r>
          <w:rPr>
            <w:rFonts w:hint="eastAsia"/>
            <w:lang w:val="en-GB"/>
          </w:rPr>
          <w:t>病毒</w:t>
        </w:r>
        <w:r>
          <w:rPr>
            <w:lang w:val="en-GB"/>
          </w:rPr>
          <w:t>防范能力，防病毒软件应满足以下基本功能的实现：</w:t>
        </w:r>
      </w:ins>
    </w:p>
    <w:p w14:paraId="68C9311E" w14:textId="0E452005" w:rsidR="00BD71B4" w:rsidRDefault="00BD71B4">
      <w:pPr>
        <w:tabs>
          <w:tab w:val="left" w:pos="851"/>
        </w:tabs>
        <w:spacing w:line="360" w:lineRule="auto"/>
        <w:ind w:left="851"/>
        <w:rPr>
          <w:ins w:id="1611" w:author="林泽奇" w:date="2018-12-04T20:20:00Z"/>
          <w:lang w:val="en-GB"/>
        </w:rPr>
        <w:pPrChange w:id="1612" w:author="林泽奇" w:date="2018-12-04T20:15:00Z">
          <w:pPr>
            <w:numPr>
              <w:ilvl w:val="2"/>
              <w:numId w:val="24"/>
            </w:numPr>
            <w:tabs>
              <w:tab w:val="left" w:pos="851"/>
            </w:tabs>
            <w:spacing w:line="360" w:lineRule="auto"/>
            <w:ind w:left="851" w:hanging="431"/>
          </w:pPr>
        </w:pPrChange>
      </w:pPr>
      <w:ins w:id="1613" w:author="林泽奇" w:date="2018-12-04T20:17:00Z">
        <w:r w:rsidRPr="00D61465">
          <w:rPr>
            <w:rFonts w:hint="eastAsia"/>
            <w:b/>
          </w:rPr>
          <w:t>1</w:t>
        </w:r>
        <w:r w:rsidRPr="00D61465">
          <w:rPr>
            <w:rFonts w:hint="eastAsia"/>
            <w:b/>
          </w:rPr>
          <w:t>）</w:t>
        </w:r>
      </w:ins>
      <w:ins w:id="1614" w:author="林泽奇" w:date="2018-12-04T20:18:00Z">
        <w:r w:rsidRPr="00D31D15">
          <w:rPr>
            <w:rFonts w:hint="eastAsia"/>
            <w:b/>
            <w:lang w:val="en-GB"/>
            <w:rPrChange w:id="1615" w:author="林泽奇" w:date="2018-12-04T20:21:00Z">
              <w:rPr>
                <w:rFonts w:hint="eastAsia"/>
                <w:b/>
              </w:rPr>
            </w:rPrChange>
          </w:rPr>
          <w:t>防病毒软件的安装</w:t>
        </w:r>
        <w:r>
          <w:rPr>
            <w:rFonts w:hint="eastAsia"/>
            <w:lang w:val="en-GB"/>
          </w:rPr>
          <w:t>（</w:t>
        </w:r>
      </w:ins>
      <w:ins w:id="1616" w:author="林泽奇" w:date="2018-12-04T20:19:00Z">
        <w:r>
          <w:rPr>
            <w:rFonts w:hint="eastAsia"/>
            <w:lang w:val="en-GB"/>
          </w:rPr>
          <w:t>防病毒</w:t>
        </w:r>
        <w:r>
          <w:rPr>
            <w:lang w:val="en-GB"/>
          </w:rPr>
          <w:t>软件</w:t>
        </w:r>
        <w:r>
          <w:rPr>
            <w:rFonts w:hint="eastAsia"/>
            <w:lang w:val="en-GB"/>
          </w:rPr>
          <w:t>的</w:t>
        </w:r>
        <w:r>
          <w:rPr>
            <w:lang w:val="en-GB"/>
          </w:rPr>
          <w:t>客户</w:t>
        </w:r>
        <w:proofErr w:type="gramStart"/>
        <w:r>
          <w:rPr>
            <w:lang w:val="en-GB"/>
          </w:rPr>
          <w:t>端安</w:t>
        </w:r>
        <w:proofErr w:type="gramEnd"/>
        <w:r>
          <w:rPr>
            <w:lang w:val="en-GB"/>
          </w:rPr>
          <w:t>装后</w:t>
        </w:r>
        <w:r>
          <w:rPr>
            <w:rFonts w:hint="eastAsia"/>
            <w:lang w:val="en-GB"/>
          </w:rPr>
          <w:t>，</w:t>
        </w:r>
        <w:r>
          <w:rPr>
            <w:lang w:val="en-GB"/>
          </w:rPr>
          <w:t>应配置为</w:t>
        </w:r>
        <w:r>
          <w:rPr>
            <w:rFonts w:hint="eastAsia"/>
            <w:lang w:val="en-GB"/>
          </w:rPr>
          <w:t>普通</w:t>
        </w:r>
        <w:r>
          <w:rPr>
            <w:lang w:val="en-GB"/>
          </w:rPr>
          <w:t>用户无法删除与卸载</w:t>
        </w:r>
        <w:r>
          <w:rPr>
            <w:rFonts w:hint="eastAsia"/>
            <w:lang w:val="en-GB"/>
          </w:rPr>
          <w:t>，</w:t>
        </w:r>
        <w:r>
          <w:rPr>
            <w:lang w:val="en-GB"/>
          </w:rPr>
          <w:t>若需要临时卸载，可联系</w:t>
        </w:r>
      </w:ins>
      <w:ins w:id="1617" w:author="林泽奇" w:date="2018-12-04T20:20:00Z">
        <w:r>
          <w:rPr>
            <w:lang w:val="en-GB"/>
          </w:rPr>
          <w:t>管理员进行卸载操作</w:t>
        </w:r>
      </w:ins>
      <w:ins w:id="1618" w:author="林泽奇" w:date="2018-12-04T20:18:00Z">
        <w:r>
          <w:rPr>
            <w:rFonts w:hint="eastAsia"/>
            <w:lang w:val="en-GB"/>
          </w:rPr>
          <w:t>）</w:t>
        </w:r>
      </w:ins>
      <w:ins w:id="1619" w:author="林泽奇" w:date="2018-12-04T20:20:00Z">
        <w:r>
          <w:rPr>
            <w:rFonts w:hint="eastAsia"/>
            <w:lang w:val="en-GB"/>
          </w:rPr>
          <w:t>。</w:t>
        </w:r>
      </w:ins>
    </w:p>
    <w:p w14:paraId="0CEA1B76" w14:textId="03D2F95B" w:rsidR="00BD71B4" w:rsidRDefault="00BD71B4">
      <w:pPr>
        <w:tabs>
          <w:tab w:val="left" w:pos="851"/>
        </w:tabs>
        <w:spacing w:line="360" w:lineRule="auto"/>
        <w:ind w:left="851"/>
        <w:rPr>
          <w:ins w:id="1620" w:author="林泽奇" w:date="2018-12-04T20:24:00Z"/>
          <w:lang w:val="en-GB"/>
        </w:rPr>
        <w:pPrChange w:id="1621" w:author="林泽奇" w:date="2018-12-04T20:15:00Z">
          <w:pPr>
            <w:numPr>
              <w:ilvl w:val="2"/>
              <w:numId w:val="24"/>
            </w:numPr>
            <w:tabs>
              <w:tab w:val="left" w:pos="851"/>
            </w:tabs>
            <w:spacing w:line="360" w:lineRule="auto"/>
            <w:ind w:left="851" w:hanging="431"/>
          </w:pPr>
        </w:pPrChange>
      </w:pPr>
      <w:ins w:id="1622" w:author="林泽奇" w:date="2018-12-04T20:20:00Z">
        <w:r>
          <w:rPr>
            <w:rFonts w:hint="eastAsia"/>
            <w:b/>
          </w:rPr>
          <w:t>2</w:t>
        </w:r>
        <w:r w:rsidRPr="00D61465">
          <w:rPr>
            <w:rFonts w:hint="eastAsia"/>
            <w:b/>
          </w:rPr>
          <w:t>）</w:t>
        </w:r>
        <w:r w:rsidR="00D31D15">
          <w:rPr>
            <w:rFonts w:hint="eastAsia"/>
            <w:b/>
          </w:rPr>
          <w:t>防病毒</w:t>
        </w:r>
        <w:r w:rsidR="00D31D15">
          <w:rPr>
            <w:b/>
          </w:rPr>
          <w:t>软件的定时扫描</w:t>
        </w:r>
      </w:ins>
      <w:ins w:id="1623" w:author="林泽奇" w:date="2018-12-04T20:21:00Z">
        <w:r w:rsidR="00D31D15" w:rsidRPr="00D31D15">
          <w:rPr>
            <w:rFonts w:hint="eastAsia"/>
            <w:lang w:val="en-GB"/>
            <w:rPrChange w:id="1624" w:author="林泽奇" w:date="2018-12-04T20:21:00Z">
              <w:rPr>
                <w:rFonts w:hint="eastAsia"/>
                <w:b/>
              </w:rPr>
            </w:rPrChange>
          </w:rPr>
          <w:t>（</w:t>
        </w:r>
        <w:r w:rsidR="00D31D15">
          <w:rPr>
            <w:rFonts w:hint="eastAsia"/>
            <w:lang w:val="en-GB"/>
          </w:rPr>
          <w:t>防病毒</w:t>
        </w:r>
        <w:r w:rsidR="00D31D15">
          <w:rPr>
            <w:lang w:val="en-GB"/>
          </w:rPr>
          <w:t>软件</w:t>
        </w:r>
      </w:ins>
      <w:ins w:id="1625" w:author="林泽奇" w:date="2018-12-04T20:22:00Z">
        <w:r w:rsidR="00D31D15">
          <w:rPr>
            <w:lang w:val="en-GB"/>
          </w:rPr>
          <w:t>的客户</w:t>
        </w:r>
        <w:proofErr w:type="gramStart"/>
        <w:r w:rsidR="00D31D15">
          <w:rPr>
            <w:lang w:val="en-GB"/>
          </w:rPr>
          <w:t>端安</w:t>
        </w:r>
        <w:proofErr w:type="gramEnd"/>
        <w:r w:rsidR="00D31D15">
          <w:rPr>
            <w:lang w:val="en-GB"/>
          </w:rPr>
          <w:t>装后，</w:t>
        </w:r>
        <w:r w:rsidR="00D31D15">
          <w:rPr>
            <w:rFonts w:hint="eastAsia"/>
            <w:lang w:val="en-GB"/>
          </w:rPr>
          <w:t>应当</w:t>
        </w:r>
        <w:r w:rsidR="00D31D15">
          <w:rPr>
            <w:lang w:val="en-GB"/>
          </w:rPr>
          <w:t>配置定时扫描策略，扫描项可分</w:t>
        </w:r>
        <w:r w:rsidR="00D31D15">
          <w:rPr>
            <w:rFonts w:hint="eastAsia"/>
            <w:lang w:val="en-GB"/>
          </w:rPr>
          <w:t>快速</w:t>
        </w:r>
        <w:r w:rsidR="00D31D15">
          <w:rPr>
            <w:lang w:val="en-GB"/>
          </w:rPr>
          <w:t>扫描与</w:t>
        </w:r>
        <w:r w:rsidR="00D31D15">
          <w:rPr>
            <w:rFonts w:hint="eastAsia"/>
            <w:lang w:val="en-GB"/>
          </w:rPr>
          <w:t>全盘</w:t>
        </w:r>
        <w:r w:rsidR="00D31D15">
          <w:rPr>
            <w:lang w:val="en-GB"/>
          </w:rPr>
          <w:t>扫描</w:t>
        </w:r>
      </w:ins>
      <w:ins w:id="1626" w:author="林泽奇" w:date="2018-12-04T20:23:00Z">
        <w:r w:rsidR="00D31D15">
          <w:rPr>
            <w:rFonts w:hint="eastAsia"/>
            <w:lang w:val="en-GB"/>
          </w:rPr>
          <w:t>，扫描策略只</w:t>
        </w:r>
        <w:r w:rsidR="00D31D15">
          <w:rPr>
            <w:lang w:val="en-GB"/>
          </w:rPr>
          <w:t>能</w:t>
        </w:r>
        <w:r w:rsidR="00D31D15">
          <w:rPr>
            <w:rFonts w:hint="eastAsia"/>
            <w:lang w:val="en-GB"/>
          </w:rPr>
          <w:t>由</w:t>
        </w:r>
        <w:r w:rsidR="00D31D15">
          <w:rPr>
            <w:lang w:val="en-GB"/>
          </w:rPr>
          <w:t>管理员配置生效</w:t>
        </w:r>
      </w:ins>
      <w:ins w:id="1627" w:author="林泽奇" w:date="2018-12-04T20:21:00Z">
        <w:r w:rsidR="00D31D15" w:rsidRPr="00D31D15">
          <w:rPr>
            <w:rFonts w:hint="eastAsia"/>
            <w:lang w:val="en-GB"/>
            <w:rPrChange w:id="1628" w:author="林泽奇" w:date="2018-12-04T20:21:00Z">
              <w:rPr>
                <w:rFonts w:hint="eastAsia"/>
                <w:b/>
              </w:rPr>
            </w:rPrChange>
          </w:rPr>
          <w:t>）</w:t>
        </w:r>
      </w:ins>
      <w:ins w:id="1629" w:author="林泽奇" w:date="2018-12-04T20:23:00Z">
        <w:r w:rsidR="00D31D15">
          <w:rPr>
            <w:rFonts w:hint="eastAsia"/>
            <w:lang w:val="en-GB"/>
          </w:rPr>
          <w:t>。</w:t>
        </w:r>
      </w:ins>
    </w:p>
    <w:p w14:paraId="4FB4D7D2" w14:textId="73455F21" w:rsidR="00D31D15" w:rsidRDefault="00D31D15">
      <w:pPr>
        <w:tabs>
          <w:tab w:val="left" w:pos="851"/>
        </w:tabs>
        <w:spacing w:line="360" w:lineRule="auto"/>
        <w:ind w:left="851"/>
        <w:rPr>
          <w:ins w:id="1630" w:author="林泽奇" w:date="2018-12-04T20:27:00Z"/>
          <w:lang w:val="en-GB"/>
        </w:rPr>
        <w:pPrChange w:id="1631" w:author="林泽奇" w:date="2018-12-04T20:15:00Z">
          <w:pPr>
            <w:numPr>
              <w:ilvl w:val="2"/>
              <w:numId w:val="24"/>
            </w:numPr>
            <w:tabs>
              <w:tab w:val="left" w:pos="851"/>
            </w:tabs>
            <w:spacing w:line="360" w:lineRule="auto"/>
            <w:ind w:left="851" w:hanging="431"/>
          </w:pPr>
        </w:pPrChange>
      </w:pPr>
      <w:ins w:id="1632" w:author="林泽奇" w:date="2018-12-04T20:24:00Z">
        <w:r>
          <w:rPr>
            <w:rFonts w:hint="eastAsia"/>
            <w:b/>
          </w:rPr>
          <w:t>3</w:t>
        </w:r>
        <w:r w:rsidRPr="00D61465">
          <w:rPr>
            <w:rFonts w:hint="eastAsia"/>
            <w:b/>
          </w:rPr>
          <w:t>）</w:t>
        </w:r>
        <w:r>
          <w:rPr>
            <w:rFonts w:hint="eastAsia"/>
            <w:b/>
          </w:rPr>
          <w:t>防病毒</w:t>
        </w:r>
        <w:r>
          <w:rPr>
            <w:b/>
          </w:rPr>
          <w:t>软件的</w:t>
        </w:r>
        <w:r>
          <w:rPr>
            <w:rFonts w:hint="eastAsia"/>
            <w:b/>
          </w:rPr>
          <w:t>升级更新</w:t>
        </w:r>
        <w:r w:rsidRPr="00D31D15">
          <w:rPr>
            <w:rFonts w:hint="eastAsia"/>
            <w:lang w:val="en-GB"/>
            <w:rPrChange w:id="1633" w:author="林泽奇" w:date="2018-12-04T20:24:00Z">
              <w:rPr>
                <w:rFonts w:hint="eastAsia"/>
                <w:b/>
              </w:rPr>
            </w:rPrChange>
          </w:rPr>
          <w:t>（</w:t>
        </w:r>
        <w:r>
          <w:rPr>
            <w:rFonts w:hint="eastAsia"/>
            <w:lang w:val="en-GB"/>
          </w:rPr>
          <w:t>防病毒</w:t>
        </w:r>
        <w:r>
          <w:rPr>
            <w:lang w:val="en-GB"/>
          </w:rPr>
          <w:t>软件的客户</w:t>
        </w:r>
        <w:proofErr w:type="gramStart"/>
        <w:r>
          <w:rPr>
            <w:lang w:val="en-GB"/>
          </w:rPr>
          <w:t>端安</w:t>
        </w:r>
        <w:proofErr w:type="gramEnd"/>
        <w:r>
          <w:rPr>
            <w:lang w:val="en-GB"/>
          </w:rPr>
          <w:t>装后</w:t>
        </w:r>
      </w:ins>
      <w:ins w:id="1634" w:author="林泽奇" w:date="2018-12-04T20:25:00Z">
        <w:r>
          <w:rPr>
            <w:rFonts w:hint="eastAsia"/>
            <w:lang w:val="en-GB"/>
          </w:rPr>
          <w:t>，应保证</w:t>
        </w:r>
      </w:ins>
      <w:ins w:id="1635" w:author="林泽奇" w:date="2018-12-04T20:26:00Z">
        <w:r>
          <w:rPr>
            <w:rFonts w:hint="eastAsia"/>
            <w:lang w:val="en-GB"/>
          </w:rPr>
          <w:t>最新</w:t>
        </w:r>
      </w:ins>
      <w:ins w:id="1636" w:author="林泽奇" w:date="2018-12-04T20:25:00Z">
        <w:r>
          <w:rPr>
            <w:lang w:val="en-GB"/>
          </w:rPr>
          <w:t>病毒库</w:t>
        </w:r>
      </w:ins>
      <w:ins w:id="1637" w:author="林泽奇" w:date="2018-12-04T20:29:00Z">
        <w:r w:rsidR="000A324C">
          <w:rPr>
            <w:rFonts w:hint="eastAsia"/>
            <w:lang w:val="en-GB"/>
          </w:rPr>
          <w:t>定义码</w:t>
        </w:r>
      </w:ins>
      <w:ins w:id="1638" w:author="林泽奇" w:date="2018-12-04T20:26:00Z">
        <w:r>
          <w:rPr>
            <w:rFonts w:hint="eastAsia"/>
            <w:lang w:val="en-GB"/>
          </w:rPr>
          <w:t>版本</w:t>
        </w:r>
        <w:r>
          <w:rPr>
            <w:lang w:val="en-GB"/>
          </w:rPr>
          <w:t>与当前时间不超过七天</w:t>
        </w:r>
      </w:ins>
      <w:ins w:id="1639" w:author="林泽奇" w:date="2018-12-04T20:24:00Z">
        <w:r w:rsidRPr="00D31D15">
          <w:rPr>
            <w:rFonts w:hint="eastAsia"/>
            <w:lang w:val="en-GB"/>
            <w:rPrChange w:id="1640" w:author="林泽奇" w:date="2018-12-04T20:24:00Z">
              <w:rPr>
                <w:rFonts w:hint="eastAsia"/>
                <w:b/>
              </w:rPr>
            </w:rPrChange>
          </w:rPr>
          <w:t>）</w:t>
        </w:r>
      </w:ins>
      <w:ins w:id="1641" w:author="林泽奇" w:date="2018-12-04T20:27:00Z">
        <w:r>
          <w:rPr>
            <w:rFonts w:hint="eastAsia"/>
            <w:lang w:val="en-GB"/>
          </w:rPr>
          <w:t>。</w:t>
        </w:r>
      </w:ins>
    </w:p>
    <w:p w14:paraId="20C962B2" w14:textId="2CF289DB" w:rsidR="00D31D15" w:rsidRDefault="00D31D15">
      <w:pPr>
        <w:tabs>
          <w:tab w:val="left" w:pos="851"/>
        </w:tabs>
        <w:spacing w:line="360" w:lineRule="auto"/>
        <w:ind w:left="851"/>
        <w:rPr>
          <w:ins w:id="1642" w:author="林泽奇" w:date="2018-12-04T20:31:00Z"/>
          <w:lang w:val="en-GB"/>
        </w:rPr>
        <w:pPrChange w:id="1643" w:author="林泽奇" w:date="2018-12-04T20:15:00Z">
          <w:pPr>
            <w:numPr>
              <w:ilvl w:val="2"/>
              <w:numId w:val="24"/>
            </w:numPr>
            <w:tabs>
              <w:tab w:val="left" w:pos="851"/>
            </w:tabs>
            <w:spacing w:line="360" w:lineRule="auto"/>
            <w:ind w:left="851" w:hanging="431"/>
          </w:pPr>
        </w:pPrChange>
      </w:pPr>
      <w:ins w:id="1644" w:author="林泽奇" w:date="2018-12-04T20:27:00Z">
        <w:r>
          <w:rPr>
            <w:rFonts w:hint="eastAsia"/>
            <w:b/>
          </w:rPr>
          <w:lastRenderedPageBreak/>
          <w:t>4</w:t>
        </w:r>
        <w:r w:rsidRPr="00D61465">
          <w:rPr>
            <w:rFonts w:hint="eastAsia"/>
            <w:b/>
          </w:rPr>
          <w:t>）</w:t>
        </w:r>
        <w:r w:rsidR="00075CD7">
          <w:rPr>
            <w:rFonts w:hint="eastAsia"/>
            <w:b/>
          </w:rPr>
          <w:t>防病毒</w:t>
        </w:r>
        <w:r w:rsidR="00075CD7">
          <w:rPr>
            <w:b/>
          </w:rPr>
          <w:t>软件的</w:t>
        </w:r>
      </w:ins>
      <w:ins w:id="1645" w:author="林泽奇" w:date="2018-12-04T20:28:00Z">
        <w:r w:rsidR="000A324C">
          <w:rPr>
            <w:rFonts w:hint="eastAsia"/>
            <w:b/>
          </w:rPr>
          <w:t>查杀</w:t>
        </w:r>
        <w:r w:rsidR="000A324C">
          <w:rPr>
            <w:b/>
          </w:rPr>
          <w:t>功能</w:t>
        </w:r>
        <w:r w:rsidR="000A324C" w:rsidRPr="000A324C">
          <w:rPr>
            <w:rFonts w:hint="eastAsia"/>
            <w:lang w:val="en-GB"/>
            <w:rPrChange w:id="1646" w:author="林泽奇" w:date="2018-12-04T20:28:00Z">
              <w:rPr>
                <w:rFonts w:hint="eastAsia"/>
                <w:b/>
              </w:rPr>
            </w:rPrChange>
          </w:rPr>
          <w:t>（</w:t>
        </w:r>
        <w:r w:rsidR="000A324C">
          <w:rPr>
            <w:rFonts w:hint="eastAsia"/>
            <w:lang w:val="en-GB"/>
          </w:rPr>
          <w:t>防病毒</w:t>
        </w:r>
        <w:r w:rsidR="000A324C">
          <w:rPr>
            <w:lang w:val="en-GB"/>
          </w:rPr>
          <w:t>软件的客户</w:t>
        </w:r>
        <w:proofErr w:type="gramStart"/>
        <w:r w:rsidR="000A324C">
          <w:rPr>
            <w:lang w:val="en-GB"/>
          </w:rPr>
          <w:t>端安</w:t>
        </w:r>
        <w:proofErr w:type="gramEnd"/>
        <w:r w:rsidR="000A324C">
          <w:rPr>
            <w:lang w:val="en-GB"/>
          </w:rPr>
          <w:t>装后</w:t>
        </w:r>
        <w:r w:rsidR="000A324C">
          <w:rPr>
            <w:rFonts w:hint="eastAsia"/>
            <w:lang w:val="en-GB"/>
          </w:rPr>
          <w:t>，</w:t>
        </w:r>
      </w:ins>
      <w:ins w:id="1647" w:author="林泽奇" w:date="2018-12-04T20:31:00Z">
        <w:r w:rsidR="004B5ACA">
          <w:rPr>
            <w:rFonts w:hint="eastAsia"/>
            <w:lang w:val="en-GB"/>
          </w:rPr>
          <w:t>应当具备</w:t>
        </w:r>
        <w:r w:rsidR="004B5ACA">
          <w:rPr>
            <w:lang w:val="en-GB"/>
          </w:rPr>
          <w:t>联网查杀和离线查杀的两种查杀能力</w:t>
        </w:r>
      </w:ins>
      <w:ins w:id="1648" w:author="林泽奇" w:date="2018-12-04T20:28:00Z">
        <w:r w:rsidR="000A324C" w:rsidRPr="000A324C">
          <w:rPr>
            <w:rFonts w:hint="eastAsia"/>
            <w:lang w:val="en-GB"/>
            <w:rPrChange w:id="1649" w:author="林泽奇" w:date="2018-12-04T20:28:00Z">
              <w:rPr>
                <w:rFonts w:hint="eastAsia"/>
                <w:b/>
              </w:rPr>
            </w:rPrChange>
          </w:rPr>
          <w:t>）</w:t>
        </w:r>
      </w:ins>
      <w:ins w:id="1650" w:author="林泽奇" w:date="2018-12-04T20:31:00Z">
        <w:r w:rsidR="00FE2A01">
          <w:rPr>
            <w:rFonts w:hint="eastAsia"/>
            <w:lang w:val="en-GB"/>
          </w:rPr>
          <w:t>。</w:t>
        </w:r>
      </w:ins>
    </w:p>
    <w:p w14:paraId="6F9F66BB" w14:textId="629ED356" w:rsidR="00FE2A01" w:rsidRDefault="00FE2A01">
      <w:pPr>
        <w:tabs>
          <w:tab w:val="left" w:pos="851"/>
        </w:tabs>
        <w:spacing w:line="360" w:lineRule="auto"/>
        <w:ind w:left="851"/>
        <w:rPr>
          <w:ins w:id="1651" w:author="林泽奇" w:date="2018-12-04T20:34:00Z"/>
          <w:lang w:val="en-GB"/>
        </w:rPr>
        <w:pPrChange w:id="1652" w:author="林泽奇" w:date="2018-12-04T20:15:00Z">
          <w:pPr>
            <w:numPr>
              <w:ilvl w:val="2"/>
              <w:numId w:val="24"/>
            </w:numPr>
            <w:tabs>
              <w:tab w:val="left" w:pos="851"/>
            </w:tabs>
            <w:spacing w:line="360" w:lineRule="auto"/>
            <w:ind w:left="851" w:hanging="431"/>
          </w:pPr>
        </w:pPrChange>
      </w:pPr>
      <w:ins w:id="1653" w:author="林泽奇" w:date="2018-12-04T20:31:00Z">
        <w:r>
          <w:rPr>
            <w:rFonts w:hint="eastAsia"/>
            <w:b/>
          </w:rPr>
          <w:t>5</w:t>
        </w:r>
        <w:r w:rsidRPr="00D61465">
          <w:rPr>
            <w:rFonts w:hint="eastAsia"/>
            <w:b/>
          </w:rPr>
          <w:t>）</w:t>
        </w:r>
        <w:r>
          <w:rPr>
            <w:rFonts w:hint="eastAsia"/>
            <w:b/>
          </w:rPr>
          <w:t>防病毒</w:t>
        </w:r>
        <w:r>
          <w:rPr>
            <w:b/>
          </w:rPr>
          <w:t>软件的</w:t>
        </w:r>
      </w:ins>
      <w:ins w:id="1654" w:author="林泽奇" w:date="2018-12-04T20:32:00Z">
        <w:r w:rsidR="00AC5EB7">
          <w:rPr>
            <w:rFonts w:hint="eastAsia"/>
            <w:b/>
          </w:rPr>
          <w:t>误报处理</w:t>
        </w:r>
        <w:r w:rsidR="00AC5EB7" w:rsidRPr="00AC5EB7">
          <w:rPr>
            <w:rFonts w:hint="eastAsia"/>
            <w:lang w:val="en-GB"/>
            <w:rPrChange w:id="1655" w:author="林泽奇" w:date="2018-12-04T20:32:00Z">
              <w:rPr>
                <w:rFonts w:hint="eastAsia"/>
                <w:b/>
              </w:rPr>
            </w:rPrChange>
          </w:rPr>
          <w:t>（</w:t>
        </w:r>
        <w:r w:rsidR="00AC5EB7">
          <w:rPr>
            <w:rFonts w:hint="eastAsia"/>
            <w:lang w:val="en-GB"/>
          </w:rPr>
          <w:t>防病毒</w:t>
        </w:r>
        <w:r w:rsidR="00AC5EB7">
          <w:rPr>
            <w:lang w:val="en-GB"/>
          </w:rPr>
          <w:t>软件的客户</w:t>
        </w:r>
        <w:proofErr w:type="gramStart"/>
        <w:r w:rsidR="00AC5EB7">
          <w:rPr>
            <w:lang w:val="en-GB"/>
          </w:rPr>
          <w:t>端安</w:t>
        </w:r>
        <w:proofErr w:type="gramEnd"/>
        <w:r w:rsidR="00AC5EB7">
          <w:rPr>
            <w:lang w:val="en-GB"/>
          </w:rPr>
          <w:t>装后</w:t>
        </w:r>
        <w:r w:rsidR="00AC5EB7">
          <w:rPr>
            <w:rFonts w:hint="eastAsia"/>
            <w:lang w:val="en-GB"/>
          </w:rPr>
          <w:t>，对于</w:t>
        </w:r>
      </w:ins>
      <w:ins w:id="1656" w:author="林泽奇" w:date="2018-12-04T20:33:00Z">
        <w:r w:rsidR="00AC5EB7">
          <w:rPr>
            <w:rFonts w:hint="eastAsia"/>
          </w:rPr>
          <w:t>被终端误报的文件，可以对该文件进行加白处理；若是需要加黑某个文件，同样</w:t>
        </w:r>
        <w:r w:rsidR="00AC5EB7">
          <w:t>也可以</w:t>
        </w:r>
      </w:ins>
      <w:ins w:id="1657" w:author="林泽奇" w:date="2018-12-04T20:34:00Z">
        <w:r w:rsidR="00AC5EB7">
          <w:rPr>
            <w:rFonts w:hint="eastAsia"/>
          </w:rPr>
          <w:t>将</w:t>
        </w:r>
        <w:r w:rsidR="00AC5EB7">
          <w:t>该文件进行加黑处理</w:t>
        </w:r>
      </w:ins>
      <w:ins w:id="1658" w:author="林泽奇" w:date="2018-12-04T20:32:00Z">
        <w:r w:rsidR="00AC5EB7" w:rsidRPr="00AC5EB7">
          <w:rPr>
            <w:rFonts w:hint="eastAsia"/>
            <w:lang w:val="en-GB"/>
            <w:rPrChange w:id="1659" w:author="林泽奇" w:date="2018-12-04T20:32:00Z">
              <w:rPr>
                <w:rFonts w:hint="eastAsia"/>
                <w:b/>
              </w:rPr>
            </w:rPrChange>
          </w:rPr>
          <w:t>）</w:t>
        </w:r>
      </w:ins>
      <w:ins w:id="1660" w:author="林泽奇" w:date="2018-12-04T20:34:00Z">
        <w:r w:rsidR="00AC5EB7">
          <w:rPr>
            <w:rFonts w:hint="eastAsia"/>
            <w:lang w:val="en-GB"/>
          </w:rPr>
          <w:t>。</w:t>
        </w:r>
      </w:ins>
    </w:p>
    <w:p w14:paraId="26A23413" w14:textId="70A273A3" w:rsidR="00595420" w:rsidRPr="00D31D15" w:rsidRDefault="00595420">
      <w:pPr>
        <w:tabs>
          <w:tab w:val="left" w:pos="851"/>
        </w:tabs>
        <w:spacing w:line="360" w:lineRule="auto"/>
        <w:ind w:left="851"/>
        <w:rPr>
          <w:ins w:id="1661" w:author="林泽奇" w:date="2018-12-04T20:07:00Z"/>
          <w:lang w:val="en-GB"/>
        </w:rPr>
        <w:pPrChange w:id="1662" w:author="林泽奇" w:date="2018-12-04T20:15:00Z">
          <w:pPr>
            <w:numPr>
              <w:ilvl w:val="2"/>
              <w:numId w:val="24"/>
            </w:numPr>
            <w:tabs>
              <w:tab w:val="left" w:pos="851"/>
            </w:tabs>
            <w:spacing w:line="360" w:lineRule="auto"/>
            <w:ind w:left="851" w:hanging="431"/>
          </w:pPr>
        </w:pPrChange>
      </w:pPr>
      <w:ins w:id="1663" w:author="林泽奇" w:date="2018-12-04T20:34:00Z">
        <w:r>
          <w:rPr>
            <w:rFonts w:hint="eastAsia"/>
            <w:b/>
          </w:rPr>
          <w:t>6</w:t>
        </w:r>
        <w:r w:rsidRPr="00D61465">
          <w:rPr>
            <w:rFonts w:hint="eastAsia"/>
            <w:b/>
          </w:rPr>
          <w:t>）</w:t>
        </w:r>
        <w:r>
          <w:rPr>
            <w:rFonts w:hint="eastAsia"/>
            <w:b/>
          </w:rPr>
          <w:t>防病毒</w:t>
        </w:r>
        <w:r>
          <w:rPr>
            <w:b/>
          </w:rPr>
          <w:t>软件的</w:t>
        </w:r>
      </w:ins>
      <w:ins w:id="1664" w:author="林泽奇" w:date="2018-12-04T20:35:00Z">
        <w:r w:rsidR="00CE539A">
          <w:rPr>
            <w:rFonts w:hint="eastAsia"/>
            <w:b/>
          </w:rPr>
          <w:t>病毒分析</w:t>
        </w:r>
        <w:r w:rsidR="00CE539A" w:rsidRPr="00CE539A">
          <w:rPr>
            <w:rFonts w:hint="eastAsia"/>
            <w:lang w:val="en-GB"/>
            <w:rPrChange w:id="1665" w:author="林泽奇" w:date="2018-12-04T20:35:00Z">
              <w:rPr>
                <w:rFonts w:hint="eastAsia"/>
                <w:b/>
              </w:rPr>
            </w:rPrChange>
          </w:rPr>
          <w:t>（</w:t>
        </w:r>
      </w:ins>
      <w:ins w:id="1666" w:author="林泽奇" w:date="2018-12-04T20:36:00Z">
        <w:r w:rsidR="00CE539A">
          <w:rPr>
            <w:rFonts w:hint="eastAsia"/>
            <w:lang w:val="en-GB"/>
          </w:rPr>
          <w:t>防病毒</w:t>
        </w:r>
        <w:r w:rsidR="00CE539A">
          <w:rPr>
            <w:lang w:val="en-GB"/>
          </w:rPr>
          <w:t>软件的客户</w:t>
        </w:r>
        <w:proofErr w:type="gramStart"/>
        <w:r w:rsidR="00CE539A">
          <w:rPr>
            <w:lang w:val="en-GB"/>
          </w:rPr>
          <w:t>端安</w:t>
        </w:r>
        <w:proofErr w:type="gramEnd"/>
        <w:r w:rsidR="00CE539A">
          <w:rPr>
            <w:lang w:val="en-GB"/>
          </w:rPr>
          <w:t>装后</w:t>
        </w:r>
        <w:r w:rsidR="00CE539A">
          <w:rPr>
            <w:rFonts w:hint="eastAsia"/>
            <w:lang w:val="en-GB"/>
          </w:rPr>
          <w:t>，应</w:t>
        </w:r>
        <w:r w:rsidR="00CE539A">
          <w:rPr>
            <w:lang w:val="en-GB"/>
          </w:rPr>
          <w:t>具备</w:t>
        </w:r>
      </w:ins>
      <w:ins w:id="1667" w:author="林泽奇" w:date="2018-12-04T20:35:00Z">
        <w:r w:rsidR="00CE539A" w:rsidRPr="00CE539A">
          <w:rPr>
            <w:rFonts w:hint="eastAsia"/>
            <w:lang w:val="en-GB"/>
          </w:rPr>
          <w:t>病毒分析</w:t>
        </w:r>
      </w:ins>
      <w:ins w:id="1668" w:author="林泽奇" w:date="2018-12-04T20:36:00Z">
        <w:r w:rsidR="00CE539A">
          <w:rPr>
            <w:rFonts w:hint="eastAsia"/>
            <w:lang w:val="en-GB"/>
          </w:rPr>
          <w:t>能力</w:t>
        </w:r>
        <w:r w:rsidR="00CE539A">
          <w:rPr>
            <w:lang w:val="en-GB"/>
          </w:rPr>
          <w:t>，</w:t>
        </w:r>
        <w:proofErr w:type="gramStart"/>
        <w:r w:rsidR="00CE539A">
          <w:rPr>
            <w:lang w:val="en-GB"/>
          </w:rPr>
          <w:t>该能力</w:t>
        </w:r>
      </w:ins>
      <w:proofErr w:type="gramEnd"/>
      <w:ins w:id="1669" w:author="林泽奇" w:date="2018-12-04T20:35:00Z">
        <w:r w:rsidR="00CE539A" w:rsidRPr="00CE539A">
          <w:rPr>
            <w:rFonts w:hint="eastAsia"/>
            <w:lang w:val="en-GB"/>
          </w:rPr>
          <w:t>是</w:t>
        </w:r>
      </w:ins>
      <w:ins w:id="1670" w:author="林泽奇" w:date="2018-12-04T20:36:00Z">
        <w:r w:rsidR="00CE539A">
          <w:rPr>
            <w:rFonts w:hint="eastAsia"/>
            <w:lang w:val="en-GB"/>
          </w:rPr>
          <w:t>终端</w:t>
        </w:r>
        <w:r w:rsidR="00CE539A">
          <w:rPr>
            <w:lang w:val="en-GB"/>
          </w:rPr>
          <w:t>杀毒的</w:t>
        </w:r>
      </w:ins>
      <w:ins w:id="1671" w:author="林泽奇" w:date="2018-12-04T20:35:00Z">
        <w:r w:rsidR="00CE539A" w:rsidRPr="00CE539A">
          <w:rPr>
            <w:rFonts w:hint="eastAsia"/>
            <w:lang w:val="en-GB"/>
          </w:rPr>
          <w:t>日志报表</w:t>
        </w:r>
      </w:ins>
      <w:ins w:id="1672" w:author="林泽奇" w:date="2018-12-04T20:37:00Z">
        <w:r w:rsidR="00E80AB9">
          <w:rPr>
            <w:rFonts w:hint="eastAsia"/>
            <w:lang w:val="en-GB"/>
          </w:rPr>
          <w:t>体现</w:t>
        </w:r>
      </w:ins>
      <w:ins w:id="1673" w:author="林泽奇" w:date="2018-12-04T20:35:00Z">
        <w:r w:rsidR="00CE539A" w:rsidRPr="00CE539A">
          <w:rPr>
            <w:rFonts w:hint="eastAsia"/>
            <w:lang w:val="en-GB"/>
          </w:rPr>
          <w:t>，</w:t>
        </w:r>
      </w:ins>
      <w:ins w:id="1674" w:author="林泽奇" w:date="2018-12-04T20:37:00Z">
        <w:r w:rsidR="003F4B78">
          <w:rPr>
            <w:rFonts w:hint="eastAsia"/>
            <w:lang w:val="en-GB"/>
          </w:rPr>
          <w:t>可</w:t>
        </w:r>
      </w:ins>
      <w:ins w:id="1675" w:author="林泽奇" w:date="2018-12-04T20:35:00Z">
        <w:r w:rsidR="00CE539A" w:rsidRPr="00CE539A">
          <w:rPr>
            <w:rFonts w:hint="eastAsia"/>
            <w:lang w:val="en-GB"/>
          </w:rPr>
          <w:t>包括病毒查</w:t>
        </w:r>
        <w:proofErr w:type="gramStart"/>
        <w:r w:rsidR="00CE539A" w:rsidRPr="00CE539A">
          <w:rPr>
            <w:rFonts w:hint="eastAsia"/>
            <w:lang w:val="en-GB"/>
          </w:rPr>
          <w:t>杀趋势</w:t>
        </w:r>
        <w:proofErr w:type="gramEnd"/>
        <w:r w:rsidR="00CE539A" w:rsidRPr="00CE539A">
          <w:rPr>
            <w:rFonts w:hint="eastAsia"/>
            <w:lang w:val="en-GB"/>
          </w:rPr>
          <w:t>图、病毒种类占比、触发方式趋势、触发方式及病毒</w:t>
        </w:r>
        <w:r w:rsidR="00434E0E">
          <w:rPr>
            <w:rFonts w:hint="eastAsia"/>
            <w:lang w:val="en-GB"/>
          </w:rPr>
          <w:t>排名等为分类的图例，能够快速的帮助管理员查询统计出网内的病毒</w:t>
        </w:r>
        <w:r w:rsidR="00CE539A" w:rsidRPr="00CE539A">
          <w:rPr>
            <w:rFonts w:hint="eastAsia"/>
            <w:lang w:val="en-GB"/>
          </w:rPr>
          <w:t>现状，以便采取相应的措施</w:t>
        </w:r>
        <w:r w:rsidR="00CE539A" w:rsidRPr="00CE539A">
          <w:rPr>
            <w:rFonts w:hint="eastAsia"/>
            <w:lang w:val="en-GB"/>
            <w:rPrChange w:id="1676" w:author="林泽奇" w:date="2018-12-04T20:35:00Z">
              <w:rPr>
                <w:rFonts w:hint="eastAsia"/>
                <w:b/>
              </w:rPr>
            </w:rPrChange>
          </w:rPr>
          <w:t>）</w:t>
        </w:r>
      </w:ins>
      <w:ins w:id="1677" w:author="林泽奇" w:date="2018-12-04T20:37:00Z">
        <w:r w:rsidR="00A60B3D">
          <w:rPr>
            <w:rFonts w:hint="eastAsia"/>
            <w:lang w:val="en-GB"/>
          </w:rPr>
          <w:t>。</w:t>
        </w:r>
      </w:ins>
    </w:p>
    <w:p w14:paraId="389CA900" w14:textId="77777777" w:rsidR="00DD5C7E" w:rsidRDefault="003A69E0">
      <w:pPr>
        <w:numPr>
          <w:ilvl w:val="2"/>
          <w:numId w:val="24"/>
        </w:numPr>
        <w:spacing w:line="360" w:lineRule="auto"/>
        <w:rPr>
          <w:ins w:id="1678" w:author="林泽奇" w:date="2018-12-04T20:38:00Z"/>
          <w:lang w:val="en-GB"/>
        </w:rPr>
        <w:pPrChange w:id="1679" w:author="林泽奇" w:date="2018-12-04T20:38:00Z">
          <w:pPr>
            <w:pStyle w:val="afff1"/>
            <w:numPr>
              <w:numId w:val="24"/>
            </w:numPr>
            <w:tabs>
              <w:tab w:val="left" w:pos="851"/>
              <w:tab w:val="left" w:pos="1271"/>
            </w:tabs>
            <w:spacing w:line="360" w:lineRule="auto"/>
            <w:ind w:left="1271" w:firstLineChars="0" w:hanging="420"/>
          </w:pPr>
        </w:pPrChange>
      </w:pPr>
      <w:ins w:id="1680" w:author="林泽奇" w:date="2018-12-04T20:07:00Z">
        <w:r>
          <w:rPr>
            <w:rFonts w:hint="eastAsia"/>
            <w:lang w:val="en-GB"/>
          </w:rPr>
          <w:t>操作</w:t>
        </w:r>
      </w:ins>
    </w:p>
    <w:p w14:paraId="3A9CCDA5" w14:textId="11ABA1C5" w:rsidR="00DD5C7E" w:rsidRDefault="00DD5C7E">
      <w:pPr>
        <w:tabs>
          <w:tab w:val="left" w:pos="851"/>
          <w:tab w:val="left" w:pos="1271"/>
        </w:tabs>
        <w:spacing w:line="360" w:lineRule="auto"/>
        <w:ind w:left="851"/>
        <w:rPr>
          <w:ins w:id="1681" w:author="林泽奇" w:date="2018-12-05T15:14:00Z"/>
          <w:lang w:val="en-GB"/>
        </w:rPr>
        <w:pPrChange w:id="1682" w:author="林泽奇" w:date="2018-12-04T20:38:00Z">
          <w:pPr>
            <w:pStyle w:val="afff1"/>
            <w:numPr>
              <w:numId w:val="24"/>
            </w:numPr>
            <w:tabs>
              <w:tab w:val="left" w:pos="851"/>
              <w:tab w:val="left" w:pos="1271"/>
            </w:tabs>
            <w:spacing w:line="360" w:lineRule="auto"/>
            <w:ind w:left="1271" w:firstLineChars="0" w:hanging="420"/>
          </w:pPr>
        </w:pPrChange>
      </w:pPr>
      <w:ins w:id="1683" w:author="林泽奇" w:date="2018-12-04T20:38:00Z">
        <w:r w:rsidRPr="00DD5C7E">
          <w:rPr>
            <w:rFonts w:hint="eastAsia"/>
            <w:lang w:val="en-GB"/>
          </w:rPr>
          <w:t>所有终端计算机统一部署防病毒杀毒软件</w:t>
        </w:r>
      </w:ins>
      <w:ins w:id="1684" w:author="林泽奇" w:date="2018-12-04T20:39:00Z">
        <w:r w:rsidR="00BB38DE">
          <w:rPr>
            <w:rFonts w:hint="eastAsia"/>
            <w:lang w:val="en-GB"/>
          </w:rPr>
          <w:t>。</w:t>
        </w:r>
      </w:ins>
    </w:p>
    <w:p w14:paraId="26A9F708" w14:textId="77777777" w:rsidR="004411FC" w:rsidRPr="00DD5C7E" w:rsidRDefault="004411FC">
      <w:pPr>
        <w:tabs>
          <w:tab w:val="left" w:pos="851"/>
          <w:tab w:val="left" w:pos="1271"/>
        </w:tabs>
        <w:spacing w:line="360" w:lineRule="auto"/>
        <w:ind w:left="851"/>
        <w:rPr>
          <w:ins w:id="1685" w:author="林泽奇" w:date="2018-12-04T20:38:00Z"/>
          <w:lang w:val="en-GB"/>
        </w:rPr>
        <w:pPrChange w:id="1686" w:author="林泽奇" w:date="2018-12-04T20:38:00Z">
          <w:pPr>
            <w:pStyle w:val="afff1"/>
            <w:numPr>
              <w:numId w:val="24"/>
            </w:numPr>
            <w:tabs>
              <w:tab w:val="left" w:pos="851"/>
              <w:tab w:val="left" w:pos="1271"/>
            </w:tabs>
            <w:spacing w:line="360" w:lineRule="auto"/>
            <w:ind w:left="1271" w:firstLineChars="0" w:hanging="420"/>
          </w:pPr>
        </w:pPrChange>
      </w:pPr>
    </w:p>
    <w:p w14:paraId="2D25ECEC" w14:textId="5EF9B66B" w:rsidR="00D76DE7" w:rsidRPr="009B0A21" w:rsidDel="009B0A21" w:rsidRDefault="00D76DE7">
      <w:pPr>
        <w:numPr>
          <w:ilvl w:val="2"/>
          <w:numId w:val="7"/>
        </w:numPr>
        <w:tabs>
          <w:tab w:val="left" w:pos="851"/>
        </w:tabs>
        <w:ind w:left="0"/>
        <w:rPr>
          <w:ins w:id="1687" w:author="孟晓阳" w:date="2018-12-04T18:01:00Z"/>
          <w:del w:id="1688" w:author="林泽奇" w:date="2018-12-04T20:01:00Z"/>
          <w:rPrChange w:id="1689" w:author="林泽奇" w:date="2018-12-04T20:01:00Z">
            <w:rPr>
              <w:ins w:id="1690" w:author="孟晓阳" w:date="2018-12-04T18:01:00Z"/>
              <w:del w:id="1691" w:author="林泽奇" w:date="2018-12-04T20:01:00Z"/>
            </w:rPr>
          </w:rPrChange>
        </w:rPr>
        <w:pPrChange w:id="1692" w:author="林泽奇" w:date="2018-12-05T15:14:00Z">
          <w:pPr>
            <w:pStyle w:val="2"/>
            <w:widowControl/>
            <w:numPr>
              <w:ilvl w:val="1"/>
              <w:numId w:val="7"/>
            </w:numPr>
            <w:tabs>
              <w:tab w:val="left" w:pos="576"/>
            </w:tabs>
            <w:spacing w:before="0" w:after="0" w:line="360" w:lineRule="auto"/>
            <w:ind w:left="576" w:hanging="576"/>
          </w:pPr>
        </w:pPrChange>
      </w:pPr>
      <w:ins w:id="1693" w:author="孟晓阳" w:date="2018-12-04T18:03:00Z">
        <w:del w:id="1694" w:author="林泽奇" w:date="2018-12-04T20:01:00Z">
          <w:r w:rsidRPr="009B0A21" w:rsidDel="009B0A21">
            <w:rPr>
              <w:rFonts w:hint="eastAsia"/>
              <w:lang w:val="en-GB"/>
              <w:rPrChange w:id="1695" w:author="林泽奇" w:date="2018-12-04T20:01:00Z">
                <w:rPr>
                  <w:rFonts w:hint="eastAsia"/>
                </w:rPr>
              </w:rPrChange>
            </w:rPr>
            <w:delText>请补充。</w:delText>
          </w:r>
        </w:del>
      </w:ins>
    </w:p>
    <w:p w14:paraId="31A709BC" w14:textId="77777777" w:rsidR="00D76DE7" w:rsidRPr="00D17217" w:rsidDel="004411FC" w:rsidRDefault="00D76DE7">
      <w:pPr>
        <w:spacing w:line="360" w:lineRule="auto"/>
        <w:rPr>
          <w:del w:id="1696" w:author="林泽奇" w:date="2018-12-05T15:14:00Z"/>
          <w:lang w:val="en-GB"/>
        </w:rPr>
        <w:pPrChange w:id="1697" w:author="林泽奇" w:date="2018-12-05T15:14:00Z">
          <w:pPr>
            <w:spacing w:line="360" w:lineRule="auto"/>
            <w:ind w:left="840"/>
          </w:pPr>
        </w:pPrChange>
      </w:pPr>
    </w:p>
    <w:p w14:paraId="7304F3F6" w14:textId="77777777" w:rsidR="007147B1" w:rsidRPr="004B7AD7" w:rsidRDefault="007147B1">
      <w:pPr>
        <w:spacing w:line="360" w:lineRule="auto"/>
        <w:rPr>
          <w:lang w:val="en-GB"/>
        </w:rPr>
        <w:pPrChange w:id="1698" w:author="林泽奇" w:date="2018-12-05T15:14:00Z">
          <w:pPr>
            <w:spacing w:line="360" w:lineRule="auto"/>
            <w:ind w:left="420"/>
          </w:pPr>
        </w:pPrChange>
      </w:pPr>
    </w:p>
    <w:sectPr w:rsidR="007147B1" w:rsidRPr="004B7AD7">
      <w:footerReference w:type="default" r:id="rId2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14" w:author="林泽奇" w:date="2018-11-30T13:49:00Z" w:initials="林泽奇">
    <w:p w14:paraId="1BABED1F" w14:textId="6481F477" w:rsidR="001166FE" w:rsidRDefault="001166FE">
      <w:pPr>
        <w:pStyle w:val="a5"/>
      </w:pPr>
      <w:r>
        <w:rPr>
          <w:rStyle w:val="afff2"/>
        </w:rPr>
        <w:annotationRef/>
      </w:r>
      <w:r>
        <w:rPr>
          <w:rFonts w:hint="eastAsia"/>
        </w:rPr>
        <w:t>目前</w:t>
      </w:r>
      <w:r>
        <w:t>全</w:t>
      </w:r>
      <w:r>
        <w:rPr>
          <w:rFonts w:hint="eastAsia"/>
        </w:rPr>
        <w:t>院</w:t>
      </w:r>
      <w:r>
        <w:rPr>
          <w:rFonts w:hint="eastAsia"/>
          <w:noProof/>
        </w:rPr>
        <w:t>大部分</w:t>
      </w:r>
      <w:r>
        <w:rPr>
          <w:noProof/>
        </w:rPr>
        <w:t>密码</w:t>
      </w:r>
      <w:r>
        <w:rPr>
          <w:rFonts w:hint="eastAsia"/>
          <w:noProof/>
        </w:rPr>
        <w:t>相同</w:t>
      </w:r>
      <w:r>
        <w:rPr>
          <w:noProof/>
        </w:rPr>
        <w:t>，客户</w:t>
      </w:r>
      <w:r>
        <w:rPr>
          <w:rFonts w:hint="eastAsia"/>
          <w:noProof/>
        </w:rPr>
        <w:t>使用方便</w:t>
      </w:r>
      <w:r>
        <w:rPr>
          <w:noProof/>
        </w:rPr>
        <w:t>，该策略需要讨论。</w:t>
      </w:r>
    </w:p>
  </w:comment>
  <w:comment w:id="1318" w:author="林泽奇" w:date="2018-11-30T13:51:00Z" w:initials="林泽奇">
    <w:p w14:paraId="502D052A" w14:textId="36B9B995" w:rsidR="001166FE" w:rsidRDefault="001166FE">
      <w:pPr>
        <w:pStyle w:val="a5"/>
      </w:pPr>
      <w:r>
        <w:rPr>
          <w:rStyle w:val="afff2"/>
        </w:rPr>
        <w:annotationRef/>
      </w:r>
      <w:r>
        <w:rPr>
          <w:rFonts w:hint="eastAsia"/>
        </w:rPr>
        <w:t>用户大多数</w:t>
      </w:r>
      <w:r>
        <w:t>为</w:t>
      </w:r>
      <w:r>
        <w:rPr>
          <w:rFonts w:hint="eastAsia"/>
        </w:rPr>
        <w:t>自动</w:t>
      </w:r>
      <w:r>
        <w:t>登录，</w:t>
      </w:r>
      <w:r>
        <w:rPr>
          <w:rFonts w:hint="eastAsia"/>
        </w:rPr>
        <w:t>基于业务条件</w:t>
      </w:r>
      <w:r>
        <w:t>，该策略需要讨论。</w:t>
      </w:r>
    </w:p>
  </w:comment>
  <w:comment w:id="1322" w:author="林泽奇" w:date="2018-11-30T13:52:00Z" w:initials="林泽奇">
    <w:p w14:paraId="4CD8A2F8" w14:textId="1715C727" w:rsidR="001166FE" w:rsidRDefault="001166FE">
      <w:pPr>
        <w:pStyle w:val="a5"/>
      </w:pPr>
      <w:r>
        <w:rPr>
          <w:rStyle w:val="afff2"/>
        </w:rPr>
        <w:annotationRef/>
      </w:r>
      <w:r>
        <w:rPr>
          <w:rFonts w:hint="eastAsia"/>
        </w:rPr>
        <w:t>确定</w:t>
      </w:r>
      <w:r>
        <w:t>该策略</w:t>
      </w:r>
      <w:r>
        <w:rPr>
          <w:rFonts w:hint="eastAsia"/>
        </w:rPr>
        <w:t>对</w:t>
      </w:r>
      <w:r>
        <w:t>正常办公业务有无影响，</w:t>
      </w:r>
      <w:r>
        <w:rPr>
          <w:rFonts w:hint="eastAsia"/>
        </w:rPr>
        <w:t>若</w:t>
      </w:r>
      <w:r>
        <w:t>无</w:t>
      </w:r>
      <w:r>
        <w:rPr>
          <w:rFonts w:hint="eastAsia"/>
        </w:rPr>
        <w:t>影响，</w:t>
      </w:r>
      <w:r>
        <w:t>可以设置。</w:t>
      </w:r>
    </w:p>
  </w:comment>
  <w:comment w:id="1326" w:author="林泽奇" w:date="2018-11-30T13:53:00Z" w:initials="林泽奇">
    <w:p w14:paraId="78A93078" w14:textId="40DF2729" w:rsidR="001166FE" w:rsidRDefault="001166FE">
      <w:pPr>
        <w:pStyle w:val="a5"/>
      </w:pPr>
      <w:r>
        <w:rPr>
          <w:rStyle w:val="afff2"/>
        </w:rPr>
        <w:annotationRef/>
      </w:r>
      <w:r>
        <w:rPr>
          <w:rFonts w:hint="eastAsia"/>
        </w:rPr>
        <w:t>确定</w:t>
      </w:r>
      <w:r>
        <w:t>该策略</w:t>
      </w:r>
      <w:r>
        <w:rPr>
          <w:rFonts w:hint="eastAsia"/>
        </w:rPr>
        <w:t>对</w:t>
      </w:r>
      <w:r>
        <w:t>正常办公业务有无影响，</w:t>
      </w:r>
      <w:r>
        <w:rPr>
          <w:rFonts w:hint="eastAsia"/>
        </w:rPr>
        <w:t>若</w:t>
      </w:r>
      <w:r>
        <w:t>无</w:t>
      </w:r>
      <w:r>
        <w:rPr>
          <w:rFonts w:hint="eastAsia"/>
        </w:rPr>
        <w:t>影响，</w:t>
      </w:r>
      <w:r>
        <w:t>可以设置。</w:t>
      </w:r>
    </w:p>
  </w:comment>
  <w:comment w:id="1328" w:author="林泽奇" w:date="2018-11-30T13:54:00Z" w:initials="林泽奇">
    <w:p w14:paraId="34A9C1D2" w14:textId="32230332" w:rsidR="001166FE" w:rsidRDefault="001166FE">
      <w:pPr>
        <w:pStyle w:val="a5"/>
      </w:pPr>
      <w:r>
        <w:rPr>
          <w:rStyle w:val="afff2"/>
        </w:rPr>
        <w:annotationRef/>
      </w:r>
      <w:r>
        <w:rPr>
          <w:rFonts w:hint="eastAsia"/>
        </w:rPr>
        <w:t>可以设置</w:t>
      </w:r>
      <w:r>
        <w:t>。</w:t>
      </w:r>
    </w:p>
  </w:comment>
  <w:comment w:id="1363" w:author="林泽奇" w:date="2018-11-30T13:54:00Z" w:initials="林泽奇">
    <w:p w14:paraId="0F6C2BE1" w14:textId="496D6D85" w:rsidR="001166FE" w:rsidRDefault="001166FE">
      <w:pPr>
        <w:pStyle w:val="a5"/>
      </w:pPr>
      <w:r>
        <w:rPr>
          <w:rStyle w:val="afff2"/>
        </w:rPr>
        <w:annotationRef/>
      </w:r>
      <w:r>
        <w:rPr>
          <w:rFonts w:hint="eastAsia"/>
        </w:rPr>
        <w:t>基于</w:t>
      </w:r>
      <w:r>
        <w:t>业务条件，</w:t>
      </w:r>
      <w:r>
        <w:rPr>
          <w:rFonts w:hint="eastAsia"/>
        </w:rPr>
        <w:t>需要</w:t>
      </w:r>
      <w:r>
        <w:t>讨论。</w:t>
      </w:r>
    </w:p>
  </w:comment>
  <w:comment w:id="1365" w:author="林泽奇" w:date="2018-11-30T13:55:00Z" w:initials="林泽奇">
    <w:p w14:paraId="34DF3F3C" w14:textId="484EE8D2" w:rsidR="001166FE" w:rsidRDefault="001166FE">
      <w:pPr>
        <w:pStyle w:val="a5"/>
      </w:pPr>
      <w:r>
        <w:rPr>
          <w:rStyle w:val="afff2"/>
        </w:rPr>
        <w:annotationRef/>
      </w:r>
      <w:r>
        <w:rPr>
          <w:rFonts w:hint="eastAsia"/>
        </w:rPr>
        <w:t>可以</w:t>
      </w:r>
      <w:r>
        <w:t>设置</w:t>
      </w:r>
      <w:r>
        <w:rPr>
          <w:rFonts w:hint="eastAsia"/>
        </w:rPr>
        <w:t>。</w:t>
      </w:r>
    </w:p>
  </w:comment>
  <w:comment w:id="1367" w:author="林泽奇" w:date="2018-12-03T16:22:00Z" w:initials="林泽奇">
    <w:p w14:paraId="6A36B470" w14:textId="2C5727B1" w:rsidR="001166FE" w:rsidRDefault="001166FE" w:rsidP="00A275E2">
      <w:pPr>
        <w:pStyle w:val="a5"/>
        <w:ind w:firstLine="420"/>
      </w:pPr>
      <w:r>
        <w:rPr>
          <w:rStyle w:val="afff2"/>
        </w:rPr>
        <w:annotationRef/>
      </w:r>
      <w:r>
        <w:rPr>
          <w:rFonts w:hint="eastAsia"/>
        </w:rPr>
        <w:t>①</w:t>
      </w:r>
    </w:p>
  </w:comment>
  <w:comment w:id="1369" w:author="林泽奇" w:date="2018-11-30T13:57:00Z" w:initials="林泽奇">
    <w:p w14:paraId="1710BE03" w14:textId="516806CB" w:rsidR="001166FE" w:rsidRDefault="001166FE">
      <w:pPr>
        <w:pStyle w:val="a5"/>
      </w:pPr>
      <w:r>
        <w:rPr>
          <w:rStyle w:val="afff2"/>
        </w:rPr>
        <w:annotationRef/>
      </w:r>
      <w:r>
        <w:rPr>
          <w:rFonts w:hint="eastAsia"/>
        </w:rPr>
        <w:t>基于业务</w:t>
      </w:r>
      <w:r>
        <w:t>条件，</w:t>
      </w:r>
      <w:r>
        <w:rPr>
          <w:rFonts w:hint="eastAsia"/>
        </w:rPr>
        <w:t>需要</w:t>
      </w:r>
      <w:r>
        <w:t>讨论。</w:t>
      </w:r>
    </w:p>
  </w:comment>
  <w:comment w:id="1388" w:author="林泽奇" w:date="2018-11-30T13:58:00Z" w:initials="林泽奇">
    <w:p w14:paraId="7EBFB78F" w14:textId="1D3367FD" w:rsidR="001166FE" w:rsidRDefault="001166FE">
      <w:pPr>
        <w:pStyle w:val="a5"/>
      </w:pPr>
      <w:r>
        <w:rPr>
          <w:rStyle w:val="afff2"/>
        </w:rPr>
        <w:annotationRef/>
      </w:r>
      <w:r>
        <w:rPr>
          <w:rFonts w:hint="eastAsia"/>
        </w:rPr>
        <w:t>可以设置</w:t>
      </w:r>
      <w:r>
        <w:t>。</w:t>
      </w:r>
    </w:p>
  </w:comment>
  <w:comment w:id="1391" w:author="林泽奇" w:date="2018-11-30T14:01:00Z" w:initials="林泽奇">
    <w:p w14:paraId="29B59353" w14:textId="28ACADB3" w:rsidR="001166FE" w:rsidRDefault="001166FE">
      <w:pPr>
        <w:pStyle w:val="a5"/>
      </w:pPr>
      <w:r>
        <w:rPr>
          <w:rStyle w:val="afff2"/>
        </w:rPr>
        <w:annotationRef/>
      </w:r>
      <w:r>
        <w:rPr>
          <w:rFonts w:hint="eastAsia"/>
        </w:rPr>
        <w:t>全院</w:t>
      </w:r>
      <w:r>
        <w:t>大多数为自动登录，</w:t>
      </w:r>
      <w:r>
        <w:rPr>
          <w:rFonts w:hint="eastAsia"/>
        </w:rPr>
        <w:t>基于业务条件</w:t>
      </w:r>
      <w:r>
        <w:t>，需要讨论。</w:t>
      </w:r>
      <w:r>
        <w:rPr>
          <w:rFonts w:hint="eastAsia"/>
        </w:rPr>
        <w:t>（必要性</w:t>
      </w:r>
      <w:r>
        <w:t>较低</w:t>
      </w:r>
      <w:r>
        <w:rPr>
          <w:rFonts w:hint="eastAsia"/>
        </w:rPr>
        <w:t>）</w:t>
      </w:r>
    </w:p>
  </w:comment>
  <w:comment w:id="1394" w:author="林泽奇" w:date="2018-11-30T14:03:00Z" w:initials="林泽奇">
    <w:p w14:paraId="7C25E3A3" w14:textId="4D74F6B5" w:rsidR="001166FE" w:rsidRDefault="001166FE">
      <w:pPr>
        <w:pStyle w:val="a5"/>
      </w:pPr>
      <w:r>
        <w:rPr>
          <w:rStyle w:val="afff2"/>
        </w:rPr>
        <w:annotationRef/>
      </w:r>
      <w:r>
        <w:rPr>
          <w:rFonts w:hint="eastAsia"/>
        </w:rPr>
        <w:t>全院</w:t>
      </w:r>
      <w:r>
        <w:t>大多数为自动登录，</w:t>
      </w:r>
      <w:r>
        <w:rPr>
          <w:rFonts w:hint="eastAsia"/>
        </w:rPr>
        <w:t>基于业务条件</w:t>
      </w:r>
      <w:r>
        <w:t>，需要讨论。</w:t>
      </w:r>
      <w:r>
        <w:rPr>
          <w:rFonts w:hint="eastAsia"/>
        </w:rPr>
        <w:t>（必要性</w:t>
      </w:r>
      <w:r>
        <w:t>较低</w:t>
      </w:r>
      <w:r>
        <w:rPr>
          <w:rFonts w:hint="eastAsia"/>
        </w:rPr>
        <w:t>）</w:t>
      </w:r>
    </w:p>
  </w:comment>
  <w:comment w:id="1397" w:author="林泽奇" w:date="2018-11-30T14:05:00Z" w:initials="林泽奇">
    <w:p w14:paraId="68972B5D" w14:textId="4083C17D" w:rsidR="001166FE" w:rsidRDefault="001166FE">
      <w:pPr>
        <w:pStyle w:val="a5"/>
      </w:pPr>
      <w:r>
        <w:rPr>
          <w:rStyle w:val="afff2"/>
        </w:rPr>
        <w:annotationRef/>
      </w:r>
      <w:r>
        <w:rPr>
          <w:rFonts w:hint="eastAsia"/>
        </w:rPr>
        <w:t>全院</w:t>
      </w:r>
      <w:r>
        <w:t>大多数为自动登录，</w:t>
      </w:r>
      <w:r>
        <w:rPr>
          <w:rFonts w:hint="eastAsia"/>
        </w:rPr>
        <w:t>基于业务条件</w:t>
      </w:r>
      <w:r>
        <w:t>，需要讨论。</w:t>
      </w:r>
    </w:p>
  </w:comment>
  <w:comment w:id="1400" w:author="林泽奇" w:date="2018-11-30T14:05:00Z" w:initials="林泽奇">
    <w:p w14:paraId="4CE9DE87" w14:textId="7E6932C5" w:rsidR="001166FE" w:rsidRDefault="001166FE">
      <w:pPr>
        <w:pStyle w:val="a5"/>
      </w:pPr>
      <w:r>
        <w:rPr>
          <w:rStyle w:val="afff2"/>
        </w:rPr>
        <w:annotationRef/>
      </w:r>
      <w:r>
        <w:rPr>
          <w:rFonts w:hint="eastAsia"/>
        </w:rPr>
        <w:t>若对</w:t>
      </w:r>
      <w:r>
        <w:t>业务无影响，</w:t>
      </w:r>
      <w:r>
        <w:rPr>
          <w:rFonts w:hint="eastAsia"/>
        </w:rPr>
        <w:t>可以设置</w:t>
      </w:r>
      <w:r>
        <w:t>。</w:t>
      </w:r>
    </w:p>
  </w:comment>
  <w:comment w:id="1405" w:author="林泽奇" w:date="2018-11-30T14:06:00Z" w:initials="林泽奇">
    <w:p w14:paraId="278F2143" w14:textId="71D4DBA4" w:rsidR="001166FE" w:rsidRDefault="001166FE">
      <w:pPr>
        <w:pStyle w:val="a5"/>
      </w:pPr>
      <w:r>
        <w:rPr>
          <w:rStyle w:val="afff2"/>
        </w:rPr>
        <w:annotationRef/>
      </w:r>
      <w:r>
        <w:rPr>
          <w:rFonts w:hint="eastAsia"/>
        </w:rPr>
        <w:t>桌面</w:t>
      </w:r>
      <w:r>
        <w:t>运</w:t>
      </w:r>
      <w:proofErr w:type="gramStart"/>
      <w:r>
        <w:t>维组</w:t>
      </w:r>
      <w:r>
        <w:rPr>
          <w:rFonts w:hint="eastAsia"/>
        </w:rPr>
        <w:t>当前</w:t>
      </w:r>
      <w:r>
        <w:t>就</w:t>
      </w:r>
      <w:proofErr w:type="gramEnd"/>
      <w:r>
        <w:t>可设置。</w:t>
      </w:r>
    </w:p>
  </w:comment>
  <w:comment w:id="1407" w:author="林泽奇" w:date="2018-12-03T16:53:00Z" w:initials="林泽奇">
    <w:p w14:paraId="30EFDA11" w14:textId="0CE73655" w:rsidR="001166FE" w:rsidRPr="004C0BD0" w:rsidRDefault="001166FE">
      <w:pPr>
        <w:pStyle w:val="a5"/>
        <w:rPr>
          <w:rFonts w:ascii="微软雅黑" w:eastAsia="MS Mincho" w:hAnsi="微软雅黑" w:cs="微软雅黑"/>
        </w:rPr>
      </w:pPr>
      <w:r>
        <w:rPr>
          <w:rStyle w:val="afff2"/>
        </w:rPr>
        <w:annotationRef/>
      </w:r>
      <w:r>
        <w:rPr>
          <w:rFonts w:hint="eastAsia"/>
        </w:rPr>
        <w:t>新建</w:t>
      </w:r>
      <w:r>
        <w:rPr>
          <w:rFonts w:ascii="微软雅黑" w:eastAsia="微软雅黑" w:hAnsi="微软雅黑" w:cs="微软雅黑" w:hint="eastAsia"/>
        </w:rPr>
        <w:t>①</w:t>
      </w:r>
    </w:p>
  </w:comment>
  <w:comment w:id="1409" w:author="林泽奇" w:date="2018-12-04T10:02:00Z" w:initials="林泽奇">
    <w:p w14:paraId="5030F5B3" w14:textId="57097A1E" w:rsidR="001166FE" w:rsidRPr="004C0BD0" w:rsidRDefault="001166FE">
      <w:pPr>
        <w:pStyle w:val="a5"/>
        <w:rPr>
          <w:rFonts w:ascii="微软雅黑" w:eastAsia="MS Mincho" w:hAnsi="微软雅黑" w:cs="微软雅黑"/>
          <w:lang w:eastAsia="ja-JP"/>
        </w:rPr>
      </w:pPr>
      <w:r>
        <w:rPr>
          <w:rStyle w:val="afff2"/>
        </w:rPr>
        <w:annotationRef/>
      </w:r>
      <w:r>
        <w:rPr>
          <w:rFonts w:hint="eastAsia"/>
        </w:rPr>
        <w:t>新建</w:t>
      </w:r>
      <w:r>
        <w:rPr>
          <w:rFonts w:ascii="微软雅黑" w:eastAsia="微软雅黑" w:hAnsi="微软雅黑" w:cs="微软雅黑" w:hint="eastAsia"/>
          <w:lang w:eastAsia="ja-JP"/>
        </w:rPr>
        <w:t>②</w:t>
      </w:r>
    </w:p>
  </w:comment>
  <w:comment w:id="1412" w:author="林泽奇" w:date="2018-11-30T14:08:00Z" w:initials="林泽奇">
    <w:p w14:paraId="0A3A05D7" w14:textId="36079AFE" w:rsidR="001166FE" w:rsidRDefault="001166FE">
      <w:pPr>
        <w:pStyle w:val="a5"/>
      </w:pPr>
      <w:r>
        <w:rPr>
          <w:rStyle w:val="afff2"/>
        </w:rPr>
        <w:annotationRef/>
      </w:r>
      <w:r>
        <w:rPr>
          <w:rFonts w:hint="eastAsia"/>
        </w:rPr>
        <w:t>基于业务条件</w:t>
      </w:r>
      <w:r>
        <w:t>，需要讨论。</w:t>
      </w:r>
      <w:r>
        <w:rPr>
          <w:rFonts w:hint="eastAsia"/>
        </w:rPr>
        <w:t>（必要性</w:t>
      </w:r>
      <w:r>
        <w:t>较低</w:t>
      </w:r>
      <w:r>
        <w:rPr>
          <w:rFonts w:hint="eastAsia"/>
        </w:rPr>
        <w:t>）</w:t>
      </w:r>
    </w:p>
  </w:comment>
  <w:comment w:id="1415" w:author="林泽奇" w:date="2018-11-30T14:15:00Z" w:initials="林泽奇">
    <w:p w14:paraId="78D37D9A" w14:textId="13DB4AD1" w:rsidR="001166FE" w:rsidRDefault="001166FE">
      <w:pPr>
        <w:pStyle w:val="a5"/>
      </w:pPr>
      <w:r>
        <w:rPr>
          <w:rStyle w:val="afff2"/>
        </w:rPr>
        <w:annotationRef/>
      </w:r>
      <w:r>
        <w:rPr>
          <w:rFonts w:hint="eastAsia"/>
        </w:rPr>
        <w:t>基于业务条件</w:t>
      </w:r>
      <w:r>
        <w:t>，需要讨论。</w:t>
      </w:r>
    </w:p>
  </w:comment>
  <w:comment w:id="1417" w:author="林泽奇" w:date="2018-12-04T16:48:00Z" w:initials="林泽奇">
    <w:p w14:paraId="6AB57F17" w14:textId="219EC856" w:rsidR="001166FE" w:rsidRDefault="001166FE">
      <w:pPr>
        <w:pStyle w:val="a5"/>
      </w:pPr>
      <w:r>
        <w:rPr>
          <w:rStyle w:val="afff2"/>
        </w:rPr>
        <w:annotationRef/>
      </w:r>
      <w:r>
        <w:rPr>
          <w:rFonts w:hint="eastAsia"/>
        </w:rPr>
        <w:t>新建③</w:t>
      </w:r>
    </w:p>
  </w:comment>
  <w:comment w:id="1420" w:author="林泽奇" w:date="2018-11-30T14:16:00Z" w:initials="林泽奇">
    <w:p w14:paraId="730A214B" w14:textId="7732C137" w:rsidR="001166FE" w:rsidRDefault="001166FE">
      <w:pPr>
        <w:pStyle w:val="a5"/>
      </w:pPr>
      <w:r>
        <w:rPr>
          <w:rStyle w:val="afff2"/>
        </w:rPr>
        <w:annotationRef/>
      </w:r>
      <w:r>
        <w:rPr>
          <w:rFonts w:hint="eastAsia"/>
        </w:rPr>
        <w:t>当前可以设置</w:t>
      </w:r>
      <w:r>
        <w:t>。</w:t>
      </w:r>
    </w:p>
  </w:comment>
  <w:comment w:id="1440" w:author="林泽奇" w:date="2018-11-30T14:17:00Z" w:initials="林泽奇">
    <w:p w14:paraId="7380C567" w14:textId="4C4F0C4B" w:rsidR="001166FE" w:rsidRDefault="001166FE">
      <w:pPr>
        <w:pStyle w:val="a5"/>
      </w:pPr>
      <w:r>
        <w:rPr>
          <w:rStyle w:val="afff2"/>
        </w:rPr>
        <w:annotationRef/>
      </w:r>
      <w:r>
        <w:rPr>
          <w:rFonts w:hint="eastAsia"/>
        </w:rPr>
        <w:t>默认禁用</w:t>
      </w:r>
      <w:r>
        <w:t>。</w:t>
      </w:r>
    </w:p>
  </w:comment>
  <w:comment w:id="1443" w:author="林泽奇" w:date="2018-11-30T14:18:00Z" w:initials="林泽奇">
    <w:p w14:paraId="55504435" w14:textId="0E757763" w:rsidR="001166FE" w:rsidRDefault="001166FE">
      <w:pPr>
        <w:pStyle w:val="a5"/>
      </w:pPr>
      <w:r>
        <w:rPr>
          <w:rStyle w:val="afff2"/>
        </w:rPr>
        <w:annotationRef/>
      </w:r>
      <w:r>
        <w:rPr>
          <w:rFonts w:hint="eastAsia"/>
        </w:rPr>
        <w:t>默认禁用</w:t>
      </w:r>
      <w:r>
        <w:t>。</w:t>
      </w:r>
    </w:p>
  </w:comment>
  <w:comment w:id="1445" w:author="林泽奇" w:date="2018-12-04T17:18:00Z" w:initials="林泽奇">
    <w:p w14:paraId="38F855F1" w14:textId="4793D472" w:rsidR="001166FE" w:rsidRDefault="001166FE">
      <w:pPr>
        <w:pStyle w:val="a5"/>
      </w:pPr>
      <w:r>
        <w:rPr>
          <w:rStyle w:val="afff2"/>
        </w:rPr>
        <w:annotationRef/>
      </w:r>
      <w:r>
        <w:rPr>
          <w:rFonts w:hint="eastAsia"/>
        </w:rPr>
        <w:t>新建④</w:t>
      </w:r>
    </w:p>
  </w:comment>
  <w:comment w:id="1448" w:author="林泽奇" w:date="2018-11-30T14:18:00Z" w:initials="林泽奇">
    <w:p w14:paraId="0C818EF3" w14:textId="65A80CF5" w:rsidR="001166FE" w:rsidRDefault="001166FE">
      <w:pPr>
        <w:pStyle w:val="a5"/>
      </w:pPr>
      <w:r>
        <w:rPr>
          <w:rStyle w:val="afff2"/>
        </w:rPr>
        <w:annotationRef/>
      </w:r>
      <w:r>
        <w:rPr>
          <w:rFonts w:hint="eastAsia"/>
        </w:rPr>
        <w:t>可以设置</w:t>
      </w:r>
      <w:r>
        <w:t>。</w:t>
      </w:r>
    </w:p>
  </w:comment>
  <w:comment w:id="1451" w:author="林泽奇" w:date="2018-11-30T14:19:00Z" w:initials="林泽奇">
    <w:p w14:paraId="2BE79D96" w14:textId="29A171B8" w:rsidR="001166FE" w:rsidRDefault="001166FE">
      <w:pPr>
        <w:pStyle w:val="a5"/>
      </w:pPr>
      <w:r>
        <w:rPr>
          <w:rStyle w:val="afff2"/>
        </w:rPr>
        <w:annotationRef/>
      </w:r>
      <w:r>
        <w:rPr>
          <w:rFonts w:hint="eastAsia"/>
        </w:rPr>
        <w:t>可以设置</w:t>
      </w:r>
      <w:r>
        <w:t>。</w:t>
      </w:r>
    </w:p>
  </w:comment>
  <w:comment w:id="1456" w:author="林泽奇" w:date="2018-11-30T14:20:00Z" w:initials="林泽奇">
    <w:p w14:paraId="0842C396" w14:textId="7390BA26" w:rsidR="001166FE" w:rsidRDefault="001166FE">
      <w:pPr>
        <w:pStyle w:val="a5"/>
      </w:pPr>
      <w:r>
        <w:rPr>
          <w:rStyle w:val="afff2"/>
        </w:rPr>
        <w:annotationRef/>
      </w:r>
      <w:r>
        <w:rPr>
          <w:rFonts w:hint="eastAsia"/>
        </w:rPr>
        <w:t>可以设置</w:t>
      </w:r>
      <w:r>
        <w:t>。</w:t>
      </w:r>
    </w:p>
  </w:comment>
  <w:comment w:id="1459" w:author="林泽奇" w:date="2018-11-30T14:21:00Z" w:initials="林泽奇">
    <w:p w14:paraId="2762EDD0" w14:textId="625348FB" w:rsidR="001166FE" w:rsidRDefault="001166FE">
      <w:pPr>
        <w:pStyle w:val="a5"/>
      </w:pPr>
      <w:r>
        <w:rPr>
          <w:rStyle w:val="afff2"/>
        </w:rPr>
        <w:annotationRef/>
      </w:r>
      <w:r>
        <w:rPr>
          <w:rFonts w:hint="eastAsia"/>
        </w:rPr>
        <w:t>基于</w:t>
      </w:r>
      <w:r>
        <w:t>医院业务条件</w:t>
      </w:r>
      <w:r>
        <w:rPr>
          <w:rFonts w:hint="eastAsia"/>
        </w:rPr>
        <w:t>例如</w:t>
      </w:r>
      <w:r>
        <w:t>病房需要，不能修改</w:t>
      </w:r>
      <w:r>
        <w:rPr>
          <w:rFonts w:hint="eastAsia"/>
        </w:rPr>
        <w:t>。</w:t>
      </w:r>
    </w:p>
  </w:comment>
  <w:comment w:id="1462" w:author="林泽奇" w:date="2018-11-30T14:22:00Z" w:initials="林泽奇">
    <w:p w14:paraId="1915BE6C" w14:textId="12D8F864" w:rsidR="001166FE" w:rsidRDefault="001166FE">
      <w:pPr>
        <w:pStyle w:val="a5"/>
      </w:pPr>
      <w:r>
        <w:rPr>
          <w:rStyle w:val="afff2"/>
        </w:rPr>
        <w:annotationRef/>
      </w:r>
      <w:r>
        <w:rPr>
          <w:rFonts w:hint="eastAsia"/>
        </w:rPr>
        <w:t>可以设置</w:t>
      </w:r>
      <w:r>
        <w:t>。</w:t>
      </w:r>
    </w:p>
  </w:comment>
  <w:comment w:id="1465" w:author="林泽奇" w:date="2018-11-30T14:23:00Z" w:initials="林泽奇">
    <w:p w14:paraId="42EE7A96" w14:textId="0FCF781F" w:rsidR="001166FE" w:rsidRDefault="001166FE">
      <w:pPr>
        <w:pStyle w:val="a5"/>
      </w:pPr>
      <w:r>
        <w:rPr>
          <w:rStyle w:val="afff2"/>
        </w:rPr>
        <w:annotationRef/>
      </w:r>
      <w:r>
        <w:rPr>
          <w:rFonts w:hint="eastAsia"/>
        </w:rPr>
        <w:t>若对</w:t>
      </w:r>
      <w:r>
        <w:t>业务无影响，可以设置。</w:t>
      </w:r>
    </w:p>
  </w:comment>
  <w:comment w:id="1468" w:author="林泽奇" w:date="2018-11-30T14:23:00Z" w:initials="林泽奇">
    <w:p w14:paraId="4D1742FA" w14:textId="0F6A045D" w:rsidR="001166FE" w:rsidRDefault="001166FE">
      <w:pPr>
        <w:pStyle w:val="a5"/>
      </w:pPr>
      <w:r>
        <w:rPr>
          <w:rStyle w:val="afff2"/>
        </w:rPr>
        <w:annotationRef/>
      </w:r>
      <w:r>
        <w:rPr>
          <w:rFonts w:hint="eastAsia"/>
        </w:rPr>
        <w:t>可以设置</w:t>
      </w:r>
      <w:r>
        <w:t>。</w:t>
      </w:r>
    </w:p>
  </w:comment>
  <w:comment w:id="1471" w:author="林泽奇" w:date="2018-11-30T14:23:00Z" w:initials="林泽奇">
    <w:p w14:paraId="78DB56E6" w14:textId="47306866" w:rsidR="001166FE" w:rsidRDefault="001166FE">
      <w:pPr>
        <w:pStyle w:val="a5"/>
      </w:pPr>
      <w:r>
        <w:rPr>
          <w:rStyle w:val="afff2"/>
        </w:rPr>
        <w:annotationRef/>
      </w:r>
      <w:r>
        <w:rPr>
          <w:rFonts w:hint="eastAsia"/>
        </w:rPr>
        <w:t>基于</w:t>
      </w:r>
      <w:r>
        <w:t>业务条件，需要讨论。</w:t>
      </w:r>
      <w:r>
        <w:rPr>
          <w:rFonts w:hint="eastAsia"/>
        </w:rPr>
        <w:t>（终端</w:t>
      </w:r>
      <w:r>
        <w:t>核实查看</w:t>
      </w:r>
      <w:r>
        <w:rPr>
          <w:rFonts w:hint="eastAsia"/>
        </w:rPr>
        <w:t>）</w:t>
      </w:r>
    </w:p>
  </w:comment>
  <w:comment w:id="1474" w:author="林泽奇" w:date="2018-11-30T14:25:00Z" w:initials="林泽奇">
    <w:p w14:paraId="78E719DF" w14:textId="06E62B8D" w:rsidR="001166FE" w:rsidRDefault="001166FE">
      <w:pPr>
        <w:pStyle w:val="a5"/>
      </w:pPr>
      <w:r>
        <w:rPr>
          <w:rStyle w:val="afff2"/>
        </w:rPr>
        <w:annotationRef/>
      </w:r>
      <w:r>
        <w:rPr>
          <w:rFonts w:hint="eastAsia"/>
        </w:rPr>
        <w:t>有的</w:t>
      </w:r>
      <w:r>
        <w:t>用户需要无线服务，不需要的可以设置。</w:t>
      </w:r>
    </w:p>
  </w:comment>
  <w:comment w:id="1477" w:author="林泽奇" w:date="2018-11-30T14:26:00Z" w:initials="林泽奇">
    <w:p w14:paraId="721ECC4F" w14:textId="542829C7" w:rsidR="001166FE" w:rsidRDefault="001166FE">
      <w:pPr>
        <w:pStyle w:val="a5"/>
      </w:pPr>
      <w:r>
        <w:rPr>
          <w:rStyle w:val="afff2"/>
        </w:rPr>
        <w:annotationRef/>
      </w:r>
      <w:r>
        <w:rPr>
          <w:rFonts w:hint="eastAsia"/>
        </w:rPr>
        <w:t>可以设置</w:t>
      </w:r>
      <w:r>
        <w:t>。</w:t>
      </w:r>
    </w:p>
  </w:comment>
  <w:comment w:id="1497" w:author="林泽奇" w:date="2018-11-30T14:29:00Z" w:initials="林泽奇">
    <w:p w14:paraId="7FB45CE3" w14:textId="6BE3147D" w:rsidR="001166FE" w:rsidRDefault="001166FE">
      <w:pPr>
        <w:pStyle w:val="a5"/>
      </w:pPr>
      <w:r>
        <w:rPr>
          <w:rStyle w:val="afff2"/>
        </w:rPr>
        <w:annotationRef/>
      </w:r>
      <w:r>
        <w:rPr>
          <w:rFonts w:hint="eastAsia"/>
        </w:rPr>
        <w:t>不知道</w:t>
      </w:r>
      <w:r>
        <w:t>具体的</w:t>
      </w:r>
      <w:r>
        <w:rPr>
          <w:rFonts w:hint="eastAsia"/>
        </w:rPr>
        <w:t>无用</w:t>
      </w:r>
      <w:r>
        <w:t>端口号，需要讨论</w:t>
      </w:r>
      <w:r>
        <w:rPr>
          <w:rFonts w:hint="eastAsia"/>
        </w:rPr>
        <w:t>。</w:t>
      </w:r>
    </w:p>
  </w:comment>
  <w:comment w:id="1500" w:author="林泽奇" w:date="2018-11-30T14:30:00Z" w:initials="林泽奇">
    <w:p w14:paraId="218EE6CF" w14:textId="22D99B59" w:rsidR="001166FE" w:rsidRDefault="001166FE">
      <w:pPr>
        <w:pStyle w:val="a5"/>
      </w:pPr>
      <w:r>
        <w:rPr>
          <w:rStyle w:val="afff2"/>
        </w:rPr>
        <w:annotationRef/>
      </w:r>
      <w:r>
        <w:rPr>
          <w:rFonts w:hint="eastAsia"/>
        </w:rPr>
        <w:t>需要讨论</w:t>
      </w:r>
      <w:r>
        <w:t>。</w:t>
      </w:r>
      <w:r>
        <w:rPr>
          <w:rFonts w:hint="eastAsia"/>
        </w:rPr>
        <w:t>（建议关闭）</w:t>
      </w:r>
    </w:p>
  </w:comment>
  <w:comment w:id="1520" w:author="林泽奇" w:date="2018-11-30T14:33:00Z" w:initials="林泽奇">
    <w:p w14:paraId="06AA1984" w14:textId="0D217D17" w:rsidR="001166FE" w:rsidRDefault="001166FE">
      <w:pPr>
        <w:pStyle w:val="a5"/>
      </w:pPr>
      <w:r>
        <w:rPr>
          <w:rStyle w:val="afff2"/>
        </w:rPr>
        <w:annotationRef/>
      </w:r>
      <w:r>
        <w:rPr>
          <w:rFonts w:hint="eastAsia"/>
        </w:rPr>
        <w:t>若</w:t>
      </w:r>
      <w:r>
        <w:t>对系统应用无影响，可以设置。</w:t>
      </w:r>
    </w:p>
  </w:comment>
  <w:comment w:id="1522" w:author="林泽奇" w:date="2018-11-30T14:34:00Z" w:initials="林泽奇">
    <w:p w14:paraId="5871ADAC" w14:textId="60F69029" w:rsidR="001166FE" w:rsidRDefault="001166FE">
      <w:pPr>
        <w:pStyle w:val="a5"/>
      </w:pPr>
      <w:r>
        <w:rPr>
          <w:rStyle w:val="afff2"/>
        </w:rPr>
        <w:annotationRef/>
      </w:r>
      <w:r>
        <w:rPr>
          <w:rFonts w:hint="eastAsia"/>
        </w:rPr>
        <w:t>需要讨论</w:t>
      </w:r>
      <w:r>
        <w:t>。</w:t>
      </w:r>
    </w:p>
  </w:comment>
  <w:comment w:id="1540" w:author="林泽奇" w:date="2018-11-30T14:35:00Z" w:initials="林泽奇">
    <w:p w14:paraId="5EB40A4C" w14:textId="3A9D6524" w:rsidR="001166FE" w:rsidRDefault="001166FE">
      <w:pPr>
        <w:pStyle w:val="a5"/>
      </w:pPr>
      <w:r>
        <w:rPr>
          <w:rStyle w:val="afff2"/>
        </w:rPr>
        <w:annotationRef/>
      </w:r>
      <w:r>
        <w:rPr>
          <w:rFonts w:hint="eastAsia"/>
        </w:rPr>
        <w:t>可以设置</w:t>
      </w:r>
      <w:r>
        <w:t>。</w:t>
      </w:r>
    </w:p>
  </w:comment>
  <w:comment w:id="1542" w:author="林泽奇" w:date="2018-12-03T15:29:00Z" w:initials="林泽奇">
    <w:p w14:paraId="4021C9B2" w14:textId="4E151DEB" w:rsidR="001166FE" w:rsidRDefault="001166FE">
      <w:pPr>
        <w:pStyle w:val="a5"/>
      </w:pPr>
      <w:r>
        <w:rPr>
          <w:rStyle w:val="afff2"/>
        </w:rPr>
        <w:annotationRef/>
      </w:r>
      <w:r>
        <w:rPr>
          <w:rFonts w:hint="eastAsia"/>
        </w:rPr>
        <w:t>新建⑤</w:t>
      </w:r>
    </w:p>
  </w:comment>
  <w:comment w:id="1544" w:author="林泽奇" w:date="2018-12-03T15:31:00Z" w:initials="林泽奇">
    <w:p w14:paraId="7956F2C8" w14:textId="27EF75F6" w:rsidR="001166FE" w:rsidRDefault="001166FE">
      <w:pPr>
        <w:pStyle w:val="a5"/>
      </w:pPr>
      <w:r>
        <w:rPr>
          <w:rStyle w:val="afff2"/>
        </w:rPr>
        <w:annotationRef/>
      </w:r>
      <w:r>
        <w:rPr>
          <w:rFonts w:hint="eastAsia"/>
        </w:rPr>
        <w:t>新建⑥</w:t>
      </w:r>
    </w:p>
  </w:comment>
  <w:comment w:id="1546" w:author="林泽奇" w:date="2018-12-03T16:30:00Z" w:initials="林泽奇">
    <w:p w14:paraId="530FE02A" w14:textId="7B9E83DF" w:rsidR="001166FE" w:rsidRDefault="001166FE">
      <w:pPr>
        <w:pStyle w:val="a5"/>
      </w:pPr>
      <w:r>
        <w:rPr>
          <w:rStyle w:val="afff2"/>
        </w:rPr>
        <w:annotationRef/>
      </w:r>
      <w:r>
        <w:rPr>
          <w:rFonts w:hint="eastAsia"/>
        </w:rPr>
        <w:t>新建⑦</w:t>
      </w:r>
    </w:p>
  </w:comment>
  <w:comment w:id="1548" w:author="林泽奇" w:date="2018-11-30T14:35:00Z" w:initials="林泽奇">
    <w:p w14:paraId="756CF16F" w14:textId="36791767" w:rsidR="001166FE" w:rsidRDefault="001166FE">
      <w:pPr>
        <w:pStyle w:val="a5"/>
      </w:pPr>
      <w:r>
        <w:rPr>
          <w:rStyle w:val="afff2"/>
        </w:rPr>
        <w:annotationRef/>
      </w:r>
      <w:r>
        <w:rPr>
          <w:rFonts w:hint="eastAsia"/>
        </w:rPr>
        <w:t>需要讨论</w:t>
      </w:r>
      <w:r>
        <w:t>。</w:t>
      </w:r>
    </w:p>
  </w:comment>
  <w:comment w:id="1550" w:author="林泽奇" w:date="2018-12-04T16:39:00Z" w:initials="林泽奇">
    <w:p w14:paraId="0D44B171" w14:textId="5EA75DAE" w:rsidR="001166FE" w:rsidRDefault="001166FE">
      <w:pPr>
        <w:pStyle w:val="a5"/>
      </w:pPr>
      <w:r>
        <w:rPr>
          <w:rStyle w:val="afff2"/>
        </w:rPr>
        <w:annotationRef/>
      </w:r>
      <w:r>
        <w:rPr>
          <w:rFonts w:hint="eastAsia"/>
        </w:rPr>
        <w:t>新建</w:t>
      </w:r>
      <w:r>
        <w:t>模块三</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ABED1F" w15:done="0"/>
  <w15:commentEx w15:paraId="502D052A" w15:done="0"/>
  <w15:commentEx w15:paraId="4CD8A2F8" w15:done="0"/>
  <w15:commentEx w15:paraId="78A93078" w15:done="0"/>
  <w15:commentEx w15:paraId="34A9C1D2" w15:done="0"/>
  <w15:commentEx w15:paraId="0F6C2BE1" w15:done="0"/>
  <w15:commentEx w15:paraId="34DF3F3C" w15:done="0"/>
  <w15:commentEx w15:paraId="6A36B470" w15:done="0"/>
  <w15:commentEx w15:paraId="1710BE03" w15:done="0"/>
  <w15:commentEx w15:paraId="7EBFB78F" w15:done="0"/>
  <w15:commentEx w15:paraId="29B59353" w15:done="0"/>
  <w15:commentEx w15:paraId="7C25E3A3" w15:done="0"/>
  <w15:commentEx w15:paraId="68972B5D" w15:done="0"/>
  <w15:commentEx w15:paraId="4CE9DE87" w15:done="0"/>
  <w15:commentEx w15:paraId="278F2143" w15:done="0"/>
  <w15:commentEx w15:paraId="30EFDA11" w15:done="0"/>
  <w15:commentEx w15:paraId="5030F5B3" w15:done="0"/>
  <w15:commentEx w15:paraId="0A3A05D7" w15:done="0"/>
  <w15:commentEx w15:paraId="78D37D9A" w15:done="0"/>
  <w15:commentEx w15:paraId="6AB57F17" w15:done="0"/>
  <w15:commentEx w15:paraId="730A214B" w15:done="0"/>
  <w15:commentEx w15:paraId="7380C567" w15:done="0"/>
  <w15:commentEx w15:paraId="55504435" w15:done="0"/>
  <w15:commentEx w15:paraId="38F855F1" w15:done="0"/>
  <w15:commentEx w15:paraId="0C818EF3" w15:done="0"/>
  <w15:commentEx w15:paraId="2BE79D96" w15:done="0"/>
  <w15:commentEx w15:paraId="0842C396" w15:done="0"/>
  <w15:commentEx w15:paraId="2762EDD0" w15:done="0"/>
  <w15:commentEx w15:paraId="1915BE6C" w15:done="0"/>
  <w15:commentEx w15:paraId="42EE7A96" w15:done="0"/>
  <w15:commentEx w15:paraId="4D1742FA" w15:done="0"/>
  <w15:commentEx w15:paraId="78DB56E6" w15:done="0"/>
  <w15:commentEx w15:paraId="78E719DF" w15:done="0"/>
  <w15:commentEx w15:paraId="721ECC4F" w15:done="0"/>
  <w15:commentEx w15:paraId="7FB45CE3" w15:done="0"/>
  <w15:commentEx w15:paraId="218EE6CF" w15:done="0"/>
  <w15:commentEx w15:paraId="06AA1984" w15:done="0"/>
  <w15:commentEx w15:paraId="5871ADAC" w15:done="0"/>
  <w15:commentEx w15:paraId="5EB40A4C" w15:done="0"/>
  <w15:commentEx w15:paraId="4021C9B2" w15:done="0"/>
  <w15:commentEx w15:paraId="7956F2C8" w15:done="0"/>
  <w15:commentEx w15:paraId="530FE02A" w15:done="0"/>
  <w15:commentEx w15:paraId="756CF16F" w15:done="0"/>
  <w15:commentEx w15:paraId="0D44B1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477C6" w14:textId="77777777" w:rsidR="00E873AE" w:rsidRDefault="00E873AE" w:rsidP="00272FF8">
      <w:pPr>
        <w:spacing w:line="240" w:lineRule="auto"/>
      </w:pPr>
      <w:r>
        <w:separator/>
      </w:r>
    </w:p>
  </w:endnote>
  <w:endnote w:type="continuationSeparator" w:id="0">
    <w:p w14:paraId="2C1706B0" w14:textId="77777777" w:rsidR="00E873AE" w:rsidRDefault="00E873AE" w:rsidP="00272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485804"/>
      <w:docPartObj>
        <w:docPartGallery w:val="Page Numbers (Bottom of Page)"/>
        <w:docPartUnique/>
      </w:docPartObj>
    </w:sdtPr>
    <w:sdtEndPr/>
    <w:sdtContent>
      <w:p w14:paraId="71E85491" w14:textId="77777777" w:rsidR="001166FE" w:rsidRDefault="001166FE">
        <w:pPr>
          <w:pStyle w:val="a4"/>
          <w:jc w:val="center"/>
        </w:pPr>
        <w:r>
          <w:fldChar w:fldCharType="begin"/>
        </w:r>
        <w:r>
          <w:instrText>PAGE   \* MERGEFORMAT</w:instrText>
        </w:r>
        <w:r>
          <w:fldChar w:fldCharType="separate"/>
        </w:r>
        <w:r w:rsidR="00C2334D" w:rsidRPr="00C2334D">
          <w:rPr>
            <w:noProof/>
            <w:lang w:val="zh-CN"/>
          </w:rPr>
          <w:t>21</w:t>
        </w:r>
        <w:r>
          <w:fldChar w:fldCharType="end"/>
        </w:r>
      </w:p>
    </w:sdtContent>
  </w:sdt>
  <w:p w14:paraId="7901373B" w14:textId="77777777" w:rsidR="001166FE" w:rsidRDefault="001166F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E66C6" w14:textId="77777777" w:rsidR="00E873AE" w:rsidRDefault="00E873AE" w:rsidP="00272FF8">
      <w:pPr>
        <w:spacing w:line="240" w:lineRule="auto"/>
      </w:pPr>
      <w:r>
        <w:separator/>
      </w:r>
    </w:p>
  </w:footnote>
  <w:footnote w:type="continuationSeparator" w:id="0">
    <w:p w14:paraId="1E8B706B" w14:textId="77777777" w:rsidR="00E873AE" w:rsidRDefault="00E873AE" w:rsidP="00272F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D7E"/>
    <w:multiLevelType w:val="multilevel"/>
    <w:tmpl w:val="02A63D7E"/>
    <w:lvl w:ilvl="0">
      <w:start w:val="1"/>
      <w:numFmt w:val="decimal"/>
      <w:lvlText w:val="%1)"/>
      <w:lvlJc w:val="left"/>
      <w:pPr>
        <w:tabs>
          <w:tab w:val="left" w:pos="1271"/>
        </w:tabs>
        <w:ind w:left="1271" w:hanging="420"/>
      </w:pPr>
    </w:lvl>
    <w:lvl w:ilvl="1">
      <w:start w:val="1"/>
      <w:numFmt w:val="lowerLetter"/>
      <w:lvlText w:val="%2)"/>
      <w:lvlJc w:val="left"/>
      <w:pPr>
        <w:tabs>
          <w:tab w:val="left" w:pos="1691"/>
        </w:tabs>
        <w:ind w:left="1691" w:hanging="420"/>
      </w:pPr>
    </w:lvl>
    <w:lvl w:ilvl="2">
      <w:start w:val="1"/>
      <w:numFmt w:val="lowerRoman"/>
      <w:lvlText w:val="%3."/>
      <w:lvlJc w:val="right"/>
      <w:pPr>
        <w:tabs>
          <w:tab w:val="left" w:pos="2111"/>
        </w:tabs>
        <w:ind w:left="2111" w:hanging="420"/>
      </w:pPr>
    </w:lvl>
    <w:lvl w:ilvl="3">
      <w:start w:val="1"/>
      <w:numFmt w:val="decimal"/>
      <w:lvlText w:val="%4."/>
      <w:lvlJc w:val="left"/>
      <w:pPr>
        <w:tabs>
          <w:tab w:val="left" w:pos="2531"/>
        </w:tabs>
        <w:ind w:left="2531" w:hanging="420"/>
      </w:pPr>
    </w:lvl>
    <w:lvl w:ilvl="4">
      <w:start w:val="1"/>
      <w:numFmt w:val="lowerLetter"/>
      <w:lvlText w:val="%5)"/>
      <w:lvlJc w:val="left"/>
      <w:pPr>
        <w:tabs>
          <w:tab w:val="left" w:pos="2951"/>
        </w:tabs>
        <w:ind w:left="2951" w:hanging="420"/>
      </w:pPr>
    </w:lvl>
    <w:lvl w:ilvl="5">
      <w:start w:val="1"/>
      <w:numFmt w:val="lowerRoman"/>
      <w:lvlText w:val="%6."/>
      <w:lvlJc w:val="right"/>
      <w:pPr>
        <w:tabs>
          <w:tab w:val="left" w:pos="3371"/>
        </w:tabs>
        <w:ind w:left="3371" w:hanging="420"/>
      </w:pPr>
    </w:lvl>
    <w:lvl w:ilvl="6">
      <w:start w:val="1"/>
      <w:numFmt w:val="decimal"/>
      <w:lvlText w:val="%7."/>
      <w:lvlJc w:val="left"/>
      <w:pPr>
        <w:tabs>
          <w:tab w:val="left" w:pos="3791"/>
        </w:tabs>
        <w:ind w:left="3791" w:hanging="420"/>
      </w:pPr>
    </w:lvl>
    <w:lvl w:ilvl="7">
      <w:start w:val="1"/>
      <w:numFmt w:val="lowerLetter"/>
      <w:lvlText w:val="%8)"/>
      <w:lvlJc w:val="left"/>
      <w:pPr>
        <w:tabs>
          <w:tab w:val="left" w:pos="4211"/>
        </w:tabs>
        <w:ind w:left="4211" w:hanging="420"/>
      </w:pPr>
    </w:lvl>
    <w:lvl w:ilvl="8">
      <w:start w:val="1"/>
      <w:numFmt w:val="lowerRoman"/>
      <w:lvlText w:val="%9."/>
      <w:lvlJc w:val="right"/>
      <w:pPr>
        <w:tabs>
          <w:tab w:val="left" w:pos="4631"/>
        </w:tabs>
        <w:ind w:left="4631" w:hanging="420"/>
      </w:pPr>
    </w:lvl>
  </w:abstractNum>
  <w:abstractNum w:abstractNumId="1" w15:restartNumberingAfterBreak="0">
    <w:nsid w:val="0A20166D"/>
    <w:multiLevelType w:val="multilevel"/>
    <w:tmpl w:val="0A20166D"/>
    <w:lvl w:ilvl="0">
      <w:start w:val="1"/>
      <w:numFmt w:val="decimal"/>
      <w:lvlText w:val="%1)"/>
      <w:lvlJc w:val="left"/>
      <w:pPr>
        <w:tabs>
          <w:tab w:val="left" w:pos="1271"/>
        </w:tabs>
        <w:ind w:left="1271" w:hanging="420"/>
      </w:pPr>
    </w:lvl>
    <w:lvl w:ilvl="1">
      <w:start w:val="1"/>
      <w:numFmt w:val="lowerLetter"/>
      <w:lvlText w:val="%2)"/>
      <w:lvlJc w:val="left"/>
      <w:pPr>
        <w:tabs>
          <w:tab w:val="left" w:pos="1691"/>
        </w:tabs>
        <w:ind w:left="1691" w:hanging="420"/>
      </w:pPr>
    </w:lvl>
    <w:lvl w:ilvl="2">
      <w:start w:val="1"/>
      <w:numFmt w:val="lowerRoman"/>
      <w:lvlText w:val="%3."/>
      <w:lvlJc w:val="right"/>
      <w:pPr>
        <w:tabs>
          <w:tab w:val="left" w:pos="2111"/>
        </w:tabs>
        <w:ind w:left="2111" w:hanging="420"/>
      </w:pPr>
    </w:lvl>
    <w:lvl w:ilvl="3">
      <w:start w:val="1"/>
      <w:numFmt w:val="decimal"/>
      <w:lvlText w:val="%4."/>
      <w:lvlJc w:val="left"/>
      <w:pPr>
        <w:tabs>
          <w:tab w:val="left" w:pos="2531"/>
        </w:tabs>
        <w:ind w:left="2531" w:hanging="420"/>
      </w:pPr>
    </w:lvl>
    <w:lvl w:ilvl="4">
      <w:start w:val="1"/>
      <w:numFmt w:val="lowerLetter"/>
      <w:lvlText w:val="%5)"/>
      <w:lvlJc w:val="left"/>
      <w:pPr>
        <w:tabs>
          <w:tab w:val="left" w:pos="2951"/>
        </w:tabs>
        <w:ind w:left="2951" w:hanging="420"/>
      </w:pPr>
    </w:lvl>
    <w:lvl w:ilvl="5">
      <w:start w:val="1"/>
      <w:numFmt w:val="lowerRoman"/>
      <w:lvlText w:val="%6."/>
      <w:lvlJc w:val="right"/>
      <w:pPr>
        <w:tabs>
          <w:tab w:val="left" w:pos="3371"/>
        </w:tabs>
        <w:ind w:left="3371" w:hanging="420"/>
      </w:pPr>
    </w:lvl>
    <w:lvl w:ilvl="6">
      <w:start w:val="1"/>
      <w:numFmt w:val="decimal"/>
      <w:lvlText w:val="%7."/>
      <w:lvlJc w:val="left"/>
      <w:pPr>
        <w:tabs>
          <w:tab w:val="left" w:pos="3791"/>
        </w:tabs>
        <w:ind w:left="3791" w:hanging="420"/>
      </w:pPr>
    </w:lvl>
    <w:lvl w:ilvl="7">
      <w:start w:val="1"/>
      <w:numFmt w:val="lowerLetter"/>
      <w:lvlText w:val="%8)"/>
      <w:lvlJc w:val="left"/>
      <w:pPr>
        <w:tabs>
          <w:tab w:val="left" w:pos="4211"/>
        </w:tabs>
        <w:ind w:left="4211" w:hanging="420"/>
      </w:pPr>
    </w:lvl>
    <w:lvl w:ilvl="8">
      <w:start w:val="1"/>
      <w:numFmt w:val="lowerRoman"/>
      <w:lvlText w:val="%9."/>
      <w:lvlJc w:val="right"/>
      <w:pPr>
        <w:tabs>
          <w:tab w:val="left" w:pos="4631"/>
        </w:tabs>
        <w:ind w:left="4631" w:hanging="420"/>
      </w:pPr>
    </w:lvl>
  </w:abstractNum>
  <w:abstractNum w:abstractNumId="2" w15:restartNumberingAfterBreak="0">
    <w:nsid w:val="13611734"/>
    <w:multiLevelType w:val="multilevel"/>
    <w:tmpl w:val="13611734"/>
    <w:lvl w:ilvl="0">
      <w:start w:val="1"/>
      <w:numFmt w:val="decimal"/>
      <w:lvlText w:val="%1)"/>
      <w:lvlJc w:val="left"/>
      <w:pPr>
        <w:tabs>
          <w:tab w:val="left" w:pos="1271"/>
        </w:tabs>
        <w:ind w:left="1271"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797414A"/>
    <w:multiLevelType w:val="multilevel"/>
    <w:tmpl w:val="1797414A"/>
    <w:lvl w:ilvl="0">
      <w:start w:val="1"/>
      <w:numFmt w:val="decimal"/>
      <w:lvlText w:val="%1)"/>
      <w:lvlJc w:val="left"/>
      <w:pPr>
        <w:tabs>
          <w:tab w:val="left" w:pos="1271"/>
        </w:tabs>
        <w:ind w:left="1271" w:hanging="420"/>
      </w:pPr>
    </w:lvl>
    <w:lvl w:ilvl="1">
      <w:start w:val="1"/>
      <w:numFmt w:val="lowerLetter"/>
      <w:lvlText w:val="%2)"/>
      <w:lvlJc w:val="left"/>
      <w:pPr>
        <w:tabs>
          <w:tab w:val="left" w:pos="1691"/>
        </w:tabs>
        <w:ind w:left="1691" w:hanging="420"/>
      </w:pPr>
    </w:lvl>
    <w:lvl w:ilvl="2">
      <w:start w:val="1"/>
      <w:numFmt w:val="lowerRoman"/>
      <w:lvlText w:val="%3."/>
      <w:lvlJc w:val="right"/>
      <w:pPr>
        <w:tabs>
          <w:tab w:val="left" w:pos="2111"/>
        </w:tabs>
        <w:ind w:left="2111" w:hanging="420"/>
      </w:pPr>
    </w:lvl>
    <w:lvl w:ilvl="3">
      <w:start w:val="1"/>
      <w:numFmt w:val="decimal"/>
      <w:lvlText w:val="%4."/>
      <w:lvlJc w:val="left"/>
      <w:pPr>
        <w:tabs>
          <w:tab w:val="left" w:pos="2531"/>
        </w:tabs>
        <w:ind w:left="2531" w:hanging="420"/>
      </w:pPr>
    </w:lvl>
    <w:lvl w:ilvl="4">
      <w:start w:val="1"/>
      <w:numFmt w:val="lowerLetter"/>
      <w:lvlText w:val="%5)"/>
      <w:lvlJc w:val="left"/>
      <w:pPr>
        <w:tabs>
          <w:tab w:val="left" w:pos="2951"/>
        </w:tabs>
        <w:ind w:left="2951" w:hanging="420"/>
      </w:pPr>
    </w:lvl>
    <w:lvl w:ilvl="5">
      <w:start w:val="1"/>
      <w:numFmt w:val="lowerRoman"/>
      <w:lvlText w:val="%6."/>
      <w:lvlJc w:val="right"/>
      <w:pPr>
        <w:tabs>
          <w:tab w:val="left" w:pos="3371"/>
        </w:tabs>
        <w:ind w:left="3371" w:hanging="420"/>
      </w:pPr>
    </w:lvl>
    <w:lvl w:ilvl="6">
      <w:start w:val="1"/>
      <w:numFmt w:val="decimal"/>
      <w:lvlText w:val="%7."/>
      <w:lvlJc w:val="left"/>
      <w:pPr>
        <w:tabs>
          <w:tab w:val="left" w:pos="3791"/>
        </w:tabs>
        <w:ind w:left="3791" w:hanging="420"/>
      </w:pPr>
    </w:lvl>
    <w:lvl w:ilvl="7">
      <w:start w:val="1"/>
      <w:numFmt w:val="lowerLetter"/>
      <w:lvlText w:val="%8)"/>
      <w:lvlJc w:val="left"/>
      <w:pPr>
        <w:tabs>
          <w:tab w:val="left" w:pos="4211"/>
        </w:tabs>
        <w:ind w:left="4211" w:hanging="420"/>
      </w:pPr>
    </w:lvl>
    <w:lvl w:ilvl="8">
      <w:start w:val="1"/>
      <w:numFmt w:val="lowerRoman"/>
      <w:lvlText w:val="%9."/>
      <w:lvlJc w:val="right"/>
      <w:pPr>
        <w:tabs>
          <w:tab w:val="left" w:pos="4631"/>
        </w:tabs>
        <w:ind w:left="4631" w:hanging="420"/>
      </w:pPr>
    </w:lvl>
  </w:abstractNum>
  <w:abstractNum w:abstractNumId="4" w15:restartNumberingAfterBreak="0">
    <w:nsid w:val="188429A9"/>
    <w:multiLevelType w:val="multilevel"/>
    <w:tmpl w:val="188429A9"/>
    <w:lvl w:ilvl="0">
      <w:start w:val="1"/>
      <w:numFmt w:val="decimal"/>
      <w:lvlText w:val="%1)"/>
      <w:lvlJc w:val="left"/>
      <w:pPr>
        <w:tabs>
          <w:tab w:val="left" w:pos="1271"/>
        </w:tabs>
        <w:ind w:left="1271" w:hanging="420"/>
      </w:pPr>
    </w:lvl>
    <w:lvl w:ilvl="1">
      <w:start w:val="1"/>
      <w:numFmt w:val="lowerLetter"/>
      <w:lvlText w:val="%2)"/>
      <w:lvlJc w:val="left"/>
      <w:pPr>
        <w:tabs>
          <w:tab w:val="left" w:pos="1691"/>
        </w:tabs>
        <w:ind w:left="1691" w:hanging="420"/>
      </w:pPr>
    </w:lvl>
    <w:lvl w:ilvl="2">
      <w:start w:val="1"/>
      <w:numFmt w:val="lowerRoman"/>
      <w:lvlText w:val="%3."/>
      <w:lvlJc w:val="right"/>
      <w:pPr>
        <w:tabs>
          <w:tab w:val="left" w:pos="2111"/>
        </w:tabs>
        <w:ind w:left="2111" w:hanging="420"/>
      </w:pPr>
    </w:lvl>
    <w:lvl w:ilvl="3">
      <w:start w:val="1"/>
      <w:numFmt w:val="decimal"/>
      <w:lvlText w:val="%4."/>
      <w:lvlJc w:val="left"/>
      <w:pPr>
        <w:tabs>
          <w:tab w:val="left" w:pos="2531"/>
        </w:tabs>
        <w:ind w:left="2531" w:hanging="420"/>
      </w:pPr>
    </w:lvl>
    <w:lvl w:ilvl="4">
      <w:start w:val="1"/>
      <w:numFmt w:val="lowerLetter"/>
      <w:lvlText w:val="%5)"/>
      <w:lvlJc w:val="left"/>
      <w:pPr>
        <w:tabs>
          <w:tab w:val="left" w:pos="2951"/>
        </w:tabs>
        <w:ind w:left="2951" w:hanging="420"/>
      </w:pPr>
    </w:lvl>
    <w:lvl w:ilvl="5">
      <w:start w:val="1"/>
      <w:numFmt w:val="lowerRoman"/>
      <w:lvlText w:val="%6."/>
      <w:lvlJc w:val="right"/>
      <w:pPr>
        <w:tabs>
          <w:tab w:val="left" w:pos="3371"/>
        </w:tabs>
        <w:ind w:left="3371" w:hanging="420"/>
      </w:pPr>
    </w:lvl>
    <w:lvl w:ilvl="6">
      <w:start w:val="1"/>
      <w:numFmt w:val="decimal"/>
      <w:lvlText w:val="%7."/>
      <w:lvlJc w:val="left"/>
      <w:pPr>
        <w:tabs>
          <w:tab w:val="left" w:pos="3791"/>
        </w:tabs>
        <w:ind w:left="3791" w:hanging="420"/>
      </w:pPr>
    </w:lvl>
    <w:lvl w:ilvl="7">
      <w:start w:val="1"/>
      <w:numFmt w:val="lowerLetter"/>
      <w:lvlText w:val="%8)"/>
      <w:lvlJc w:val="left"/>
      <w:pPr>
        <w:tabs>
          <w:tab w:val="left" w:pos="4211"/>
        </w:tabs>
        <w:ind w:left="4211" w:hanging="420"/>
      </w:pPr>
    </w:lvl>
    <w:lvl w:ilvl="8">
      <w:start w:val="1"/>
      <w:numFmt w:val="lowerRoman"/>
      <w:lvlText w:val="%9."/>
      <w:lvlJc w:val="right"/>
      <w:pPr>
        <w:tabs>
          <w:tab w:val="left" w:pos="4631"/>
        </w:tabs>
        <w:ind w:left="4631" w:hanging="420"/>
      </w:pPr>
    </w:lvl>
  </w:abstractNum>
  <w:abstractNum w:abstractNumId="5" w15:restartNumberingAfterBreak="0">
    <w:nsid w:val="194E76F3"/>
    <w:multiLevelType w:val="multilevel"/>
    <w:tmpl w:val="194E76F3"/>
    <w:lvl w:ilvl="0">
      <w:start w:val="1"/>
      <w:numFmt w:val="decimal"/>
      <w:lvlText w:val="%1)"/>
      <w:lvlJc w:val="left"/>
      <w:pPr>
        <w:tabs>
          <w:tab w:val="left" w:pos="1271"/>
        </w:tabs>
        <w:ind w:left="1271" w:hanging="420"/>
      </w:pPr>
    </w:lvl>
    <w:lvl w:ilvl="1">
      <w:start w:val="1"/>
      <w:numFmt w:val="lowerLetter"/>
      <w:lvlText w:val="%2)"/>
      <w:lvlJc w:val="left"/>
      <w:pPr>
        <w:tabs>
          <w:tab w:val="left" w:pos="1691"/>
        </w:tabs>
        <w:ind w:left="1691" w:hanging="420"/>
      </w:pPr>
    </w:lvl>
    <w:lvl w:ilvl="2">
      <w:start w:val="1"/>
      <w:numFmt w:val="lowerRoman"/>
      <w:lvlText w:val="%3."/>
      <w:lvlJc w:val="right"/>
      <w:pPr>
        <w:tabs>
          <w:tab w:val="left" w:pos="2111"/>
        </w:tabs>
        <w:ind w:left="2111" w:hanging="420"/>
      </w:pPr>
    </w:lvl>
    <w:lvl w:ilvl="3">
      <w:start w:val="1"/>
      <w:numFmt w:val="decimal"/>
      <w:lvlText w:val="%4."/>
      <w:lvlJc w:val="left"/>
      <w:pPr>
        <w:tabs>
          <w:tab w:val="left" w:pos="2531"/>
        </w:tabs>
        <w:ind w:left="2531" w:hanging="420"/>
      </w:pPr>
    </w:lvl>
    <w:lvl w:ilvl="4">
      <w:start w:val="1"/>
      <w:numFmt w:val="lowerLetter"/>
      <w:lvlText w:val="%5)"/>
      <w:lvlJc w:val="left"/>
      <w:pPr>
        <w:tabs>
          <w:tab w:val="left" w:pos="2951"/>
        </w:tabs>
        <w:ind w:left="2951" w:hanging="420"/>
      </w:pPr>
    </w:lvl>
    <w:lvl w:ilvl="5">
      <w:start w:val="1"/>
      <w:numFmt w:val="lowerRoman"/>
      <w:lvlText w:val="%6."/>
      <w:lvlJc w:val="right"/>
      <w:pPr>
        <w:tabs>
          <w:tab w:val="left" w:pos="3371"/>
        </w:tabs>
        <w:ind w:left="3371" w:hanging="420"/>
      </w:pPr>
    </w:lvl>
    <w:lvl w:ilvl="6">
      <w:start w:val="1"/>
      <w:numFmt w:val="decimal"/>
      <w:lvlText w:val="%7."/>
      <w:lvlJc w:val="left"/>
      <w:pPr>
        <w:tabs>
          <w:tab w:val="left" w:pos="3791"/>
        </w:tabs>
        <w:ind w:left="3791" w:hanging="420"/>
      </w:pPr>
    </w:lvl>
    <w:lvl w:ilvl="7">
      <w:start w:val="1"/>
      <w:numFmt w:val="lowerLetter"/>
      <w:lvlText w:val="%8)"/>
      <w:lvlJc w:val="left"/>
      <w:pPr>
        <w:tabs>
          <w:tab w:val="left" w:pos="4211"/>
        </w:tabs>
        <w:ind w:left="4211" w:hanging="420"/>
      </w:pPr>
    </w:lvl>
    <w:lvl w:ilvl="8">
      <w:start w:val="1"/>
      <w:numFmt w:val="lowerRoman"/>
      <w:lvlText w:val="%9."/>
      <w:lvlJc w:val="right"/>
      <w:pPr>
        <w:tabs>
          <w:tab w:val="left" w:pos="4631"/>
        </w:tabs>
        <w:ind w:left="4631" w:hanging="420"/>
      </w:pPr>
    </w:lvl>
  </w:abstractNum>
  <w:abstractNum w:abstractNumId="6" w15:restartNumberingAfterBreak="0">
    <w:nsid w:val="24784853"/>
    <w:multiLevelType w:val="multilevel"/>
    <w:tmpl w:val="24784853"/>
    <w:lvl w:ilvl="0">
      <w:start w:val="1"/>
      <w:numFmt w:val="decimal"/>
      <w:lvlText w:val="%1)"/>
      <w:lvlJc w:val="left"/>
      <w:pPr>
        <w:tabs>
          <w:tab w:val="left" w:pos="1271"/>
        </w:tabs>
        <w:ind w:left="1271" w:hanging="420"/>
      </w:pPr>
    </w:lvl>
    <w:lvl w:ilvl="1">
      <w:start w:val="1"/>
      <w:numFmt w:val="lowerLetter"/>
      <w:lvlText w:val="%2)"/>
      <w:lvlJc w:val="left"/>
      <w:pPr>
        <w:tabs>
          <w:tab w:val="left" w:pos="1691"/>
        </w:tabs>
        <w:ind w:left="1691" w:hanging="420"/>
      </w:pPr>
    </w:lvl>
    <w:lvl w:ilvl="2">
      <w:start w:val="1"/>
      <w:numFmt w:val="lowerRoman"/>
      <w:lvlText w:val="%3."/>
      <w:lvlJc w:val="right"/>
      <w:pPr>
        <w:tabs>
          <w:tab w:val="left" w:pos="2111"/>
        </w:tabs>
        <w:ind w:left="2111" w:hanging="420"/>
      </w:pPr>
    </w:lvl>
    <w:lvl w:ilvl="3">
      <w:start w:val="1"/>
      <w:numFmt w:val="decimal"/>
      <w:lvlText w:val="%4."/>
      <w:lvlJc w:val="left"/>
      <w:pPr>
        <w:tabs>
          <w:tab w:val="left" w:pos="2531"/>
        </w:tabs>
        <w:ind w:left="2531" w:hanging="420"/>
      </w:pPr>
    </w:lvl>
    <w:lvl w:ilvl="4">
      <w:start w:val="1"/>
      <w:numFmt w:val="lowerLetter"/>
      <w:lvlText w:val="%5)"/>
      <w:lvlJc w:val="left"/>
      <w:pPr>
        <w:tabs>
          <w:tab w:val="left" w:pos="2951"/>
        </w:tabs>
        <w:ind w:left="2951" w:hanging="420"/>
      </w:pPr>
    </w:lvl>
    <w:lvl w:ilvl="5">
      <w:start w:val="1"/>
      <w:numFmt w:val="lowerRoman"/>
      <w:lvlText w:val="%6."/>
      <w:lvlJc w:val="right"/>
      <w:pPr>
        <w:tabs>
          <w:tab w:val="left" w:pos="3371"/>
        </w:tabs>
        <w:ind w:left="3371" w:hanging="420"/>
      </w:pPr>
    </w:lvl>
    <w:lvl w:ilvl="6">
      <w:start w:val="1"/>
      <w:numFmt w:val="decimal"/>
      <w:lvlText w:val="%7."/>
      <w:lvlJc w:val="left"/>
      <w:pPr>
        <w:tabs>
          <w:tab w:val="left" w:pos="3791"/>
        </w:tabs>
        <w:ind w:left="3791" w:hanging="420"/>
      </w:pPr>
    </w:lvl>
    <w:lvl w:ilvl="7">
      <w:start w:val="1"/>
      <w:numFmt w:val="lowerLetter"/>
      <w:lvlText w:val="%8)"/>
      <w:lvlJc w:val="left"/>
      <w:pPr>
        <w:tabs>
          <w:tab w:val="left" w:pos="4211"/>
        </w:tabs>
        <w:ind w:left="4211" w:hanging="420"/>
      </w:pPr>
    </w:lvl>
    <w:lvl w:ilvl="8">
      <w:start w:val="1"/>
      <w:numFmt w:val="lowerRoman"/>
      <w:lvlText w:val="%9."/>
      <w:lvlJc w:val="right"/>
      <w:pPr>
        <w:tabs>
          <w:tab w:val="left" w:pos="4631"/>
        </w:tabs>
        <w:ind w:left="4631" w:hanging="420"/>
      </w:pPr>
    </w:lvl>
  </w:abstractNum>
  <w:abstractNum w:abstractNumId="7" w15:restartNumberingAfterBreak="0">
    <w:nsid w:val="25957B42"/>
    <w:multiLevelType w:val="multilevel"/>
    <w:tmpl w:val="25957B42"/>
    <w:lvl w:ilvl="0">
      <w:start w:val="1"/>
      <w:numFmt w:val="decimal"/>
      <w:pStyle w:val="4"/>
      <w:lvlText w:val="%1."/>
      <w:lvlJc w:val="left"/>
      <w:pPr>
        <w:tabs>
          <w:tab w:val="left" w:pos="1147"/>
        </w:tabs>
        <w:ind w:left="1147" w:hanging="420"/>
      </w:pPr>
    </w:lvl>
    <w:lvl w:ilvl="1">
      <w:start w:val="3"/>
      <w:numFmt w:val="decimal"/>
      <w:lvlText w:val="%2、"/>
      <w:lvlJc w:val="left"/>
      <w:pPr>
        <w:tabs>
          <w:tab w:val="left" w:pos="1867"/>
        </w:tabs>
        <w:ind w:left="1867" w:hanging="720"/>
      </w:pPr>
      <w:rPr>
        <w:rFonts w:ascii="宋体" w:hAnsi="宋体"/>
        <w:sz w:val="24"/>
      </w:rPr>
    </w:lvl>
    <w:lvl w:ilvl="2">
      <w:start w:val="3"/>
      <w:numFmt w:val="decimal"/>
      <w:lvlText w:val="%3．"/>
      <w:lvlJc w:val="left"/>
      <w:pPr>
        <w:tabs>
          <w:tab w:val="left" w:pos="2287"/>
        </w:tabs>
        <w:ind w:left="2287" w:hanging="720"/>
      </w:pPr>
    </w:lvl>
    <w:lvl w:ilvl="3">
      <w:start w:val="1"/>
      <w:numFmt w:val="decimal"/>
      <w:lvlText w:val="%4."/>
      <w:lvlJc w:val="left"/>
      <w:pPr>
        <w:tabs>
          <w:tab w:val="left" w:pos="2407"/>
        </w:tabs>
        <w:ind w:left="2407" w:hanging="420"/>
      </w:pPr>
    </w:lvl>
    <w:lvl w:ilvl="4">
      <w:start w:val="1"/>
      <w:numFmt w:val="lowerLetter"/>
      <w:lvlText w:val="%5)"/>
      <w:lvlJc w:val="left"/>
      <w:pPr>
        <w:tabs>
          <w:tab w:val="left" w:pos="2827"/>
        </w:tabs>
        <w:ind w:left="2827" w:hanging="420"/>
      </w:pPr>
    </w:lvl>
    <w:lvl w:ilvl="5">
      <w:start w:val="1"/>
      <w:numFmt w:val="lowerRoman"/>
      <w:lvlText w:val="%6."/>
      <w:lvlJc w:val="right"/>
      <w:pPr>
        <w:tabs>
          <w:tab w:val="left" w:pos="3247"/>
        </w:tabs>
        <w:ind w:left="3247" w:hanging="420"/>
      </w:pPr>
    </w:lvl>
    <w:lvl w:ilvl="6">
      <w:start w:val="1"/>
      <w:numFmt w:val="decimal"/>
      <w:lvlText w:val="%7."/>
      <w:lvlJc w:val="left"/>
      <w:pPr>
        <w:tabs>
          <w:tab w:val="left" w:pos="3667"/>
        </w:tabs>
        <w:ind w:left="3667" w:hanging="420"/>
      </w:pPr>
    </w:lvl>
    <w:lvl w:ilvl="7">
      <w:start w:val="1"/>
      <w:numFmt w:val="lowerLetter"/>
      <w:lvlText w:val="%8)"/>
      <w:lvlJc w:val="left"/>
      <w:pPr>
        <w:tabs>
          <w:tab w:val="left" w:pos="4087"/>
        </w:tabs>
        <w:ind w:left="4087" w:hanging="420"/>
      </w:pPr>
    </w:lvl>
    <w:lvl w:ilvl="8">
      <w:start w:val="1"/>
      <w:numFmt w:val="lowerRoman"/>
      <w:lvlText w:val="%9."/>
      <w:lvlJc w:val="right"/>
      <w:pPr>
        <w:tabs>
          <w:tab w:val="left" w:pos="4507"/>
        </w:tabs>
        <w:ind w:left="4507" w:hanging="420"/>
      </w:pPr>
    </w:lvl>
  </w:abstractNum>
  <w:abstractNum w:abstractNumId="8" w15:restartNumberingAfterBreak="0">
    <w:nsid w:val="2A884DDB"/>
    <w:multiLevelType w:val="multilevel"/>
    <w:tmpl w:val="2A884DDB"/>
    <w:lvl w:ilvl="0">
      <w:start w:val="1"/>
      <w:numFmt w:val="decimal"/>
      <w:lvlText w:val="%1)"/>
      <w:lvlJc w:val="left"/>
      <w:pPr>
        <w:tabs>
          <w:tab w:val="left" w:pos="1271"/>
        </w:tabs>
        <w:ind w:left="1271" w:hanging="420"/>
      </w:pPr>
    </w:lvl>
    <w:lvl w:ilvl="1">
      <w:start w:val="1"/>
      <w:numFmt w:val="lowerLetter"/>
      <w:lvlText w:val="%2)"/>
      <w:lvlJc w:val="left"/>
      <w:pPr>
        <w:tabs>
          <w:tab w:val="left" w:pos="1691"/>
        </w:tabs>
        <w:ind w:left="1691" w:hanging="420"/>
      </w:pPr>
    </w:lvl>
    <w:lvl w:ilvl="2">
      <w:start w:val="1"/>
      <w:numFmt w:val="lowerRoman"/>
      <w:lvlText w:val="%3."/>
      <w:lvlJc w:val="right"/>
      <w:pPr>
        <w:tabs>
          <w:tab w:val="left" w:pos="2111"/>
        </w:tabs>
        <w:ind w:left="2111" w:hanging="420"/>
      </w:pPr>
    </w:lvl>
    <w:lvl w:ilvl="3">
      <w:start w:val="1"/>
      <w:numFmt w:val="decimal"/>
      <w:lvlText w:val="%4."/>
      <w:lvlJc w:val="left"/>
      <w:pPr>
        <w:tabs>
          <w:tab w:val="left" w:pos="2531"/>
        </w:tabs>
        <w:ind w:left="2531" w:hanging="420"/>
      </w:pPr>
    </w:lvl>
    <w:lvl w:ilvl="4">
      <w:start w:val="1"/>
      <w:numFmt w:val="lowerLetter"/>
      <w:lvlText w:val="%5)"/>
      <w:lvlJc w:val="left"/>
      <w:pPr>
        <w:tabs>
          <w:tab w:val="left" w:pos="2951"/>
        </w:tabs>
        <w:ind w:left="2951" w:hanging="420"/>
      </w:pPr>
    </w:lvl>
    <w:lvl w:ilvl="5">
      <w:start w:val="1"/>
      <w:numFmt w:val="lowerRoman"/>
      <w:lvlText w:val="%6."/>
      <w:lvlJc w:val="right"/>
      <w:pPr>
        <w:tabs>
          <w:tab w:val="left" w:pos="3371"/>
        </w:tabs>
        <w:ind w:left="3371" w:hanging="420"/>
      </w:pPr>
    </w:lvl>
    <w:lvl w:ilvl="6">
      <w:start w:val="1"/>
      <w:numFmt w:val="decimal"/>
      <w:lvlText w:val="%7."/>
      <w:lvlJc w:val="left"/>
      <w:pPr>
        <w:tabs>
          <w:tab w:val="left" w:pos="3791"/>
        </w:tabs>
        <w:ind w:left="3791" w:hanging="420"/>
      </w:pPr>
    </w:lvl>
    <w:lvl w:ilvl="7">
      <w:start w:val="1"/>
      <w:numFmt w:val="lowerLetter"/>
      <w:lvlText w:val="%8)"/>
      <w:lvlJc w:val="left"/>
      <w:pPr>
        <w:tabs>
          <w:tab w:val="left" w:pos="4211"/>
        </w:tabs>
        <w:ind w:left="4211" w:hanging="420"/>
      </w:pPr>
    </w:lvl>
    <w:lvl w:ilvl="8">
      <w:start w:val="1"/>
      <w:numFmt w:val="lowerRoman"/>
      <w:lvlText w:val="%9."/>
      <w:lvlJc w:val="right"/>
      <w:pPr>
        <w:tabs>
          <w:tab w:val="left" w:pos="4631"/>
        </w:tabs>
        <w:ind w:left="4631" w:hanging="420"/>
      </w:pPr>
    </w:lvl>
  </w:abstractNum>
  <w:abstractNum w:abstractNumId="9" w15:restartNumberingAfterBreak="0">
    <w:nsid w:val="326A4835"/>
    <w:multiLevelType w:val="multilevel"/>
    <w:tmpl w:val="326A4835"/>
    <w:lvl w:ilvl="0">
      <w:start w:val="1"/>
      <w:numFmt w:val="decimal"/>
      <w:lvlText w:val="%1)"/>
      <w:lvlJc w:val="left"/>
      <w:pPr>
        <w:tabs>
          <w:tab w:val="left" w:pos="1271"/>
        </w:tabs>
        <w:ind w:left="1271" w:hanging="420"/>
      </w:pPr>
      <w:rPr>
        <w:rFonts w:hint="eastAsia"/>
      </w:rPr>
    </w:lvl>
    <w:lvl w:ilvl="1">
      <w:start w:val="1"/>
      <w:numFmt w:val="decimal"/>
      <w:lvlText w:val="%2)"/>
      <w:lvlJc w:val="left"/>
      <w:pPr>
        <w:tabs>
          <w:tab w:val="left" w:pos="1271"/>
        </w:tabs>
        <w:ind w:left="1271" w:hanging="420"/>
      </w:pPr>
      <w:rPr>
        <w:rFonts w:hint="eastAsia"/>
      </w:rPr>
    </w:lvl>
    <w:lvl w:ilvl="2">
      <w:start w:val="1"/>
      <w:numFmt w:val="bullet"/>
      <w:lvlText w:val=""/>
      <w:lvlJc w:val="left"/>
      <w:pPr>
        <w:tabs>
          <w:tab w:val="left" w:pos="851"/>
        </w:tabs>
        <w:ind w:left="851" w:hanging="431"/>
      </w:pPr>
      <w:rPr>
        <w:rFonts w:ascii="Wingdings" w:hAnsi="Wingdings" w:hint="default"/>
      </w:rPr>
    </w:lvl>
    <w:lvl w:ilvl="3">
      <w:start w:val="1"/>
      <w:numFmt w:val="bullet"/>
      <w:lvlText w:val=""/>
      <w:lvlJc w:val="left"/>
      <w:pPr>
        <w:tabs>
          <w:tab w:val="left" w:pos="1281"/>
        </w:tabs>
        <w:ind w:left="1281" w:hanging="430"/>
      </w:pPr>
      <w:rPr>
        <w:rFonts w:ascii="Wingdings" w:hAnsi="Wingdings" w:hint="default"/>
      </w:rPr>
    </w:lvl>
    <w:lvl w:ilvl="4">
      <w:start w:val="1"/>
      <w:numFmt w:val="decimal"/>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lvl>
    <w:lvl w:ilvl="6">
      <w:start w:val="1"/>
      <w:numFmt w:val="decimal"/>
      <w:lvlText w:val="%7）"/>
      <w:lvlJc w:val="left"/>
      <w:pPr>
        <w:tabs>
          <w:tab w:val="left" w:pos="3240"/>
        </w:tabs>
        <w:ind w:left="3240" w:hanging="720"/>
      </w:pPr>
      <w:rPr>
        <w:rFonts w:hint="default"/>
      </w:r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36BA3D4D"/>
    <w:multiLevelType w:val="multilevel"/>
    <w:tmpl w:val="36BA3D4D"/>
    <w:lvl w:ilvl="0">
      <w:start w:val="1"/>
      <w:numFmt w:val="decimal"/>
      <w:lvlText w:val="%1)"/>
      <w:lvlJc w:val="left"/>
      <w:pPr>
        <w:tabs>
          <w:tab w:val="left" w:pos="1271"/>
        </w:tabs>
        <w:ind w:left="1271" w:hanging="420"/>
      </w:pPr>
      <w:rPr>
        <w:rFonts w:hint="eastAsia"/>
      </w:rPr>
    </w:lvl>
    <w:lvl w:ilvl="1">
      <w:start w:val="1"/>
      <w:numFmt w:val="decimal"/>
      <w:lvlText w:val="%2)"/>
      <w:lvlJc w:val="left"/>
      <w:pPr>
        <w:tabs>
          <w:tab w:val="left" w:pos="1271"/>
        </w:tabs>
        <w:ind w:left="1271" w:hanging="420"/>
      </w:pPr>
      <w:rPr>
        <w:rFonts w:hint="eastAsia"/>
      </w:rPr>
    </w:lvl>
    <w:lvl w:ilvl="2">
      <w:start w:val="1"/>
      <w:numFmt w:val="bullet"/>
      <w:lvlText w:val=""/>
      <w:lvlJc w:val="left"/>
      <w:pPr>
        <w:tabs>
          <w:tab w:val="left" w:pos="851"/>
        </w:tabs>
        <w:ind w:left="851" w:hanging="431"/>
      </w:pPr>
      <w:rPr>
        <w:rFonts w:ascii="Wingdings" w:hAnsi="Wingdings" w:hint="default"/>
      </w:rPr>
    </w:lvl>
    <w:lvl w:ilvl="3">
      <w:start w:val="1"/>
      <w:numFmt w:val="bullet"/>
      <w:lvlText w:val=""/>
      <w:lvlJc w:val="left"/>
      <w:pPr>
        <w:tabs>
          <w:tab w:val="left" w:pos="1281"/>
        </w:tabs>
        <w:ind w:left="1281" w:hanging="430"/>
      </w:pPr>
      <w:rPr>
        <w:rFonts w:ascii="Wingdings" w:hAnsi="Wingdings" w:hint="default"/>
      </w:rPr>
    </w:lvl>
    <w:lvl w:ilvl="4">
      <w:start w:val="1"/>
      <w:numFmt w:val="decimal"/>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lvl>
    <w:lvl w:ilvl="6">
      <w:start w:val="1"/>
      <w:numFmt w:val="decimal"/>
      <w:lvlText w:val="%7）"/>
      <w:lvlJc w:val="left"/>
      <w:pPr>
        <w:tabs>
          <w:tab w:val="left" w:pos="3240"/>
        </w:tabs>
        <w:ind w:left="3240" w:hanging="720"/>
      </w:pPr>
      <w:rPr>
        <w:rFonts w:hint="default"/>
      </w:r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43721F49"/>
    <w:multiLevelType w:val="multilevel"/>
    <w:tmpl w:val="43721F49"/>
    <w:lvl w:ilvl="0">
      <w:start w:val="1"/>
      <w:numFmt w:val="decimal"/>
      <w:lvlText w:val="第%1章"/>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pStyle w:val="3"/>
      <w:lvlText w:val="%1.%2.%3."/>
      <w:lvlJc w:val="left"/>
      <w:pPr>
        <w:tabs>
          <w:tab w:val="left" w:pos="709"/>
        </w:tabs>
        <w:ind w:left="709" w:hanging="709"/>
      </w:pPr>
      <w:rPr>
        <w:rFonts w:hint="eastAsia"/>
      </w:rPr>
    </w:lvl>
    <w:lvl w:ilvl="3">
      <w:start w:val="1"/>
      <w:numFmt w:val="decimal"/>
      <w:pStyle w:val="40"/>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2" w15:restartNumberingAfterBreak="0">
    <w:nsid w:val="43D9290F"/>
    <w:multiLevelType w:val="multilevel"/>
    <w:tmpl w:val="122A3034"/>
    <w:lvl w:ilvl="0">
      <w:start w:val="1"/>
      <w:numFmt w:val="decimal"/>
      <w:lvlText w:val="%1)"/>
      <w:lvlJc w:val="left"/>
      <w:pPr>
        <w:tabs>
          <w:tab w:val="num" w:pos="1413"/>
        </w:tabs>
        <w:ind w:left="1413" w:hanging="420"/>
      </w:pPr>
      <w:rPr>
        <w:rFonts w:hint="eastAsia"/>
      </w:rPr>
    </w:lvl>
    <w:lvl w:ilvl="1">
      <w:start w:val="1"/>
      <w:numFmt w:val="decimal"/>
      <w:lvlText w:val="%2)"/>
      <w:lvlJc w:val="left"/>
      <w:pPr>
        <w:tabs>
          <w:tab w:val="num" w:pos="1271"/>
        </w:tabs>
        <w:ind w:left="1271" w:hanging="420"/>
      </w:pPr>
      <w:rPr>
        <w:rFonts w:hint="eastAsia"/>
      </w:rPr>
    </w:lvl>
    <w:lvl w:ilvl="2">
      <w:start w:val="1"/>
      <w:numFmt w:val="bullet"/>
      <w:lvlText w:val=""/>
      <w:lvlJc w:val="left"/>
      <w:pPr>
        <w:tabs>
          <w:tab w:val="num" w:pos="851"/>
        </w:tabs>
        <w:ind w:left="851" w:hanging="431"/>
      </w:pPr>
      <w:rPr>
        <w:rFonts w:ascii="Wingdings" w:hAnsi="Wingdings" w:hint="default"/>
      </w:rPr>
    </w:lvl>
    <w:lvl w:ilvl="3">
      <w:start w:val="1"/>
      <w:numFmt w:val="bullet"/>
      <w:lvlText w:val=""/>
      <w:lvlJc w:val="left"/>
      <w:pPr>
        <w:tabs>
          <w:tab w:val="num" w:pos="1281"/>
        </w:tabs>
        <w:ind w:left="1281" w:hanging="430"/>
      </w:pPr>
      <w:rPr>
        <w:rFonts w:ascii="Wingdings" w:hAnsi="Wingdings" w:hint="default"/>
      </w:rPr>
    </w:lvl>
    <w:lvl w:ilvl="4">
      <w:start w:val="1"/>
      <w:numFmt w:val="decimal"/>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3240"/>
        </w:tabs>
        <w:ind w:left="3240" w:hanging="720"/>
      </w:pPr>
      <w:rPr>
        <w:rFonts w:hint="default"/>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15:restartNumberingAfterBreak="0">
    <w:nsid w:val="44C75A97"/>
    <w:multiLevelType w:val="multilevel"/>
    <w:tmpl w:val="44C75A97"/>
    <w:lvl w:ilvl="0">
      <w:start w:val="1"/>
      <w:numFmt w:val="bullet"/>
      <w:pStyle w:val="bianhao3"/>
      <w:lvlText w:val=""/>
      <w:lvlJc w:val="left"/>
      <w:pPr>
        <w:tabs>
          <w:tab w:val="left" w:pos="1259"/>
        </w:tabs>
        <w:ind w:left="1259" w:hanging="420"/>
      </w:pPr>
      <w:rPr>
        <w:rFonts w:ascii="Wingdings" w:hAnsi="Wingdings" w:hint="default"/>
      </w:rPr>
    </w:lvl>
    <w:lvl w:ilvl="1">
      <w:start w:val="1"/>
      <w:numFmt w:val="decimal"/>
      <w:pStyle w:val="bianhao5"/>
      <w:lvlText w:val="%2."/>
      <w:lvlJc w:val="left"/>
      <w:pPr>
        <w:tabs>
          <w:tab w:val="left" w:pos="1679"/>
        </w:tabs>
        <w:ind w:left="1679" w:hanging="420"/>
      </w:pPr>
    </w:lvl>
    <w:lvl w:ilvl="2">
      <w:start w:val="1"/>
      <w:numFmt w:val="bullet"/>
      <w:lvlText w:val=""/>
      <w:lvlJc w:val="left"/>
      <w:pPr>
        <w:tabs>
          <w:tab w:val="left" w:pos="2099"/>
        </w:tabs>
        <w:ind w:left="2099" w:hanging="420"/>
      </w:pPr>
      <w:rPr>
        <w:rFonts w:ascii="Wingdings" w:hAnsi="Wingdings" w:hint="default"/>
      </w:rPr>
    </w:lvl>
    <w:lvl w:ilvl="3">
      <w:start w:val="1"/>
      <w:numFmt w:val="bullet"/>
      <w:lvlText w:val=""/>
      <w:lvlJc w:val="left"/>
      <w:pPr>
        <w:tabs>
          <w:tab w:val="left" w:pos="2519"/>
        </w:tabs>
        <w:ind w:left="2519" w:hanging="420"/>
      </w:pPr>
      <w:rPr>
        <w:rFonts w:ascii="Wingdings" w:hAnsi="Wingdings" w:hint="default"/>
      </w:rPr>
    </w:lvl>
    <w:lvl w:ilvl="4">
      <w:start w:val="1"/>
      <w:numFmt w:val="bullet"/>
      <w:lvlText w:val=""/>
      <w:lvlJc w:val="left"/>
      <w:pPr>
        <w:tabs>
          <w:tab w:val="left" w:pos="2939"/>
        </w:tabs>
        <w:ind w:left="2939" w:hanging="420"/>
      </w:pPr>
      <w:rPr>
        <w:rFonts w:ascii="Wingdings" w:hAnsi="Wingdings" w:hint="default"/>
      </w:rPr>
    </w:lvl>
    <w:lvl w:ilvl="5">
      <w:start w:val="1"/>
      <w:numFmt w:val="bullet"/>
      <w:lvlText w:val=""/>
      <w:lvlJc w:val="left"/>
      <w:pPr>
        <w:tabs>
          <w:tab w:val="left" w:pos="3359"/>
        </w:tabs>
        <w:ind w:left="3359" w:hanging="420"/>
      </w:pPr>
      <w:rPr>
        <w:rFonts w:ascii="Wingdings" w:hAnsi="Wingdings" w:hint="default"/>
      </w:rPr>
    </w:lvl>
    <w:lvl w:ilvl="6">
      <w:start w:val="1"/>
      <w:numFmt w:val="bullet"/>
      <w:lvlText w:val=""/>
      <w:lvlJc w:val="left"/>
      <w:pPr>
        <w:tabs>
          <w:tab w:val="left" w:pos="3779"/>
        </w:tabs>
        <w:ind w:left="3779" w:hanging="420"/>
      </w:pPr>
      <w:rPr>
        <w:rFonts w:ascii="Wingdings" w:hAnsi="Wingdings" w:hint="default"/>
      </w:rPr>
    </w:lvl>
    <w:lvl w:ilvl="7">
      <w:start w:val="1"/>
      <w:numFmt w:val="bullet"/>
      <w:lvlText w:val=""/>
      <w:lvlJc w:val="left"/>
      <w:pPr>
        <w:tabs>
          <w:tab w:val="left" w:pos="4199"/>
        </w:tabs>
        <w:ind w:left="4199" w:hanging="420"/>
      </w:pPr>
      <w:rPr>
        <w:rFonts w:ascii="Wingdings" w:hAnsi="Wingdings" w:hint="default"/>
      </w:rPr>
    </w:lvl>
    <w:lvl w:ilvl="8">
      <w:start w:val="1"/>
      <w:numFmt w:val="bullet"/>
      <w:lvlText w:val=""/>
      <w:lvlJc w:val="left"/>
      <w:pPr>
        <w:tabs>
          <w:tab w:val="left" w:pos="4619"/>
        </w:tabs>
        <w:ind w:left="4619" w:hanging="420"/>
      </w:pPr>
      <w:rPr>
        <w:rFonts w:ascii="Wingdings" w:hAnsi="Wingdings" w:hint="default"/>
      </w:rPr>
    </w:lvl>
  </w:abstractNum>
  <w:abstractNum w:abstractNumId="14" w15:restartNumberingAfterBreak="0">
    <w:nsid w:val="47FC4D94"/>
    <w:multiLevelType w:val="multilevel"/>
    <w:tmpl w:val="47FC4D94"/>
    <w:lvl w:ilvl="0">
      <w:start w:val="1"/>
      <w:numFmt w:val="decimal"/>
      <w:lvlText w:val="%1)"/>
      <w:lvlJc w:val="left"/>
      <w:pPr>
        <w:tabs>
          <w:tab w:val="left" w:pos="1271"/>
        </w:tabs>
        <w:ind w:left="1271" w:hanging="420"/>
      </w:pPr>
      <w:rPr>
        <w:rFonts w:hint="eastAsia"/>
      </w:rPr>
    </w:lvl>
    <w:lvl w:ilvl="1">
      <w:start w:val="1"/>
      <w:numFmt w:val="decimal"/>
      <w:lvlText w:val="%2)"/>
      <w:lvlJc w:val="left"/>
      <w:pPr>
        <w:tabs>
          <w:tab w:val="left" w:pos="1271"/>
        </w:tabs>
        <w:ind w:left="1271" w:hanging="420"/>
      </w:pPr>
      <w:rPr>
        <w:rFonts w:hint="eastAsia"/>
      </w:rPr>
    </w:lvl>
    <w:lvl w:ilvl="2">
      <w:start w:val="1"/>
      <w:numFmt w:val="bullet"/>
      <w:lvlText w:val=""/>
      <w:lvlJc w:val="left"/>
      <w:pPr>
        <w:tabs>
          <w:tab w:val="left" w:pos="851"/>
        </w:tabs>
        <w:ind w:left="851" w:hanging="431"/>
      </w:pPr>
      <w:rPr>
        <w:rFonts w:ascii="Wingdings" w:hAnsi="Wingdings" w:hint="default"/>
      </w:rPr>
    </w:lvl>
    <w:lvl w:ilvl="3">
      <w:start w:val="1"/>
      <w:numFmt w:val="bullet"/>
      <w:lvlText w:val=""/>
      <w:lvlJc w:val="left"/>
      <w:pPr>
        <w:tabs>
          <w:tab w:val="left" w:pos="1281"/>
        </w:tabs>
        <w:ind w:left="1281" w:hanging="430"/>
      </w:pPr>
      <w:rPr>
        <w:rFonts w:ascii="Wingdings" w:hAnsi="Wingdings" w:hint="default"/>
      </w:rPr>
    </w:lvl>
    <w:lvl w:ilvl="4">
      <w:start w:val="1"/>
      <w:numFmt w:val="decimal"/>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lvl>
    <w:lvl w:ilvl="6">
      <w:start w:val="1"/>
      <w:numFmt w:val="decimal"/>
      <w:lvlText w:val="%7）"/>
      <w:lvlJc w:val="left"/>
      <w:pPr>
        <w:tabs>
          <w:tab w:val="left" w:pos="3240"/>
        </w:tabs>
        <w:ind w:left="3240" w:hanging="720"/>
      </w:pPr>
      <w:rPr>
        <w:rFonts w:hint="default"/>
      </w:r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49452812"/>
    <w:multiLevelType w:val="multilevel"/>
    <w:tmpl w:val="49452812"/>
    <w:lvl w:ilvl="0">
      <w:start w:val="1"/>
      <w:numFmt w:val="chineseCountingThousand"/>
      <w:pStyle w:val="1"/>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6" w15:restartNumberingAfterBreak="0">
    <w:nsid w:val="4E7C2C65"/>
    <w:multiLevelType w:val="multilevel"/>
    <w:tmpl w:val="4E7C2C65"/>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7" w15:restartNumberingAfterBreak="0">
    <w:nsid w:val="4F483704"/>
    <w:multiLevelType w:val="multilevel"/>
    <w:tmpl w:val="4F483704"/>
    <w:lvl w:ilvl="0">
      <w:start w:val="1"/>
      <w:numFmt w:val="decimal"/>
      <w:lvlText w:val="%1)"/>
      <w:lvlJc w:val="left"/>
      <w:pPr>
        <w:tabs>
          <w:tab w:val="left" w:pos="1271"/>
        </w:tabs>
        <w:ind w:left="1271" w:hanging="420"/>
      </w:pPr>
    </w:lvl>
    <w:lvl w:ilvl="1">
      <w:start w:val="1"/>
      <w:numFmt w:val="lowerLetter"/>
      <w:lvlText w:val="%2)"/>
      <w:lvlJc w:val="left"/>
      <w:pPr>
        <w:tabs>
          <w:tab w:val="left" w:pos="1691"/>
        </w:tabs>
        <w:ind w:left="1691" w:hanging="420"/>
      </w:pPr>
    </w:lvl>
    <w:lvl w:ilvl="2">
      <w:start w:val="1"/>
      <w:numFmt w:val="lowerRoman"/>
      <w:lvlText w:val="%3."/>
      <w:lvlJc w:val="right"/>
      <w:pPr>
        <w:tabs>
          <w:tab w:val="left" w:pos="2111"/>
        </w:tabs>
        <w:ind w:left="2111" w:hanging="420"/>
      </w:pPr>
    </w:lvl>
    <w:lvl w:ilvl="3">
      <w:start w:val="1"/>
      <w:numFmt w:val="decimal"/>
      <w:lvlText w:val="%4."/>
      <w:lvlJc w:val="left"/>
      <w:pPr>
        <w:tabs>
          <w:tab w:val="left" w:pos="2531"/>
        </w:tabs>
        <w:ind w:left="2531" w:hanging="420"/>
      </w:pPr>
    </w:lvl>
    <w:lvl w:ilvl="4">
      <w:start w:val="1"/>
      <w:numFmt w:val="lowerLetter"/>
      <w:lvlText w:val="%5)"/>
      <w:lvlJc w:val="left"/>
      <w:pPr>
        <w:tabs>
          <w:tab w:val="left" w:pos="2951"/>
        </w:tabs>
        <w:ind w:left="2951" w:hanging="420"/>
      </w:pPr>
    </w:lvl>
    <w:lvl w:ilvl="5">
      <w:start w:val="1"/>
      <w:numFmt w:val="lowerRoman"/>
      <w:lvlText w:val="%6."/>
      <w:lvlJc w:val="right"/>
      <w:pPr>
        <w:tabs>
          <w:tab w:val="left" w:pos="3371"/>
        </w:tabs>
        <w:ind w:left="3371" w:hanging="420"/>
      </w:pPr>
    </w:lvl>
    <w:lvl w:ilvl="6">
      <w:start w:val="1"/>
      <w:numFmt w:val="decimal"/>
      <w:lvlText w:val="%7."/>
      <w:lvlJc w:val="left"/>
      <w:pPr>
        <w:tabs>
          <w:tab w:val="left" w:pos="3791"/>
        </w:tabs>
        <w:ind w:left="3791" w:hanging="420"/>
      </w:pPr>
    </w:lvl>
    <w:lvl w:ilvl="7">
      <w:start w:val="1"/>
      <w:numFmt w:val="lowerLetter"/>
      <w:lvlText w:val="%8)"/>
      <w:lvlJc w:val="left"/>
      <w:pPr>
        <w:tabs>
          <w:tab w:val="left" w:pos="4211"/>
        </w:tabs>
        <w:ind w:left="4211" w:hanging="420"/>
      </w:pPr>
    </w:lvl>
    <w:lvl w:ilvl="8">
      <w:start w:val="1"/>
      <w:numFmt w:val="lowerRoman"/>
      <w:lvlText w:val="%9."/>
      <w:lvlJc w:val="right"/>
      <w:pPr>
        <w:tabs>
          <w:tab w:val="left" w:pos="4631"/>
        </w:tabs>
        <w:ind w:left="4631" w:hanging="420"/>
      </w:pPr>
    </w:lvl>
  </w:abstractNum>
  <w:abstractNum w:abstractNumId="18" w15:restartNumberingAfterBreak="0">
    <w:nsid w:val="57A06C9D"/>
    <w:multiLevelType w:val="multilevel"/>
    <w:tmpl w:val="57A06C9D"/>
    <w:lvl w:ilvl="0">
      <w:start w:val="1"/>
      <w:numFmt w:val="decimal"/>
      <w:lvlText w:val="%1)"/>
      <w:lvlJc w:val="left"/>
      <w:pPr>
        <w:tabs>
          <w:tab w:val="left" w:pos="1271"/>
        </w:tabs>
        <w:ind w:left="1271"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5F26077A"/>
    <w:multiLevelType w:val="multilevel"/>
    <w:tmpl w:val="5F26077A"/>
    <w:lvl w:ilvl="0">
      <w:start w:val="1"/>
      <w:numFmt w:val="bullet"/>
      <w:pStyle w:val="bianhao1"/>
      <w:lvlText w:val=""/>
      <w:lvlJc w:val="left"/>
      <w:pPr>
        <w:tabs>
          <w:tab w:val="left" w:pos="1259"/>
        </w:tabs>
        <w:ind w:left="1259" w:hanging="420"/>
      </w:pPr>
      <w:rPr>
        <w:rFonts w:ascii="Wingdings" w:hAnsi="Wingdings" w:hint="default"/>
      </w:rPr>
    </w:lvl>
    <w:lvl w:ilvl="1">
      <w:start w:val="1"/>
      <w:numFmt w:val="bullet"/>
      <w:lvlText w:val=""/>
      <w:lvlJc w:val="left"/>
      <w:pPr>
        <w:tabs>
          <w:tab w:val="left" w:pos="1679"/>
        </w:tabs>
        <w:ind w:left="1679" w:hanging="420"/>
      </w:pPr>
      <w:rPr>
        <w:rFonts w:ascii="Wingdings" w:hAnsi="Wingdings" w:hint="default"/>
      </w:rPr>
    </w:lvl>
    <w:lvl w:ilvl="2">
      <w:start w:val="1"/>
      <w:numFmt w:val="bullet"/>
      <w:lvlText w:val=""/>
      <w:lvlJc w:val="left"/>
      <w:pPr>
        <w:tabs>
          <w:tab w:val="left" w:pos="2099"/>
        </w:tabs>
        <w:ind w:left="2099" w:hanging="420"/>
      </w:pPr>
      <w:rPr>
        <w:rFonts w:ascii="Wingdings" w:hAnsi="Wingdings" w:hint="default"/>
      </w:rPr>
    </w:lvl>
    <w:lvl w:ilvl="3">
      <w:start w:val="1"/>
      <w:numFmt w:val="bullet"/>
      <w:lvlText w:val=""/>
      <w:lvlJc w:val="left"/>
      <w:pPr>
        <w:tabs>
          <w:tab w:val="left" w:pos="2519"/>
        </w:tabs>
        <w:ind w:left="2519" w:hanging="420"/>
      </w:pPr>
      <w:rPr>
        <w:rFonts w:ascii="Wingdings" w:hAnsi="Wingdings" w:hint="default"/>
      </w:rPr>
    </w:lvl>
    <w:lvl w:ilvl="4">
      <w:start w:val="1"/>
      <w:numFmt w:val="bullet"/>
      <w:lvlText w:val=""/>
      <w:lvlJc w:val="left"/>
      <w:pPr>
        <w:tabs>
          <w:tab w:val="left" w:pos="2939"/>
        </w:tabs>
        <w:ind w:left="2939" w:hanging="420"/>
      </w:pPr>
      <w:rPr>
        <w:rFonts w:ascii="Wingdings" w:hAnsi="Wingdings" w:hint="default"/>
      </w:rPr>
    </w:lvl>
    <w:lvl w:ilvl="5">
      <w:start w:val="1"/>
      <w:numFmt w:val="bullet"/>
      <w:lvlText w:val=""/>
      <w:lvlJc w:val="left"/>
      <w:pPr>
        <w:tabs>
          <w:tab w:val="left" w:pos="3359"/>
        </w:tabs>
        <w:ind w:left="3359" w:hanging="420"/>
      </w:pPr>
      <w:rPr>
        <w:rFonts w:ascii="Wingdings" w:hAnsi="Wingdings" w:hint="default"/>
      </w:rPr>
    </w:lvl>
    <w:lvl w:ilvl="6">
      <w:start w:val="1"/>
      <w:numFmt w:val="bullet"/>
      <w:lvlText w:val=""/>
      <w:lvlJc w:val="left"/>
      <w:pPr>
        <w:tabs>
          <w:tab w:val="left" w:pos="3779"/>
        </w:tabs>
        <w:ind w:left="3779" w:hanging="420"/>
      </w:pPr>
      <w:rPr>
        <w:rFonts w:ascii="Wingdings" w:hAnsi="Wingdings" w:hint="default"/>
      </w:rPr>
    </w:lvl>
    <w:lvl w:ilvl="7">
      <w:start w:val="1"/>
      <w:numFmt w:val="bullet"/>
      <w:lvlText w:val=""/>
      <w:lvlJc w:val="left"/>
      <w:pPr>
        <w:tabs>
          <w:tab w:val="left" w:pos="4199"/>
        </w:tabs>
        <w:ind w:left="4199" w:hanging="420"/>
      </w:pPr>
      <w:rPr>
        <w:rFonts w:ascii="Wingdings" w:hAnsi="Wingdings" w:hint="default"/>
      </w:rPr>
    </w:lvl>
    <w:lvl w:ilvl="8">
      <w:start w:val="1"/>
      <w:numFmt w:val="bullet"/>
      <w:lvlText w:val=""/>
      <w:lvlJc w:val="left"/>
      <w:pPr>
        <w:tabs>
          <w:tab w:val="left" w:pos="4619"/>
        </w:tabs>
        <w:ind w:left="4619" w:hanging="420"/>
      </w:pPr>
      <w:rPr>
        <w:rFonts w:ascii="Wingdings" w:hAnsi="Wingdings" w:hint="default"/>
      </w:rPr>
    </w:lvl>
  </w:abstractNum>
  <w:abstractNum w:abstractNumId="20" w15:restartNumberingAfterBreak="0">
    <w:nsid w:val="5F434771"/>
    <w:multiLevelType w:val="multilevel"/>
    <w:tmpl w:val="5F434771"/>
    <w:lvl w:ilvl="0">
      <w:start w:val="1"/>
      <w:numFmt w:val="bullet"/>
      <w:pStyle w:val="bianhao2"/>
      <w:lvlText w:val=""/>
      <w:lvlJc w:val="left"/>
      <w:pPr>
        <w:tabs>
          <w:tab w:val="left" w:pos="1259"/>
        </w:tabs>
        <w:ind w:left="1259" w:hanging="420"/>
      </w:pPr>
      <w:rPr>
        <w:rFonts w:ascii="Wingdings" w:hAnsi="Wingdings" w:hint="default"/>
      </w:rPr>
    </w:lvl>
    <w:lvl w:ilvl="1">
      <w:start w:val="1"/>
      <w:numFmt w:val="bullet"/>
      <w:lvlText w:val=""/>
      <w:lvlJc w:val="left"/>
      <w:pPr>
        <w:tabs>
          <w:tab w:val="left" w:pos="1679"/>
        </w:tabs>
        <w:ind w:left="1679" w:hanging="420"/>
      </w:pPr>
      <w:rPr>
        <w:rFonts w:ascii="Wingdings" w:hAnsi="Wingdings" w:hint="default"/>
      </w:rPr>
    </w:lvl>
    <w:lvl w:ilvl="2">
      <w:start w:val="1"/>
      <w:numFmt w:val="bullet"/>
      <w:lvlText w:val=""/>
      <w:lvlJc w:val="left"/>
      <w:pPr>
        <w:tabs>
          <w:tab w:val="left" w:pos="2099"/>
        </w:tabs>
        <w:ind w:left="2099" w:hanging="420"/>
      </w:pPr>
      <w:rPr>
        <w:rFonts w:ascii="Wingdings" w:hAnsi="Wingdings" w:hint="default"/>
      </w:rPr>
    </w:lvl>
    <w:lvl w:ilvl="3">
      <w:start w:val="1"/>
      <w:numFmt w:val="bullet"/>
      <w:lvlText w:val=""/>
      <w:lvlJc w:val="left"/>
      <w:pPr>
        <w:tabs>
          <w:tab w:val="left" w:pos="2519"/>
        </w:tabs>
        <w:ind w:left="2519" w:hanging="420"/>
      </w:pPr>
      <w:rPr>
        <w:rFonts w:ascii="Wingdings" w:hAnsi="Wingdings" w:hint="default"/>
      </w:rPr>
    </w:lvl>
    <w:lvl w:ilvl="4">
      <w:start w:val="1"/>
      <w:numFmt w:val="bullet"/>
      <w:lvlText w:val=""/>
      <w:lvlJc w:val="left"/>
      <w:pPr>
        <w:tabs>
          <w:tab w:val="left" w:pos="2939"/>
        </w:tabs>
        <w:ind w:left="2939" w:hanging="420"/>
      </w:pPr>
      <w:rPr>
        <w:rFonts w:ascii="Wingdings" w:hAnsi="Wingdings" w:hint="default"/>
      </w:rPr>
    </w:lvl>
    <w:lvl w:ilvl="5">
      <w:start w:val="1"/>
      <w:numFmt w:val="bullet"/>
      <w:lvlText w:val=""/>
      <w:lvlJc w:val="left"/>
      <w:pPr>
        <w:tabs>
          <w:tab w:val="left" w:pos="3359"/>
        </w:tabs>
        <w:ind w:left="3359" w:hanging="420"/>
      </w:pPr>
      <w:rPr>
        <w:rFonts w:ascii="Wingdings" w:hAnsi="Wingdings" w:hint="default"/>
      </w:rPr>
    </w:lvl>
    <w:lvl w:ilvl="6">
      <w:start w:val="1"/>
      <w:numFmt w:val="bullet"/>
      <w:lvlText w:val=""/>
      <w:lvlJc w:val="left"/>
      <w:pPr>
        <w:tabs>
          <w:tab w:val="left" w:pos="3779"/>
        </w:tabs>
        <w:ind w:left="3779" w:hanging="420"/>
      </w:pPr>
      <w:rPr>
        <w:rFonts w:ascii="Wingdings" w:hAnsi="Wingdings" w:hint="default"/>
      </w:rPr>
    </w:lvl>
    <w:lvl w:ilvl="7">
      <w:start w:val="1"/>
      <w:numFmt w:val="bullet"/>
      <w:lvlText w:val=""/>
      <w:lvlJc w:val="left"/>
      <w:pPr>
        <w:tabs>
          <w:tab w:val="left" w:pos="4199"/>
        </w:tabs>
        <w:ind w:left="4199" w:hanging="420"/>
      </w:pPr>
      <w:rPr>
        <w:rFonts w:ascii="Wingdings" w:hAnsi="Wingdings" w:hint="default"/>
      </w:rPr>
    </w:lvl>
    <w:lvl w:ilvl="8">
      <w:start w:val="1"/>
      <w:numFmt w:val="bullet"/>
      <w:lvlText w:val=""/>
      <w:lvlJc w:val="left"/>
      <w:pPr>
        <w:tabs>
          <w:tab w:val="left" w:pos="4619"/>
        </w:tabs>
        <w:ind w:left="4619" w:hanging="420"/>
      </w:pPr>
      <w:rPr>
        <w:rFonts w:ascii="Wingdings" w:hAnsi="Wingdings" w:hint="default"/>
      </w:rPr>
    </w:lvl>
  </w:abstractNum>
  <w:abstractNum w:abstractNumId="21" w15:restartNumberingAfterBreak="0">
    <w:nsid w:val="5F520E15"/>
    <w:multiLevelType w:val="multilevel"/>
    <w:tmpl w:val="5F520E15"/>
    <w:lvl w:ilvl="0">
      <w:start w:val="1"/>
      <w:numFmt w:val="decimal"/>
      <w:lvlText w:val="%1)"/>
      <w:lvlJc w:val="left"/>
      <w:pPr>
        <w:tabs>
          <w:tab w:val="left" w:pos="1271"/>
        </w:tabs>
        <w:ind w:left="1271" w:hanging="420"/>
      </w:pPr>
    </w:lvl>
    <w:lvl w:ilvl="1">
      <w:start w:val="1"/>
      <w:numFmt w:val="lowerLetter"/>
      <w:lvlText w:val="%2)"/>
      <w:lvlJc w:val="left"/>
      <w:pPr>
        <w:tabs>
          <w:tab w:val="left" w:pos="1691"/>
        </w:tabs>
        <w:ind w:left="1691" w:hanging="420"/>
      </w:pPr>
    </w:lvl>
    <w:lvl w:ilvl="2">
      <w:start w:val="1"/>
      <w:numFmt w:val="lowerRoman"/>
      <w:lvlText w:val="%3."/>
      <w:lvlJc w:val="right"/>
      <w:pPr>
        <w:tabs>
          <w:tab w:val="left" w:pos="2111"/>
        </w:tabs>
        <w:ind w:left="2111" w:hanging="420"/>
      </w:pPr>
    </w:lvl>
    <w:lvl w:ilvl="3">
      <w:start w:val="1"/>
      <w:numFmt w:val="decimal"/>
      <w:lvlText w:val="%4."/>
      <w:lvlJc w:val="left"/>
      <w:pPr>
        <w:tabs>
          <w:tab w:val="left" w:pos="2531"/>
        </w:tabs>
        <w:ind w:left="2531" w:hanging="420"/>
      </w:pPr>
    </w:lvl>
    <w:lvl w:ilvl="4">
      <w:start w:val="1"/>
      <w:numFmt w:val="lowerLetter"/>
      <w:lvlText w:val="%5)"/>
      <w:lvlJc w:val="left"/>
      <w:pPr>
        <w:tabs>
          <w:tab w:val="left" w:pos="2951"/>
        </w:tabs>
        <w:ind w:left="2951" w:hanging="420"/>
      </w:pPr>
    </w:lvl>
    <w:lvl w:ilvl="5">
      <w:start w:val="1"/>
      <w:numFmt w:val="lowerRoman"/>
      <w:lvlText w:val="%6."/>
      <w:lvlJc w:val="right"/>
      <w:pPr>
        <w:tabs>
          <w:tab w:val="left" w:pos="3371"/>
        </w:tabs>
        <w:ind w:left="3371" w:hanging="420"/>
      </w:pPr>
    </w:lvl>
    <w:lvl w:ilvl="6">
      <w:start w:val="1"/>
      <w:numFmt w:val="decimal"/>
      <w:lvlText w:val="%7."/>
      <w:lvlJc w:val="left"/>
      <w:pPr>
        <w:tabs>
          <w:tab w:val="left" w:pos="3791"/>
        </w:tabs>
        <w:ind w:left="3791" w:hanging="420"/>
      </w:pPr>
    </w:lvl>
    <w:lvl w:ilvl="7">
      <w:start w:val="1"/>
      <w:numFmt w:val="lowerLetter"/>
      <w:lvlText w:val="%8)"/>
      <w:lvlJc w:val="left"/>
      <w:pPr>
        <w:tabs>
          <w:tab w:val="left" w:pos="4211"/>
        </w:tabs>
        <w:ind w:left="4211" w:hanging="420"/>
      </w:pPr>
    </w:lvl>
    <w:lvl w:ilvl="8">
      <w:start w:val="1"/>
      <w:numFmt w:val="lowerRoman"/>
      <w:lvlText w:val="%9."/>
      <w:lvlJc w:val="right"/>
      <w:pPr>
        <w:tabs>
          <w:tab w:val="left" w:pos="4631"/>
        </w:tabs>
        <w:ind w:left="4631" w:hanging="420"/>
      </w:pPr>
    </w:lvl>
  </w:abstractNum>
  <w:abstractNum w:abstractNumId="22" w15:restartNumberingAfterBreak="0">
    <w:nsid w:val="5F587E7A"/>
    <w:multiLevelType w:val="multilevel"/>
    <w:tmpl w:val="5F587E7A"/>
    <w:lvl w:ilvl="0">
      <w:start w:val="2"/>
      <w:numFmt w:val="decimal"/>
      <w:lvlText w:val="%1"/>
      <w:lvlJc w:val="left"/>
      <w:pPr>
        <w:tabs>
          <w:tab w:val="left" w:pos="432"/>
        </w:tabs>
        <w:ind w:left="432" w:hanging="432"/>
      </w:pPr>
      <w:rPr>
        <w:rFonts w:hint="eastAsia"/>
        <w:b/>
        <w:i w:val="0"/>
        <w:sz w:val="44"/>
      </w:rPr>
    </w:lvl>
    <w:lvl w:ilvl="1">
      <w:start w:val="1"/>
      <w:numFmt w:val="decimal"/>
      <w:lvlText w:val="%1.%2"/>
      <w:lvlJc w:val="left"/>
      <w:pPr>
        <w:tabs>
          <w:tab w:val="left" w:pos="576"/>
        </w:tabs>
        <w:ind w:left="576" w:hanging="576"/>
      </w:pPr>
      <w:rPr>
        <w:rFonts w:cs="Times New Roman"/>
        <w:i w:val="0"/>
        <w:iCs w:val="0"/>
        <w:caps w:val="0"/>
        <w:smallCaps w:val="0"/>
        <w:strike w:val="0"/>
        <w:dstrike w:val="0"/>
        <w:outline w:val="0"/>
        <w:shadow w:val="0"/>
        <w:emboss w:val="0"/>
        <w:imprint w:val="0"/>
        <w:vanish w:val="0"/>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tabs>
          <w:tab w:val="left" w:pos="720"/>
        </w:tabs>
        <w:ind w:left="720" w:hanging="720"/>
      </w:pPr>
      <w:rPr>
        <w:rFonts w:hint="eastAsia"/>
        <w:sz w:val="28"/>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3" w15:restartNumberingAfterBreak="0">
    <w:nsid w:val="608F24F7"/>
    <w:multiLevelType w:val="multilevel"/>
    <w:tmpl w:val="608F24F7"/>
    <w:lvl w:ilvl="0">
      <w:start w:val="1"/>
      <w:numFmt w:val="decimal"/>
      <w:lvlText w:val="%1)"/>
      <w:lvlJc w:val="left"/>
      <w:pPr>
        <w:tabs>
          <w:tab w:val="left" w:pos="1271"/>
        </w:tabs>
        <w:ind w:left="1271" w:hanging="420"/>
      </w:pPr>
    </w:lvl>
    <w:lvl w:ilvl="1">
      <w:start w:val="1"/>
      <w:numFmt w:val="lowerLetter"/>
      <w:lvlText w:val="%2)"/>
      <w:lvlJc w:val="left"/>
      <w:pPr>
        <w:tabs>
          <w:tab w:val="left" w:pos="1691"/>
        </w:tabs>
        <w:ind w:left="1691" w:hanging="420"/>
      </w:pPr>
    </w:lvl>
    <w:lvl w:ilvl="2">
      <w:start w:val="1"/>
      <w:numFmt w:val="lowerRoman"/>
      <w:lvlText w:val="%3."/>
      <w:lvlJc w:val="right"/>
      <w:pPr>
        <w:tabs>
          <w:tab w:val="left" w:pos="2111"/>
        </w:tabs>
        <w:ind w:left="2111" w:hanging="420"/>
      </w:pPr>
    </w:lvl>
    <w:lvl w:ilvl="3">
      <w:start w:val="1"/>
      <w:numFmt w:val="decimal"/>
      <w:lvlText w:val="%4."/>
      <w:lvlJc w:val="left"/>
      <w:pPr>
        <w:tabs>
          <w:tab w:val="left" w:pos="2531"/>
        </w:tabs>
        <w:ind w:left="2531" w:hanging="420"/>
      </w:pPr>
    </w:lvl>
    <w:lvl w:ilvl="4">
      <w:start w:val="1"/>
      <w:numFmt w:val="lowerLetter"/>
      <w:lvlText w:val="%5)"/>
      <w:lvlJc w:val="left"/>
      <w:pPr>
        <w:tabs>
          <w:tab w:val="left" w:pos="2951"/>
        </w:tabs>
        <w:ind w:left="2951" w:hanging="420"/>
      </w:pPr>
    </w:lvl>
    <w:lvl w:ilvl="5">
      <w:start w:val="1"/>
      <w:numFmt w:val="lowerRoman"/>
      <w:lvlText w:val="%6."/>
      <w:lvlJc w:val="right"/>
      <w:pPr>
        <w:tabs>
          <w:tab w:val="left" w:pos="3371"/>
        </w:tabs>
        <w:ind w:left="3371" w:hanging="420"/>
      </w:pPr>
    </w:lvl>
    <w:lvl w:ilvl="6">
      <w:start w:val="1"/>
      <w:numFmt w:val="decimal"/>
      <w:lvlText w:val="%7."/>
      <w:lvlJc w:val="left"/>
      <w:pPr>
        <w:tabs>
          <w:tab w:val="left" w:pos="3791"/>
        </w:tabs>
        <w:ind w:left="3791" w:hanging="420"/>
      </w:pPr>
    </w:lvl>
    <w:lvl w:ilvl="7">
      <w:start w:val="1"/>
      <w:numFmt w:val="lowerLetter"/>
      <w:lvlText w:val="%8)"/>
      <w:lvlJc w:val="left"/>
      <w:pPr>
        <w:tabs>
          <w:tab w:val="left" w:pos="4211"/>
        </w:tabs>
        <w:ind w:left="4211" w:hanging="420"/>
      </w:pPr>
    </w:lvl>
    <w:lvl w:ilvl="8">
      <w:start w:val="1"/>
      <w:numFmt w:val="lowerRoman"/>
      <w:lvlText w:val="%9."/>
      <w:lvlJc w:val="right"/>
      <w:pPr>
        <w:tabs>
          <w:tab w:val="left" w:pos="4631"/>
        </w:tabs>
        <w:ind w:left="4631" w:hanging="420"/>
      </w:pPr>
    </w:lvl>
  </w:abstractNum>
  <w:abstractNum w:abstractNumId="24" w15:restartNumberingAfterBreak="0">
    <w:nsid w:val="64A6726B"/>
    <w:multiLevelType w:val="multilevel"/>
    <w:tmpl w:val="64A6726B"/>
    <w:lvl w:ilvl="0">
      <w:start w:val="1"/>
      <w:numFmt w:val="decimal"/>
      <w:lvlText w:val="%1)"/>
      <w:lvlJc w:val="left"/>
      <w:pPr>
        <w:tabs>
          <w:tab w:val="left" w:pos="1271"/>
        </w:tabs>
        <w:ind w:left="1271" w:hanging="420"/>
      </w:pPr>
    </w:lvl>
    <w:lvl w:ilvl="1">
      <w:start w:val="1"/>
      <w:numFmt w:val="lowerLetter"/>
      <w:lvlText w:val="%2)"/>
      <w:lvlJc w:val="left"/>
      <w:pPr>
        <w:tabs>
          <w:tab w:val="left" w:pos="1691"/>
        </w:tabs>
        <w:ind w:left="1691" w:hanging="420"/>
      </w:pPr>
    </w:lvl>
    <w:lvl w:ilvl="2">
      <w:start w:val="1"/>
      <w:numFmt w:val="lowerRoman"/>
      <w:lvlText w:val="%3."/>
      <w:lvlJc w:val="right"/>
      <w:pPr>
        <w:tabs>
          <w:tab w:val="left" w:pos="2111"/>
        </w:tabs>
        <w:ind w:left="2111" w:hanging="420"/>
      </w:pPr>
    </w:lvl>
    <w:lvl w:ilvl="3">
      <w:start w:val="1"/>
      <w:numFmt w:val="decimal"/>
      <w:lvlText w:val="%4."/>
      <w:lvlJc w:val="left"/>
      <w:pPr>
        <w:tabs>
          <w:tab w:val="left" w:pos="2531"/>
        </w:tabs>
        <w:ind w:left="2531" w:hanging="420"/>
      </w:pPr>
    </w:lvl>
    <w:lvl w:ilvl="4">
      <w:start w:val="1"/>
      <w:numFmt w:val="lowerLetter"/>
      <w:lvlText w:val="%5)"/>
      <w:lvlJc w:val="left"/>
      <w:pPr>
        <w:tabs>
          <w:tab w:val="left" w:pos="2951"/>
        </w:tabs>
        <w:ind w:left="2951" w:hanging="420"/>
      </w:pPr>
    </w:lvl>
    <w:lvl w:ilvl="5">
      <w:start w:val="1"/>
      <w:numFmt w:val="lowerRoman"/>
      <w:lvlText w:val="%6."/>
      <w:lvlJc w:val="right"/>
      <w:pPr>
        <w:tabs>
          <w:tab w:val="left" w:pos="3371"/>
        </w:tabs>
        <w:ind w:left="3371" w:hanging="420"/>
      </w:pPr>
    </w:lvl>
    <w:lvl w:ilvl="6">
      <w:start w:val="1"/>
      <w:numFmt w:val="decimal"/>
      <w:lvlText w:val="%7."/>
      <w:lvlJc w:val="left"/>
      <w:pPr>
        <w:tabs>
          <w:tab w:val="left" w:pos="3791"/>
        </w:tabs>
        <w:ind w:left="3791" w:hanging="420"/>
      </w:pPr>
    </w:lvl>
    <w:lvl w:ilvl="7">
      <w:start w:val="1"/>
      <w:numFmt w:val="lowerLetter"/>
      <w:lvlText w:val="%8)"/>
      <w:lvlJc w:val="left"/>
      <w:pPr>
        <w:tabs>
          <w:tab w:val="left" w:pos="4211"/>
        </w:tabs>
        <w:ind w:left="4211" w:hanging="420"/>
      </w:pPr>
    </w:lvl>
    <w:lvl w:ilvl="8">
      <w:start w:val="1"/>
      <w:numFmt w:val="lowerRoman"/>
      <w:lvlText w:val="%9."/>
      <w:lvlJc w:val="right"/>
      <w:pPr>
        <w:tabs>
          <w:tab w:val="left" w:pos="4631"/>
        </w:tabs>
        <w:ind w:left="4631" w:hanging="420"/>
      </w:pPr>
    </w:lvl>
  </w:abstractNum>
  <w:abstractNum w:abstractNumId="25" w15:restartNumberingAfterBreak="0">
    <w:nsid w:val="6B560C51"/>
    <w:multiLevelType w:val="multilevel"/>
    <w:tmpl w:val="6B560C51"/>
    <w:lvl w:ilvl="0">
      <w:start w:val="1"/>
      <w:numFmt w:val="decimal"/>
      <w:lvlText w:val="%1)"/>
      <w:lvlJc w:val="left"/>
      <w:pPr>
        <w:tabs>
          <w:tab w:val="left" w:pos="1413"/>
        </w:tabs>
        <w:ind w:left="1413" w:hanging="420"/>
      </w:pPr>
      <w:rPr>
        <w:rFonts w:hint="eastAsia"/>
      </w:rPr>
    </w:lvl>
    <w:lvl w:ilvl="1">
      <w:start w:val="1"/>
      <w:numFmt w:val="decimal"/>
      <w:lvlText w:val="%2)"/>
      <w:lvlJc w:val="left"/>
      <w:pPr>
        <w:tabs>
          <w:tab w:val="left" w:pos="1271"/>
        </w:tabs>
        <w:ind w:left="1271" w:hanging="420"/>
      </w:pPr>
      <w:rPr>
        <w:rFonts w:hint="eastAsia"/>
      </w:rPr>
    </w:lvl>
    <w:lvl w:ilvl="2">
      <w:start w:val="1"/>
      <w:numFmt w:val="bullet"/>
      <w:lvlText w:val=""/>
      <w:lvlJc w:val="left"/>
      <w:pPr>
        <w:tabs>
          <w:tab w:val="left" w:pos="851"/>
        </w:tabs>
        <w:ind w:left="851" w:hanging="431"/>
      </w:pPr>
      <w:rPr>
        <w:rFonts w:ascii="Wingdings" w:hAnsi="Wingdings" w:hint="default"/>
      </w:rPr>
    </w:lvl>
    <w:lvl w:ilvl="3">
      <w:start w:val="1"/>
      <w:numFmt w:val="bullet"/>
      <w:lvlText w:val=""/>
      <w:lvlJc w:val="left"/>
      <w:pPr>
        <w:tabs>
          <w:tab w:val="left" w:pos="1281"/>
        </w:tabs>
        <w:ind w:left="1281" w:hanging="430"/>
      </w:pPr>
      <w:rPr>
        <w:rFonts w:ascii="Wingdings" w:hAnsi="Wingdings" w:hint="default"/>
      </w:rPr>
    </w:lvl>
    <w:lvl w:ilvl="4">
      <w:start w:val="1"/>
      <w:numFmt w:val="decimal"/>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lvl>
    <w:lvl w:ilvl="6">
      <w:start w:val="1"/>
      <w:numFmt w:val="decimal"/>
      <w:lvlText w:val="%7）"/>
      <w:lvlJc w:val="left"/>
      <w:pPr>
        <w:tabs>
          <w:tab w:val="left" w:pos="3240"/>
        </w:tabs>
        <w:ind w:left="3240" w:hanging="720"/>
      </w:pPr>
      <w:rPr>
        <w:rFonts w:hint="default"/>
      </w:r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15:restartNumberingAfterBreak="0">
    <w:nsid w:val="7B984910"/>
    <w:multiLevelType w:val="multilevel"/>
    <w:tmpl w:val="7B984910"/>
    <w:lvl w:ilvl="0">
      <w:start w:val="1"/>
      <w:numFmt w:val="decimal"/>
      <w:lvlText w:val="%1)"/>
      <w:lvlJc w:val="left"/>
      <w:pPr>
        <w:tabs>
          <w:tab w:val="left" w:pos="1271"/>
        </w:tabs>
        <w:ind w:left="1271" w:hanging="420"/>
      </w:pPr>
      <w:rPr>
        <w:rFonts w:hint="eastAsia"/>
      </w:rPr>
    </w:lvl>
    <w:lvl w:ilvl="1">
      <w:start w:val="1"/>
      <w:numFmt w:val="decimal"/>
      <w:lvlText w:val="%2)"/>
      <w:lvlJc w:val="left"/>
      <w:pPr>
        <w:tabs>
          <w:tab w:val="left" w:pos="1271"/>
        </w:tabs>
        <w:ind w:left="1271" w:hanging="420"/>
      </w:pPr>
      <w:rPr>
        <w:rFonts w:hint="eastAsia"/>
      </w:rPr>
    </w:lvl>
    <w:lvl w:ilvl="2">
      <w:start w:val="1"/>
      <w:numFmt w:val="bullet"/>
      <w:lvlText w:val=""/>
      <w:lvlJc w:val="left"/>
      <w:pPr>
        <w:tabs>
          <w:tab w:val="left" w:pos="851"/>
        </w:tabs>
        <w:ind w:left="851" w:hanging="431"/>
      </w:pPr>
      <w:rPr>
        <w:rFonts w:ascii="Wingdings" w:hAnsi="Wingdings" w:hint="default"/>
      </w:rPr>
    </w:lvl>
    <w:lvl w:ilvl="3">
      <w:start w:val="1"/>
      <w:numFmt w:val="bullet"/>
      <w:lvlText w:val=""/>
      <w:lvlJc w:val="left"/>
      <w:pPr>
        <w:tabs>
          <w:tab w:val="left" w:pos="1281"/>
        </w:tabs>
        <w:ind w:left="1281" w:hanging="430"/>
      </w:pPr>
      <w:rPr>
        <w:rFonts w:ascii="Wingdings" w:hAnsi="Wingdings" w:hint="default"/>
      </w:rPr>
    </w:lvl>
    <w:lvl w:ilvl="4">
      <w:start w:val="1"/>
      <w:numFmt w:val="decimal"/>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lvl>
    <w:lvl w:ilvl="6">
      <w:start w:val="1"/>
      <w:numFmt w:val="decimal"/>
      <w:lvlText w:val="%7）"/>
      <w:lvlJc w:val="left"/>
      <w:pPr>
        <w:tabs>
          <w:tab w:val="left" w:pos="3240"/>
        </w:tabs>
        <w:ind w:left="3240" w:hanging="720"/>
      </w:pPr>
      <w:rPr>
        <w:rFonts w:hint="default"/>
      </w:r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5"/>
  </w:num>
  <w:num w:numId="2">
    <w:abstractNumId w:val="11"/>
  </w:num>
  <w:num w:numId="3">
    <w:abstractNumId w:val="7"/>
  </w:num>
  <w:num w:numId="4">
    <w:abstractNumId w:val="19"/>
  </w:num>
  <w:num w:numId="5">
    <w:abstractNumId w:val="20"/>
  </w:num>
  <w:num w:numId="6">
    <w:abstractNumId w:val="13"/>
  </w:num>
  <w:num w:numId="7">
    <w:abstractNumId w:val="22"/>
  </w:num>
  <w:num w:numId="8">
    <w:abstractNumId w:val="25"/>
  </w:num>
  <w:num w:numId="9">
    <w:abstractNumId w:val="9"/>
  </w:num>
  <w:num w:numId="10">
    <w:abstractNumId w:val="2"/>
  </w:num>
  <w:num w:numId="11">
    <w:abstractNumId w:val="4"/>
  </w:num>
  <w:num w:numId="12">
    <w:abstractNumId w:val="6"/>
  </w:num>
  <w:num w:numId="13">
    <w:abstractNumId w:val="0"/>
  </w:num>
  <w:num w:numId="14">
    <w:abstractNumId w:val="1"/>
  </w:num>
  <w:num w:numId="15">
    <w:abstractNumId w:val="3"/>
  </w:num>
  <w:num w:numId="16">
    <w:abstractNumId w:val="24"/>
  </w:num>
  <w:num w:numId="17">
    <w:abstractNumId w:val="8"/>
  </w:num>
  <w:num w:numId="18">
    <w:abstractNumId w:val="5"/>
  </w:num>
  <w:num w:numId="19">
    <w:abstractNumId w:val="23"/>
  </w:num>
  <w:num w:numId="20">
    <w:abstractNumId w:val="17"/>
  </w:num>
  <w:num w:numId="21">
    <w:abstractNumId w:val="21"/>
  </w:num>
  <w:num w:numId="22">
    <w:abstractNumId w:val="10"/>
  </w:num>
  <w:num w:numId="23">
    <w:abstractNumId w:val="14"/>
  </w:num>
  <w:num w:numId="24">
    <w:abstractNumId w:val="26"/>
  </w:num>
  <w:num w:numId="25">
    <w:abstractNumId w:val="18"/>
  </w:num>
  <w:num w:numId="26">
    <w:abstractNumId w:val="16"/>
  </w:num>
  <w:num w:numId="27">
    <w:abstractNumId w:val="12"/>
  </w:num>
  <w:num w:numId="28">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孟晓阳">
    <w15:presenceInfo w15:providerId="AD" w15:userId="S-1-5-21-1049835158-3624920210-1951369464-4139"/>
  </w15:person>
  <w15:person w15:author="林泽奇">
    <w15:presenceInfo w15:providerId="AD" w15:userId="S-1-5-21-1665290243-900906368-3128466792-6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D32"/>
    <w:rsid w:val="00002540"/>
    <w:rsid w:val="00002900"/>
    <w:rsid w:val="00013516"/>
    <w:rsid w:val="000151A2"/>
    <w:rsid w:val="00022642"/>
    <w:rsid w:val="00026BCC"/>
    <w:rsid w:val="00027D12"/>
    <w:rsid w:val="00033794"/>
    <w:rsid w:val="0003492D"/>
    <w:rsid w:val="00042078"/>
    <w:rsid w:val="00043FE8"/>
    <w:rsid w:val="000456BA"/>
    <w:rsid w:val="000510BB"/>
    <w:rsid w:val="00052C19"/>
    <w:rsid w:val="00054924"/>
    <w:rsid w:val="0006051C"/>
    <w:rsid w:val="0006345D"/>
    <w:rsid w:val="0007016B"/>
    <w:rsid w:val="00075CD7"/>
    <w:rsid w:val="000932CD"/>
    <w:rsid w:val="000A03E8"/>
    <w:rsid w:val="000A324C"/>
    <w:rsid w:val="000A494A"/>
    <w:rsid w:val="000B5F5B"/>
    <w:rsid w:val="000B7020"/>
    <w:rsid w:val="000B7CEB"/>
    <w:rsid w:val="000D1C92"/>
    <w:rsid w:val="000D2EAC"/>
    <w:rsid w:val="000D5D89"/>
    <w:rsid w:val="000E3ECB"/>
    <w:rsid w:val="000E7B53"/>
    <w:rsid w:val="000F110E"/>
    <w:rsid w:val="000F1313"/>
    <w:rsid w:val="0011431A"/>
    <w:rsid w:val="001166FE"/>
    <w:rsid w:val="0012174B"/>
    <w:rsid w:val="00122D96"/>
    <w:rsid w:val="001307B6"/>
    <w:rsid w:val="00132CFF"/>
    <w:rsid w:val="001374DD"/>
    <w:rsid w:val="00145C66"/>
    <w:rsid w:val="00145F8E"/>
    <w:rsid w:val="00153F5D"/>
    <w:rsid w:val="001656A6"/>
    <w:rsid w:val="0016782C"/>
    <w:rsid w:val="00170A13"/>
    <w:rsid w:val="0018680B"/>
    <w:rsid w:val="001A7B28"/>
    <w:rsid w:val="001B3347"/>
    <w:rsid w:val="001C182B"/>
    <w:rsid w:val="001D224D"/>
    <w:rsid w:val="001D6D0C"/>
    <w:rsid w:val="001E066C"/>
    <w:rsid w:val="001E16D7"/>
    <w:rsid w:val="001E2309"/>
    <w:rsid w:val="001E3DED"/>
    <w:rsid w:val="001F1364"/>
    <w:rsid w:val="001F3ECF"/>
    <w:rsid w:val="00201B4E"/>
    <w:rsid w:val="002141AC"/>
    <w:rsid w:val="002157AE"/>
    <w:rsid w:val="00217E6D"/>
    <w:rsid w:val="0022044C"/>
    <w:rsid w:val="002226BE"/>
    <w:rsid w:val="00224D35"/>
    <w:rsid w:val="002338A4"/>
    <w:rsid w:val="00236404"/>
    <w:rsid w:val="0024641C"/>
    <w:rsid w:val="002604B5"/>
    <w:rsid w:val="00261A50"/>
    <w:rsid w:val="00261F8B"/>
    <w:rsid w:val="00265CEA"/>
    <w:rsid w:val="00272FF8"/>
    <w:rsid w:val="002737B3"/>
    <w:rsid w:val="00276F47"/>
    <w:rsid w:val="00286406"/>
    <w:rsid w:val="00294005"/>
    <w:rsid w:val="002947B5"/>
    <w:rsid w:val="002A0FC9"/>
    <w:rsid w:val="002A306F"/>
    <w:rsid w:val="002A550F"/>
    <w:rsid w:val="002A5F3B"/>
    <w:rsid w:val="002A74DE"/>
    <w:rsid w:val="002B0BA3"/>
    <w:rsid w:val="002B3BA7"/>
    <w:rsid w:val="002C0DA1"/>
    <w:rsid w:val="002C1E82"/>
    <w:rsid w:val="002C230B"/>
    <w:rsid w:val="002C326F"/>
    <w:rsid w:val="002C3EBD"/>
    <w:rsid w:val="002C534C"/>
    <w:rsid w:val="002D7B08"/>
    <w:rsid w:val="002E066F"/>
    <w:rsid w:val="002E5FEE"/>
    <w:rsid w:val="002F3191"/>
    <w:rsid w:val="002F4DD6"/>
    <w:rsid w:val="0030184B"/>
    <w:rsid w:val="00301CF7"/>
    <w:rsid w:val="00301E8E"/>
    <w:rsid w:val="003250CC"/>
    <w:rsid w:val="0033249F"/>
    <w:rsid w:val="00333EBE"/>
    <w:rsid w:val="0033586A"/>
    <w:rsid w:val="003379C1"/>
    <w:rsid w:val="003645BD"/>
    <w:rsid w:val="00365301"/>
    <w:rsid w:val="00367DFF"/>
    <w:rsid w:val="00373409"/>
    <w:rsid w:val="00373550"/>
    <w:rsid w:val="00374461"/>
    <w:rsid w:val="0037488D"/>
    <w:rsid w:val="003753DA"/>
    <w:rsid w:val="00375944"/>
    <w:rsid w:val="00382B82"/>
    <w:rsid w:val="00384487"/>
    <w:rsid w:val="00386A0C"/>
    <w:rsid w:val="00387D18"/>
    <w:rsid w:val="0039191A"/>
    <w:rsid w:val="00393D38"/>
    <w:rsid w:val="003A47AD"/>
    <w:rsid w:val="003A69E0"/>
    <w:rsid w:val="003B0D32"/>
    <w:rsid w:val="003B3609"/>
    <w:rsid w:val="003C0D22"/>
    <w:rsid w:val="003C192A"/>
    <w:rsid w:val="003C355B"/>
    <w:rsid w:val="003C7B36"/>
    <w:rsid w:val="003D0B74"/>
    <w:rsid w:val="003D75E3"/>
    <w:rsid w:val="003E1BFE"/>
    <w:rsid w:val="003F04A6"/>
    <w:rsid w:val="003F3172"/>
    <w:rsid w:val="003F3788"/>
    <w:rsid w:val="003F4069"/>
    <w:rsid w:val="003F4B78"/>
    <w:rsid w:val="0040040E"/>
    <w:rsid w:val="004010C4"/>
    <w:rsid w:val="00401EA4"/>
    <w:rsid w:val="00402E99"/>
    <w:rsid w:val="00412036"/>
    <w:rsid w:val="004128EB"/>
    <w:rsid w:val="004205FF"/>
    <w:rsid w:val="00423F37"/>
    <w:rsid w:val="00434E0E"/>
    <w:rsid w:val="00436F42"/>
    <w:rsid w:val="0044082B"/>
    <w:rsid w:val="004411FC"/>
    <w:rsid w:val="00444445"/>
    <w:rsid w:val="00445937"/>
    <w:rsid w:val="00451054"/>
    <w:rsid w:val="004543B8"/>
    <w:rsid w:val="004607CD"/>
    <w:rsid w:val="00462E8C"/>
    <w:rsid w:val="0046323A"/>
    <w:rsid w:val="00466D36"/>
    <w:rsid w:val="00474113"/>
    <w:rsid w:val="004763B4"/>
    <w:rsid w:val="00482298"/>
    <w:rsid w:val="00482350"/>
    <w:rsid w:val="004854A3"/>
    <w:rsid w:val="00495530"/>
    <w:rsid w:val="004A07EA"/>
    <w:rsid w:val="004A1163"/>
    <w:rsid w:val="004B5ACA"/>
    <w:rsid w:val="004B7AD7"/>
    <w:rsid w:val="004C0BD0"/>
    <w:rsid w:val="004C2716"/>
    <w:rsid w:val="004C4130"/>
    <w:rsid w:val="004C74C6"/>
    <w:rsid w:val="004C7980"/>
    <w:rsid w:val="004E1EE5"/>
    <w:rsid w:val="004E34B7"/>
    <w:rsid w:val="004E404A"/>
    <w:rsid w:val="004E5735"/>
    <w:rsid w:val="004F4DED"/>
    <w:rsid w:val="004F6CE5"/>
    <w:rsid w:val="00502ED5"/>
    <w:rsid w:val="00505023"/>
    <w:rsid w:val="00516567"/>
    <w:rsid w:val="0052263C"/>
    <w:rsid w:val="0052704B"/>
    <w:rsid w:val="00527F4C"/>
    <w:rsid w:val="00533D26"/>
    <w:rsid w:val="005410D7"/>
    <w:rsid w:val="005449D8"/>
    <w:rsid w:val="00550544"/>
    <w:rsid w:val="00550C06"/>
    <w:rsid w:val="00561E1D"/>
    <w:rsid w:val="00564B3D"/>
    <w:rsid w:val="005652CC"/>
    <w:rsid w:val="00566939"/>
    <w:rsid w:val="00570769"/>
    <w:rsid w:val="00570EF1"/>
    <w:rsid w:val="00582140"/>
    <w:rsid w:val="00586738"/>
    <w:rsid w:val="00594F82"/>
    <w:rsid w:val="00595420"/>
    <w:rsid w:val="005A4EEA"/>
    <w:rsid w:val="005C2A3B"/>
    <w:rsid w:val="005D12F4"/>
    <w:rsid w:val="005D17AD"/>
    <w:rsid w:val="005E369A"/>
    <w:rsid w:val="005E675D"/>
    <w:rsid w:val="005F299E"/>
    <w:rsid w:val="00607EFB"/>
    <w:rsid w:val="006169B8"/>
    <w:rsid w:val="006356CA"/>
    <w:rsid w:val="00635FA6"/>
    <w:rsid w:val="00637055"/>
    <w:rsid w:val="0064225A"/>
    <w:rsid w:val="00645D54"/>
    <w:rsid w:val="00647034"/>
    <w:rsid w:val="006502DD"/>
    <w:rsid w:val="0065101C"/>
    <w:rsid w:val="00654453"/>
    <w:rsid w:val="0066733C"/>
    <w:rsid w:val="00667819"/>
    <w:rsid w:val="00667EAC"/>
    <w:rsid w:val="00674BBD"/>
    <w:rsid w:val="00682302"/>
    <w:rsid w:val="00683249"/>
    <w:rsid w:val="0069676A"/>
    <w:rsid w:val="00697A26"/>
    <w:rsid w:val="006A2B7D"/>
    <w:rsid w:val="006A537C"/>
    <w:rsid w:val="006B2DA9"/>
    <w:rsid w:val="006B6638"/>
    <w:rsid w:val="006D208B"/>
    <w:rsid w:val="006E004B"/>
    <w:rsid w:val="006E1801"/>
    <w:rsid w:val="006E1975"/>
    <w:rsid w:val="006E3327"/>
    <w:rsid w:val="006E4B51"/>
    <w:rsid w:val="006E74F2"/>
    <w:rsid w:val="006F7B0E"/>
    <w:rsid w:val="00700FB3"/>
    <w:rsid w:val="00701712"/>
    <w:rsid w:val="007060E6"/>
    <w:rsid w:val="00706E47"/>
    <w:rsid w:val="00707867"/>
    <w:rsid w:val="00710798"/>
    <w:rsid w:val="00711B8F"/>
    <w:rsid w:val="00713A1B"/>
    <w:rsid w:val="007147B1"/>
    <w:rsid w:val="00717178"/>
    <w:rsid w:val="0072352D"/>
    <w:rsid w:val="007241BA"/>
    <w:rsid w:val="007242C0"/>
    <w:rsid w:val="00724B26"/>
    <w:rsid w:val="00734CCC"/>
    <w:rsid w:val="0073644E"/>
    <w:rsid w:val="007400F3"/>
    <w:rsid w:val="00742604"/>
    <w:rsid w:val="00750882"/>
    <w:rsid w:val="00753F01"/>
    <w:rsid w:val="00755770"/>
    <w:rsid w:val="00756A5C"/>
    <w:rsid w:val="00765B1D"/>
    <w:rsid w:val="00766210"/>
    <w:rsid w:val="00770321"/>
    <w:rsid w:val="00775422"/>
    <w:rsid w:val="0077730C"/>
    <w:rsid w:val="0079251A"/>
    <w:rsid w:val="007A374B"/>
    <w:rsid w:val="007C514F"/>
    <w:rsid w:val="007C7061"/>
    <w:rsid w:val="007E0935"/>
    <w:rsid w:val="007F6E82"/>
    <w:rsid w:val="00804CC9"/>
    <w:rsid w:val="008165F6"/>
    <w:rsid w:val="00820C11"/>
    <w:rsid w:val="008226CA"/>
    <w:rsid w:val="008263B8"/>
    <w:rsid w:val="008344FE"/>
    <w:rsid w:val="008345E1"/>
    <w:rsid w:val="00842DDC"/>
    <w:rsid w:val="0084459B"/>
    <w:rsid w:val="00845565"/>
    <w:rsid w:val="00846EE1"/>
    <w:rsid w:val="008513AA"/>
    <w:rsid w:val="008544D4"/>
    <w:rsid w:val="00857889"/>
    <w:rsid w:val="008669CF"/>
    <w:rsid w:val="00873BDF"/>
    <w:rsid w:val="00874AE0"/>
    <w:rsid w:val="008856C9"/>
    <w:rsid w:val="0089568D"/>
    <w:rsid w:val="008A01DD"/>
    <w:rsid w:val="008A16AA"/>
    <w:rsid w:val="008A1CE6"/>
    <w:rsid w:val="008A3A70"/>
    <w:rsid w:val="008A6680"/>
    <w:rsid w:val="008A7080"/>
    <w:rsid w:val="008B4623"/>
    <w:rsid w:val="008B4C65"/>
    <w:rsid w:val="008C04F1"/>
    <w:rsid w:val="008C6025"/>
    <w:rsid w:val="008D0DE2"/>
    <w:rsid w:val="008D2554"/>
    <w:rsid w:val="008E1749"/>
    <w:rsid w:val="008E1771"/>
    <w:rsid w:val="008E7B3D"/>
    <w:rsid w:val="008F5FD5"/>
    <w:rsid w:val="009014D4"/>
    <w:rsid w:val="0090397B"/>
    <w:rsid w:val="00907211"/>
    <w:rsid w:val="00907555"/>
    <w:rsid w:val="00913DE0"/>
    <w:rsid w:val="00914424"/>
    <w:rsid w:val="00926132"/>
    <w:rsid w:val="00931E58"/>
    <w:rsid w:val="0094580C"/>
    <w:rsid w:val="00956796"/>
    <w:rsid w:val="00965E57"/>
    <w:rsid w:val="00966033"/>
    <w:rsid w:val="00966C45"/>
    <w:rsid w:val="00971289"/>
    <w:rsid w:val="00976628"/>
    <w:rsid w:val="00992DF9"/>
    <w:rsid w:val="00994551"/>
    <w:rsid w:val="0099465C"/>
    <w:rsid w:val="009A1085"/>
    <w:rsid w:val="009A3DAE"/>
    <w:rsid w:val="009A51D4"/>
    <w:rsid w:val="009B0A21"/>
    <w:rsid w:val="009B2A49"/>
    <w:rsid w:val="009C3BC6"/>
    <w:rsid w:val="009C667A"/>
    <w:rsid w:val="009D2C26"/>
    <w:rsid w:val="009D47D0"/>
    <w:rsid w:val="009D7DBF"/>
    <w:rsid w:val="009E20C6"/>
    <w:rsid w:val="009E43F9"/>
    <w:rsid w:val="009F204D"/>
    <w:rsid w:val="00A007F5"/>
    <w:rsid w:val="00A01071"/>
    <w:rsid w:val="00A01FBC"/>
    <w:rsid w:val="00A02B08"/>
    <w:rsid w:val="00A0448F"/>
    <w:rsid w:val="00A04A6A"/>
    <w:rsid w:val="00A05477"/>
    <w:rsid w:val="00A0718C"/>
    <w:rsid w:val="00A157B2"/>
    <w:rsid w:val="00A15884"/>
    <w:rsid w:val="00A259D5"/>
    <w:rsid w:val="00A25A76"/>
    <w:rsid w:val="00A27143"/>
    <w:rsid w:val="00A275E2"/>
    <w:rsid w:val="00A335A7"/>
    <w:rsid w:val="00A3464E"/>
    <w:rsid w:val="00A4105D"/>
    <w:rsid w:val="00A456DA"/>
    <w:rsid w:val="00A5070F"/>
    <w:rsid w:val="00A50B8B"/>
    <w:rsid w:val="00A51810"/>
    <w:rsid w:val="00A53A0F"/>
    <w:rsid w:val="00A60B3D"/>
    <w:rsid w:val="00A60DB5"/>
    <w:rsid w:val="00A6330C"/>
    <w:rsid w:val="00A717E6"/>
    <w:rsid w:val="00A72670"/>
    <w:rsid w:val="00A746AB"/>
    <w:rsid w:val="00A74BF0"/>
    <w:rsid w:val="00A808B2"/>
    <w:rsid w:val="00A83744"/>
    <w:rsid w:val="00A83C5E"/>
    <w:rsid w:val="00A842CA"/>
    <w:rsid w:val="00A9319D"/>
    <w:rsid w:val="00AA4AA0"/>
    <w:rsid w:val="00AB5863"/>
    <w:rsid w:val="00AC569C"/>
    <w:rsid w:val="00AC5EB7"/>
    <w:rsid w:val="00AD378B"/>
    <w:rsid w:val="00AD58C9"/>
    <w:rsid w:val="00AD7C9B"/>
    <w:rsid w:val="00AE0D20"/>
    <w:rsid w:val="00AE6CDF"/>
    <w:rsid w:val="00AF089F"/>
    <w:rsid w:val="00B00A44"/>
    <w:rsid w:val="00B0789C"/>
    <w:rsid w:val="00B07F13"/>
    <w:rsid w:val="00B1340B"/>
    <w:rsid w:val="00B16B34"/>
    <w:rsid w:val="00B22FEC"/>
    <w:rsid w:val="00B37835"/>
    <w:rsid w:val="00B45DEB"/>
    <w:rsid w:val="00B47D41"/>
    <w:rsid w:val="00B552A8"/>
    <w:rsid w:val="00B559F7"/>
    <w:rsid w:val="00B56D70"/>
    <w:rsid w:val="00B71C8B"/>
    <w:rsid w:val="00B73912"/>
    <w:rsid w:val="00B7758C"/>
    <w:rsid w:val="00B91088"/>
    <w:rsid w:val="00B94F51"/>
    <w:rsid w:val="00B966B6"/>
    <w:rsid w:val="00B96DB9"/>
    <w:rsid w:val="00BA3EA6"/>
    <w:rsid w:val="00BA667C"/>
    <w:rsid w:val="00BB38DE"/>
    <w:rsid w:val="00BD21BF"/>
    <w:rsid w:val="00BD575A"/>
    <w:rsid w:val="00BD71B4"/>
    <w:rsid w:val="00BE24A1"/>
    <w:rsid w:val="00BE58F2"/>
    <w:rsid w:val="00C07F99"/>
    <w:rsid w:val="00C10DBC"/>
    <w:rsid w:val="00C2334D"/>
    <w:rsid w:val="00C412E0"/>
    <w:rsid w:val="00C42F79"/>
    <w:rsid w:val="00C510DB"/>
    <w:rsid w:val="00C515C3"/>
    <w:rsid w:val="00C61683"/>
    <w:rsid w:val="00C61B21"/>
    <w:rsid w:val="00C704F9"/>
    <w:rsid w:val="00C77571"/>
    <w:rsid w:val="00C80AA1"/>
    <w:rsid w:val="00C82C13"/>
    <w:rsid w:val="00C940E2"/>
    <w:rsid w:val="00CB6222"/>
    <w:rsid w:val="00CB6EC8"/>
    <w:rsid w:val="00CB788E"/>
    <w:rsid w:val="00CC2A8E"/>
    <w:rsid w:val="00CD6C5E"/>
    <w:rsid w:val="00CE539A"/>
    <w:rsid w:val="00CF263E"/>
    <w:rsid w:val="00CF4980"/>
    <w:rsid w:val="00CF701C"/>
    <w:rsid w:val="00CF7A7D"/>
    <w:rsid w:val="00D0409A"/>
    <w:rsid w:val="00D10E91"/>
    <w:rsid w:val="00D17217"/>
    <w:rsid w:val="00D31D15"/>
    <w:rsid w:val="00D3480F"/>
    <w:rsid w:val="00D445CD"/>
    <w:rsid w:val="00D5054B"/>
    <w:rsid w:val="00D61465"/>
    <w:rsid w:val="00D626EA"/>
    <w:rsid w:val="00D63FFE"/>
    <w:rsid w:val="00D737B9"/>
    <w:rsid w:val="00D76DE7"/>
    <w:rsid w:val="00D846E1"/>
    <w:rsid w:val="00D8719D"/>
    <w:rsid w:val="00D907DC"/>
    <w:rsid w:val="00D92894"/>
    <w:rsid w:val="00D93446"/>
    <w:rsid w:val="00D95466"/>
    <w:rsid w:val="00D95C25"/>
    <w:rsid w:val="00DA5447"/>
    <w:rsid w:val="00DA6471"/>
    <w:rsid w:val="00DA6797"/>
    <w:rsid w:val="00DB7833"/>
    <w:rsid w:val="00DC0825"/>
    <w:rsid w:val="00DC23DB"/>
    <w:rsid w:val="00DC3AEB"/>
    <w:rsid w:val="00DC48D6"/>
    <w:rsid w:val="00DC6640"/>
    <w:rsid w:val="00DD2A47"/>
    <w:rsid w:val="00DD5C7E"/>
    <w:rsid w:val="00DE1A12"/>
    <w:rsid w:val="00DE4106"/>
    <w:rsid w:val="00DF0FBA"/>
    <w:rsid w:val="00E03C34"/>
    <w:rsid w:val="00E12100"/>
    <w:rsid w:val="00E132EA"/>
    <w:rsid w:val="00E16727"/>
    <w:rsid w:val="00E30FA1"/>
    <w:rsid w:val="00E3335E"/>
    <w:rsid w:val="00E53469"/>
    <w:rsid w:val="00E63285"/>
    <w:rsid w:val="00E63C49"/>
    <w:rsid w:val="00E70096"/>
    <w:rsid w:val="00E7033E"/>
    <w:rsid w:val="00E71100"/>
    <w:rsid w:val="00E71618"/>
    <w:rsid w:val="00E71757"/>
    <w:rsid w:val="00E72498"/>
    <w:rsid w:val="00E7427C"/>
    <w:rsid w:val="00E80AB9"/>
    <w:rsid w:val="00E83F70"/>
    <w:rsid w:val="00E873AE"/>
    <w:rsid w:val="00E94B39"/>
    <w:rsid w:val="00EB3B50"/>
    <w:rsid w:val="00EB3FEA"/>
    <w:rsid w:val="00ED5A93"/>
    <w:rsid w:val="00ED71D4"/>
    <w:rsid w:val="00EE3F8C"/>
    <w:rsid w:val="00EE4C59"/>
    <w:rsid w:val="00EE57C3"/>
    <w:rsid w:val="00EF2CFC"/>
    <w:rsid w:val="00F00C82"/>
    <w:rsid w:val="00F330C0"/>
    <w:rsid w:val="00F41367"/>
    <w:rsid w:val="00F4623E"/>
    <w:rsid w:val="00F46608"/>
    <w:rsid w:val="00F50A61"/>
    <w:rsid w:val="00F51A46"/>
    <w:rsid w:val="00F574EF"/>
    <w:rsid w:val="00F63E78"/>
    <w:rsid w:val="00F64003"/>
    <w:rsid w:val="00F83C99"/>
    <w:rsid w:val="00F92C61"/>
    <w:rsid w:val="00FA0550"/>
    <w:rsid w:val="00FA4C05"/>
    <w:rsid w:val="00FA7B32"/>
    <w:rsid w:val="00FB0B65"/>
    <w:rsid w:val="00FB4F3D"/>
    <w:rsid w:val="00FC5FCB"/>
    <w:rsid w:val="00FC75B9"/>
    <w:rsid w:val="00FD2197"/>
    <w:rsid w:val="00FD2EA7"/>
    <w:rsid w:val="00FE198E"/>
    <w:rsid w:val="00FE2A01"/>
    <w:rsid w:val="00FE7EB0"/>
    <w:rsid w:val="00FF2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215D9"/>
  <w15:chartTrackingRefBased/>
  <w15:docId w15:val="{693250A7-9888-4000-818E-EE5C8C935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2FF8"/>
    <w:pPr>
      <w:widowControl w:val="0"/>
      <w:spacing w:line="264" w:lineRule="auto"/>
      <w:jc w:val="both"/>
    </w:pPr>
    <w:rPr>
      <w:rFonts w:ascii="Arial" w:eastAsia="宋体" w:hAnsi="Arial" w:cs="Times New Roman"/>
      <w:sz w:val="24"/>
      <w:szCs w:val="24"/>
    </w:rPr>
  </w:style>
  <w:style w:type="paragraph" w:styleId="1">
    <w:name w:val="heading 1"/>
    <w:basedOn w:val="a"/>
    <w:next w:val="a"/>
    <w:link w:val="1Char"/>
    <w:qFormat/>
    <w:rsid w:val="00236404"/>
    <w:pPr>
      <w:keepNext/>
      <w:keepLines/>
      <w:numPr>
        <w:numId w:val="1"/>
      </w:numPr>
      <w:spacing w:beforeLines="20" w:before="62" w:afterLines="50" w:after="156" w:line="360" w:lineRule="auto"/>
      <w:jc w:val="left"/>
      <w:outlineLvl w:val="0"/>
    </w:pPr>
    <w:rPr>
      <w:b/>
      <w:bCs/>
      <w:color w:val="000000"/>
      <w:kern w:val="44"/>
      <w:sz w:val="44"/>
      <w:szCs w:val="44"/>
      <w:lang w:val="en-GB"/>
    </w:rPr>
  </w:style>
  <w:style w:type="paragraph" w:styleId="2">
    <w:name w:val="heading 2"/>
    <w:basedOn w:val="a"/>
    <w:next w:val="a"/>
    <w:link w:val="2Char"/>
    <w:uiPriority w:val="9"/>
    <w:qFormat/>
    <w:rsid w:val="00236404"/>
    <w:pPr>
      <w:keepNext/>
      <w:keepLines/>
      <w:spacing w:before="260" w:after="260" w:line="412" w:lineRule="auto"/>
      <w:jc w:val="left"/>
      <w:outlineLvl w:val="1"/>
    </w:pPr>
    <w:rPr>
      <w:b/>
      <w:bCs/>
      <w:sz w:val="32"/>
      <w:szCs w:val="32"/>
      <w:lang w:val="en-GB"/>
    </w:rPr>
  </w:style>
  <w:style w:type="paragraph" w:styleId="3">
    <w:name w:val="heading 3"/>
    <w:basedOn w:val="a"/>
    <w:next w:val="a"/>
    <w:link w:val="3Char"/>
    <w:qFormat/>
    <w:rsid w:val="00236404"/>
    <w:pPr>
      <w:keepNext/>
      <w:keepLines/>
      <w:numPr>
        <w:ilvl w:val="2"/>
        <w:numId w:val="28"/>
      </w:numPr>
      <w:tabs>
        <w:tab w:val="left" w:pos="425"/>
      </w:tabs>
      <w:spacing w:before="260" w:after="260" w:line="416" w:lineRule="auto"/>
      <w:outlineLvl w:val="2"/>
    </w:pPr>
    <w:rPr>
      <w:b/>
      <w:bCs/>
      <w:sz w:val="30"/>
      <w:szCs w:val="32"/>
    </w:rPr>
  </w:style>
  <w:style w:type="paragraph" w:styleId="40">
    <w:name w:val="heading 4"/>
    <w:basedOn w:val="a"/>
    <w:next w:val="a"/>
    <w:link w:val="4Char"/>
    <w:qFormat/>
    <w:rsid w:val="00236404"/>
    <w:pPr>
      <w:keepNext/>
      <w:keepLines/>
      <w:numPr>
        <w:ilvl w:val="3"/>
        <w:numId w:val="28"/>
      </w:numPr>
      <w:tabs>
        <w:tab w:val="left" w:pos="425"/>
      </w:tabs>
      <w:spacing w:before="120" w:after="120" w:line="288" w:lineRule="auto"/>
      <w:outlineLvl w:val="3"/>
    </w:pPr>
    <w:rPr>
      <w:rFonts w:eastAsia="黑体"/>
      <w:b/>
      <w:bCs/>
      <w:sz w:val="28"/>
      <w:szCs w:val="28"/>
    </w:rPr>
  </w:style>
  <w:style w:type="paragraph" w:styleId="5">
    <w:name w:val="heading 5"/>
    <w:basedOn w:val="a"/>
    <w:next w:val="a"/>
    <w:link w:val="5Char"/>
    <w:unhideWhenUsed/>
    <w:qFormat/>
    <w:rsid w:val="00236404"/>
    <w:pPr>
      <w:keepNext/>
      <w:keepLines/>
      <w:tabs>
        <w:tab w:val="left" w:pos="1008"/>
      </w:tabs>
      <w:spacing w:before="280" w:after="290" w:line="374" w:lineRule="auto"/>
      <w:outlineLvl w:val="4"/>
    </w:pPr>
    <w:rPr>
      <w:b/>
      <w:bCs/>
      <w:sz w:val="28"/>
      <w:szCs w:val="28"/>
    </w:rPr>
  </w:style>
  <w:style w:type="paragraph" w:styleId="6">
    <w:name w:val="heading 6"/>
    <w:basedOn w:val="a"/>
    <w:next w:val="a"/>
    <w:link w:val="6Char"/>
    <w:uiPriority w:val="9"/>
    <w:unhideWhenUsed/>
    <w:qFormat/>
    <w:rsid w:val="00236404"/>
    <w:pPr>
      <w:keepNext/>
      <w:keepLines/>
      <w:tabs>
        <w:tab w:val="left" w:pos="1152"/>
      </w:tabs>
      <w:spacing w:before="240" w:after="64" w:line="319" w:lineRule="auto"/>
      <w:outlineLvl w:val="5"/>
    </w:pPr>
    <w:rPr>
      <w:rFonts w:eastAsia="黑体"/>
      <w:b/>
      <w:bCs/>
    </w:rPr>
  </w:style>
  <w:style w:type="paragraph" w:styleId="7">
    <w:name w:val="heading 7"/>
    <w:basedOn w:val="a"/>
    <w:next w:val="a"/>
    <w:link w:val="7Char"/>
    <w:unhideWhenUsed/>
    <w:qFormat/>
    <w:rsid w:val="00236404"/>
    <w:pPr>
      <w:keepNext/>
      <w:keepLines/>
      <w:tabs>
        <w:tab w:val="left" w:pos="1296"/>
      </w:tabs>
      <w:spacing w:before="240" w:after="64" w:line="319" w:lineRule="auto"/>
      <w:outlineLvl w:val="6"/>
    </w:pPr>
    <w:rPr>
      <w:b/>
      <w:bCs/>
    </w:rPr>
  </w:style>
  <w:style w:type="paragraph" w:styleId="8">
    <w:name w:val="heading 8"/>
    <w:basedOn w:val="a"/>
    <w:next w:val="a"/>
    <w:link w:val="8Char"/>
    <w:unhideWhenUsed/>
    <w:qFormat/>
    <w:rsid w:val="00236404"/>
    <w:pPr>
      <w:keepNext/>
      <w:keepLines/>
      <w:tabs>
        <w:tab w:val="left" w:pos="1440"/>
      </w:tabs>
      <w:spacing w:before="240" w:after="64" w:line="319" w:lineRule="auto"/>
      <w:outlineLvl w:val="7"/>
    </w:pPr>
    <w:rPr>
      <w:rFonts w:eastAsia="黑体"/>
    </w:rPr>
  </w:style>
  <w:style w:type="paragraph" w:styleId="9">
    <w:name w:val="heading 9"/>
    <w:basedOn w:val="a"/>
    <w:next w:val="a"/>
    <w:link w:val="9Char"/>
    <w:unhideWhenUsed/>
    <w:qFormat/>
    <w:rsid w:val="00236404"/>
    <w:pPr>
      <w:keepNext/>
      <w:keepLines/>
      <w:tabs>
        <w:tab w:val="left" w:pos="1584"/>
      </w:tabs>
      <w:spacing w:before="240" w:after="64" w:line="319" w:lineRule="auto"/>
      <w:outlineLvl w:val="8"/>
    </w:pPr>
    <w:rPr>
      <w:rFonts w:eastAsia="黑体"/>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72F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72FF8"/>
    <w:rPr>
      <w:sz w:val="18"/>
      <w:szCs w:val="18"/>
    </w:rPr>
  </w:style>
  <w:style w:type="paragraph" w:styleId="a4">
    <w:name w:val="footer"/>
    <w:basedOn w:val="a"/>
    <w:link w:val="Char0"/>
    <w:uiPriority w:val="99"/>
    <w:unhideWhenUsed/>
    <w:rsid w:val="00272FF8"/>
    <w:pPr>
      <w:tabs>
        <w:tab w:val="center" w:pos="4153"/>
        <w:tab w:val="right" w:pos="8306"/>
      </w:tabs>
      <w:snapToGrid w:val="0"/>
      <w:jc w:val="left"/>
    </w:pPr>
    <w:rPr>
      <w:sz w:val="18"/>
      <w:szCs w:val="18"/>
    </w:rPr>
  </w:style>
  <w:style w:type="character" w:customStyle="1" w:styleId="Char0">
    <w:name w:val="页脚 Char"/>
    <w:basedOn w:val="a0"/>
    <w:link w:val="a4"/>
    <w:uiPriority w:val="99"/>
    <w:rsid w:val="00272FF8"/>
    <w:rPr>
      <w:sz w:val="18"/>
      <w:szCs w:val="18"/>
    </w:rPr>
  </w:style>
  <w:style w:type="character" w:customStyle="1" w:styleId="1Char">
    <w:name w:val="标题 1 Char"/>
    <w:basedOn w:val="a0"/>
    <w:link w:val="1"/>
    <w:rsid w:val="00236404"/>
    <w:rPr>
      <w:rFonts w:ascii="Arial" w:eastAsia="宋体" w:hAnsi="Arial" w:cs="Times New Roman"/>
      <w:b/>
      <w:bCs/>
      <w:color w:val="000000"/>
      <w:kern w:val="44"/>
      <w:sz w:val="44"/>
      <w:szCs w:val="44"/>
      <w:lang w:val="en-GB"/>
    </w:rPr>
  </w:style>
  <w:style w:type="character" w:customStyle="1" w:styleId="2Char">
    <w:name w:val="标题 2 Char"/>
    <w:basedOn w:val="a0"/>
    <w:link w:val="2"/>
    <w:uiPriority w:val="9"/>
    <w:rsid w:val="00236404"/>
    <w:rPr>
      <w:rFonts w:ascii="Arial" w:eastAsia="宋体" w:hAnsi="Arial" w:cs="Times New Roman"/>
      <w:b/>
      <w:bCs/>
      <w:sz w:val="32"/>
      <w:szCs w:val="32"/>
      <w:lang w:val="en-GB"/>
    </w:rPr>
  </w:style>
  <w:style w:type="character" w:customStyle="1" w:styleId="3Char">
    <w:name w:val="标题 3 Char"/>
    <w:basedOn w:val="a0"/>
    <w:link w:val="3"/>
    <w:qFormat/>
    <w:rsid w:val="00236404"/>
    <w:rPr>
      <w:rFonts w:ascii="Arial" w:eastAsia="宋体" w:hAnsi="Arial" w:cs="Times New Roman"/>
      <w:b/>
      <w:bCs/>
      <w:sz w:val="30"/>
      <w:szCs w:val="32"/>
    </w:rPr>
  </w:style>
  <w:style w:type="character" w:customStyle="1" w:styleId="4Char">
    <w:name w:val="标题 4 Char"/>
    <w:basedOn w:val="a0"/>
    <w:link w:val="40"/>
    <w:rsid w:val="00236404"/>
    <w:rPr>
      <w:rFonts w:ascii="Arial" w:eastAsia="黑体" w:hAnsi="Arial" w:cs="Times New Roman"/>
      <w:b/>
      <w:bCs/>
      <w:sz w:val="28"/>
      <w:szCs w:val="28"/>
    </w:rPr>
  </w:style>
  <w:style w:type="character" w:customStyle="1" w:styleId="5Char">
    <w:name w:val="标题 5 Char"/>
    <w:basedOn w:val="a0"/>
    <w:link w:val="5"/>
    <w:rsid w:val="00236404"/>
    <w:rPr>
      <w:rFonts w:ascii="Arial" w:eastAsia="宋体" w:hAnsi="Arial" w:cs="Times New Roman"/>
      <w:b/>
      <w:bCs/>
      <w:sz w:val="28"/>
      <w:szCs w:val="28"/>
    </w:rPr>
  </w:style>
  <w:style w:type="character" w:customStyle="1" w:styleId="6Char">
    <w:name w:val="标题 6 Char"/>
    <w:basedOn w:val="a0"/>
    <w:link w:val="6"/>
    <w:uiPriority w:val="9"/>
    <w:rsid w:val="00236404"/>
    <w:rPr>
      <w:rFonts w:ascii="Arial" w:eastAsia="黑体" w:hAnsi="Arial" w:cs="Times New Roman"/>
      <w:b/>
      <w:bCs/>
      <w:sz w:val="24"/>
      <w:szCs w:val="24"/>
    </w:rPr>
  </w:style>
  <w:style w:type="character" w:customStyle="1" w:styleId="7Char">
    <w:name w:val="标题 7 Char"/>
    <w:basedOn w:val="a0"/>
    <w:link w:val="7"/>
    <w:rsid w:val="00236404"/>
    <w:rPr>
      <w:rFonts w:ascii="Arial" w:eastAsia="宋体" w:hAnsi="Arial" w:cs="Times New Roman"/>
      <w:b/>
      <w:bCs/>
      <w:sz w:val="24"/>
      <w:szCs w:val="24"/>
    </w:rPr>
  </w:style>
  <w:style w:type="character" w:customStyle="1" w:styleId="8Char">
    <w:name w:val="标题 8 Char"/>
    <w:basedOn w:val="a0"/>
    <w:link w:val="8"/>
    <w:rsid w:val="00236404"/>
    <w:rPr>
      <w:rFonts w:ascii="Arial" w:eastAsia="黑体" w:hAnsi="Arial" w:cs="Times New Roman"/>
      <w:sz w:val="24"/>
      <w:szCs w:val="24"/>
    </w:rPr>
  </w:style>
  <w:style w:type="character" w:customStyle="1" w:styleId="9Char">
    <w:name w:val="标题 9 Char"/>
    <w:basedOn w:val="a0"/>
    <w:link w:val="9"/>
    <w:rsid w:val="00236404"/>
    <w:rPr>
      <w:rFonts w:ascii="Arial" w:eastAsia="黑体" w:hAnsi="Arial" w:cs="Times New Roman"/>
      <w:szCs w:val="21"/>
    </w:rPr>
  </w:style>
  <w:style w:type="paragraph" w:styleId="a5">
    <w:name w:val="annotation text"/>
    <w:basedOn w:val="a"/>
    <w:link w:val="Char1"/>
    <w:semiHidden/>
    <w:unhideWhenUsed/>
    <w:rsid w:val="00236404"/>
    <w:pPr>
      <w:jc w:val="left"/>
    </w:pPr>
  </w:style>
  <w:style w:type="character" w:customStyle="1" w:styleId="Char1">
    <w:name w:val="批注文字 Char"/>
    <w:basedOn w:val="a0"/>
    <w:link w:val="a5"/>
    <w:semiHidden/>
    <w:rsid w:val="00236404"/>
    <w:rPr>
      <w:rFonts w:ascii="Arial" w:eastAsia="宋体" w:hAnsi="Arial" w:cs="Times New Roman"/>
      <w:sz w:val="24"/>
      <w:szCs w:val="24"/>
    </w:rPr>
  </w:style>
  <w:style w:type="paragraph" w:styleId="a6">
    <w:name w:val="annotation subject"/>
    <w:basedOn w:val="a5"/>
    <w:next w:val="a5"/>
    <w:link w:val="Char2"/>
    <w:semiHidden/>
    <w:rsid w:val="00236404"/>
    <w:pPr>
      <w:widowControl/>
      <w:spacing w:line="360" w:lineRule="auto"/>
    </w:pPr>
    <w:rPr>
      <w:rFonts w:eastAsiaTheme="minorEastAsia" w:cstheme="minorBidi"/>
      <w:b/>
      <w:bCs/>
      <w:szCs w:val="22"/>
    </w:rPr>
  </w:style>
  <w:style w:type="character" w:customStyle="1" w:styleId="Char2">
    <w:name w:val="批注主题 Char"/>
    <w:basedOn w:val="Char1"/>
    <w:link w:val="a6"/>
    <w:semiHidden/>
    <w:rsid w:val="00236404"/>
    <w:rPr>
      <w:rFonts w:ascii="Arial" w:eastAsia="宋体" w:hAnsi="Arial" w:cs="Times New Roman"/>
      <w:b/>
      <w:bCs/>
      <w:sz w:val="24"/>
      <w:szCs w:val="24"/>
    </w:rPr>
  </w:style>
  <w:style w:type="paragraph" w:styleId="70">
    <w:name w:val="toc 7"/>
    <w:basedOn w:val="a"/>
    <w:next w:val="a"/>
    <w:uiPriority w:val="39"/>
    <w:unhideWhenUsed/>
    <w:rsid w:val="00236404"/>
    <w:pPr>
      <w:ind w:left="1440"/>
      <w:jc w:val="left"/>
    </w:pPr>
    <w:rPr>
      <w:szCs w:val="21"/>
    </w:rPr>
  </w:style>
  <w:style w:type="paragraph" w:styleId="a7">
    <w:name w:val="Normal Indent"/>
    <w:basedOn w:val="a"/>
    <w:link w:val="Char3"/>
    <w:unhideWhenUsed/>
    <w:rsid w:val="00236404"/>
    <w:pPr>
      <w:spacing w:line="240" w:lineRule="auto"/>
      <w:ind w:firstLineChars="200" w:firstLine="420"/>
    </w:pPr>
    <w:rPr>
      <w:rFonts w:asciiTheme="minorHAnsi" w:eastAsiaTheme="minorEastAsia" w:hAnsiTheme="minorHAnsi" w:cstheme="minorBidi"/>
      <w:sz w:val="21"/>
    </w:rPr>
  </w:style>
  <w:style w:type="paragraph" w:styleId="a8">
    <w:name w:val="List Bullet"/>
    <w:basedOn w:val="a"/>
    <w:rsid w:val="00236404"/>
    <w:pPr>
      <w:widowControl/>
      <w:tabs>
        <w:tab w:val="left" w:pos="432"/>
      </w:tabs>
      <w:spacing w:line="360" w:lineRule="auto"/>
      <w:ind w:left="432" w:hanging="432"/>
    </w:pPr>
    <w:rPr>
      <w:kern w:val="0"/>
      <w:szCs w:val="20"/>
    </w:rPr>
  </w:style>
  <w:style w:type="paragraph" w:styleId="a9">
    <w:name w:val="Document Map"/>
    <w:basedOn w:val="a"/>
    <w:link w:val="Char4"/>
    <w:unhideWhenUsed/>
    <w:rsid w:val="00236404"/>
    <w:pPr>
      <w:shd w:val="clear" w:color="auto" w:fill="000080"/>
    </w:pPr>
  </w:style>
  <w:style w:type="character" w:customStyle="1" w:styleId="Char4">
    <w:name w:val="文档结构图 Char"/>
    <w:basedOn w:val="a0"/>
    <w:link w:val="a9"/>
    <w:rsid w:val="00236404"/>
    <w:rPr>
      <w:rFonts w:ascii="Arial" w:eastAsia="宋体" w:hAnsi="Arial" w:cs="Times New Roman"/>
      <w:sz w:val="24"/>
      <w:szCs w:val="24"/>
      <w:shd w:val="clear" w:color="auto" w:fill="000080"/>
    </w:rPr>
  </w:style>
  <w:style w:type="paragraph" w:styleId="30">
    <w:name w:val="Body Text 3"/>
    <w:basedOn w:val="a"/>
    <w:link w:val="3Char0"/>
    <w:unhideWhenUsed/>
    <w:rsid w:val="00236404"/>
    <w:pPr>
      <w:spacing w:after="120" w:line="240" w:lineRule="auto"/>
    </w:pPr>
    <w:rPr>
      <w:rFonts w:ascii="Times New Roman" w:hAnsi="Times New Roman"/>
      <w:sz w:val="16"/>
      <w:szCs w:val="16"/>
    </w:rPr>
  </w:style>
  <w:style w:type="character" w:customStyle="1" w:styleId="3Char0">
    <w:name w:val="正文文本 3 Char"/>
    <w:basedOn w:val="a0"/>
    <w:link w:val="30"/>
    <w:rsid w:val="00236404"/>
    <w:rPr>
      <w:rFonts w:ascii="Times New Roman" w:eastAsia="宋体" w:hAnsi="Times New Roman" w:cs="Times New Roman"/>
      <w:sz w:val="16"/>
      <w:szCs w:val="16"/>
    </w:rPr>
  </w:style>
  <w:style w:type="paragraph" w:styleId="aa">
    <w:name w:val="Body Text"/>
    <w:basedOn w:val="a"/>
    <w:link w:val="Char5"/>
    <w:unhideWhenUsed/>
    <w:rsid w:val="00236404"/>
    <w:pPr>
      <w:spacing w:after="120" w:line="240" w:lineRule="auto"/>
    </w:pPr>
    <w:rPr>
      <w:rFonts w:ascii="Times New Roman" w:hAnsi="Times New Roman"/>
      <w:sz w:val="21"/>
    </w:rPr>
  </w:style>
  <w:style w:type="character" w:customStyle="1" w:styleId="Char5">
    <w:name w:val="正文文本 Char"/>
    <w:basedOn w:val="a0"/>
    <w:link w:val="aa"/>
    <w:rsid w:val="00236404"/>
    <w:rPr>
      <w:rFonts w:ascii="Times New Roman" w:eastAsia="宋体" w:hAnsi="Times New Roman" w:cs="Times New Roman"/>
      <w:szCs w:val="24"/>
    </w:rPr>
  </w:style>
  <w:style w:type="paragraph" w:styleId="ab">
    <w:name w:val="Body Text Indent"/>
    <w:basedOn w:val="a"/>
    <w:link w:val="Char6"/>
    <w:unhideWhenUsed/>
    <w:rsid w:val="00236404"/>
    <w:pPr>
      <w:spacing w:after="120" w:line="240" w:lineRule="auto"/>
      <w:ind w:leftChars="200" w:left="420"/>
    </w:pPr>
    <w:rPr>
      <w:rFonts w:ascii="Times New Roman" w:hAnsi="Times New Roman"/>
      <w:sz w:val="21"/>
    </w:rPr>
  </w:style>
  <w:style w:type="character" w:customStyle="1" w:styleId="Char6">
    <w:name w:val="正文文本缩进 Char"/>
    <w:basedOn w:val="a0"/>
    <w:link w:val="ab"/>
    <w:rsid w:val="00236404"/>
    <w:rPr>
      <w:rFonts w:ascii="Times New Roman" w:eastAsia="宋体" w:hAnsi="Times New Roman" w:cs="Times New Roman"/>
      <w:szCs w:val="24"/>
    </w:rPr>
  </w:style>
  <w:style w:type="paragraph" w:styleId="31">
    <w:name w:val="List Number 3"/>
    <w:basedOn w:val="a"/>
    <w:uiPriority w:val="99"/>
    <w:rsid w:val="00236404"/>
    <w:pPr>
      <w:tabs>
        <w:tab w:val="left" w:pos="432"/>
      </w:tabs>
      <w:spacing w:line="360" w:lineRule="auto"/>
      <w:ind w:left="432" w:hanging="432"/>
    </w:pPr>
    <w:rPr>
      <w:rFonts w:ascii="Times New Roman" w:hAnsi="Times New Roman"/>
    </w:rPr>
  </w:style>
  <w:style w:type="paragraph" w:styleId="50">
    <w:name w:val="toc 5"/>
    <w:basedOn w:val="a"/>
    <w:next w:val="a"/>
    <w:uiPriority w:val="39"/>
    <w:unhideWhenUsed/>
    <w:rsid w:val="00236404"/>
    <w:pPr>
      <w:ind w:left="960"/>
      <w:jc w:val="left"/>
    </w:pPr>
    <w:rPr>
      <w:szCs w:val="21"/>
    </w:rPr>
  </w:style>
  <w:style w:type="paragraph" w:styleId="32">
    <w:name w:val="toc 3"/>
    <w:basedOn w:val="a"/>
    <w:next w:val="a"/>
    <w:uiPriority w:val="39"/>
    <w:unhideWhenUsed/>
    <w:rsid w:val="00236404"/>
    <w:pPr>
      <w:ind w:left="480"/>
      <w:jc w:val="left"/>
    </w:pPr>
    <w:rPr>
      <w:i/>
      <w:iCs/>
    </w:rPr>
  </w:style>
  <w:style w:type="paragraph" w:styleId="ac">
    <w:name w:val="Plain Text"/>
    <w:basedOn w:val="a"/>
    <w:link w:val="Char7"/>
    <w:unhideWhenUsed/>
    <w:rsid w:val="00236404"/>
    <w:pPr>
      <w:spacing w:line="240" w:lineRule="auto"/>
    </w:pPr>
    <w:rPr>
      <w:rFonts w:ascii="宋体" w:hAnsi="Courier New" w:cs="Courier New"/>
      <w:sz w:val="21"/>
      <w:szCs w:val="21"/>
    </w:rPr>
  </w:style>
  <w:style w:type="character" w:customStyle="1" w:styleId="Char7">
    <w:name w:val="纯文本 Char"/>
    <w:basedOn w:val="a0"/>
    <w:link w:val="ac"/>
    <w:rsid w:val="00236404"/>
    <w:rPr>
      <w:rFonts w:ascii="宋体" w:eastAsia="宋体" w:hAnsi="Courier New" w:cs="Courier New"/>
      <w:szCs w:val="21"/>
    </w:rPr>
  </w:style>
  <w:style w:type="paragraph" w:styleId="80">
    <w:name w:val="toc 8"/>
    <w:basedOn w:val="a"/>
    <w:next w:val="a"/>
    <w:uiPriority w:val="39"/>
    <w:unhideWhenUsed/>
    <w:rsid w:val="00236404"/>
    <w:pPr>
      <w:ind w:left="1680"/>
      <w:jc w:val="left"/>
    </w:pPr>
    <w:rPr>
      <w:szCs w:val="21"/>
    </w:rPr>
  </w:style>
  <w:style w:type="paragraph" w:styleId="ad">
    <w:name w:val="Date"/>
    <w:basedOn w:val="a"/>
    <w:next w:val="a"/>
    <w:link w:val="Char8"/>
    <w:unhideWhenUsed/>
    <w:rsid w:val="00236404"/>
    <w:pPr>
      <w:spacing w:line="240" w:lineRule="auto"/>
      <w:ind w:leftChars="2500" w:left="100"/>
    </w:pPr>
    <w:rPr>
      <w:rFonts w:ascii="Times New Roman" w:hAnsi="Times New Roman"/>
      <w:b/>
      <w:bCs/>
      <w:sz w:val="32"/>
    </w:rPr>
  </w:style>
  <w:style w:type="character" w:customStyle="1" w:styleId="Char8">
    <w:name w:val="日期 Char"/>
    <w:basedOn w:val="a0"/>
    <w:link w:val="ad"/>
    <w:rsid w:val="00236404"/>
    <w:rPr>
      <w:rFonts w:ascii="Times New Roman" w:eastAsia="宋体" w:hAnsi="Times New Roman" w:cs="Times New Roman"/>
      <w:b/>
      <w:bCs/>
      <w:sz w:val="32"/>
      <w:szCs w:val="24"/>
    </w:rPr>
  </w:style>
  <w:style w:type="paragraph" w:styleId="20">
    <w:name w:val="Body Text Indent 2"/>
    <w:basedOn w:val="a"/>
    <w:link w:val="2Char0"/>
    <w:unhideWhenUsed/>
    <w:rsid w:val="00236404"/>
    <w:pPr>
      <w:spacing w:after="120" w:line="480" w:lineRule="auto"/>
      <w:ind w:leftChars="200" w:left="420"/>
    </w:pPr>
    <w:rPr>
      <w:rFonts w:ascii="Times New Roman" w:hAnsi="Times New Roman"/>
      <w:sz w:val="21"/>
    </w:rPr>
  </w:style>
  <w:style w:type="character" w:customStyle="1" w:styleId="2Char0">
    <w:name w:val="正文文本缩进 2 Char"/>
    <w:basedOn w:val="a0"/>
    <w:link w:val="20"/>
    <w:rsid w:val="00236404"/>
    <w:rPr>
      <w:rFonts w:ascii="Times New Roman" w:eastAsia="宋体" w:hAnsi="Times New Roman" w:cs="Times New Roman"/>
      <w:szCs w:val="24"/>
    </w:rPr>
  </w:style>
  <w:style w:type="paragraph" w:styleId="ae">
    <w:name w:val="Balloon Text"/>
    <w:basedOn w:val="a"/>
    <w:link w:val="Char9"/>
    <w:unhideWhenUsed/>
    <w:rsid w:val="00236404"/>
    <w:rPr>
      <w:sz w:val="18"/>
      <w:szCs w:val="18"/>
    </w:rPr>
  </w:style>
  <w:style w:type="character" w:customStyle="1" w:styleId="Char9">
    <w:name w:val="批注框文本 Char"/>
    <w:basedOn w:val="a0"/>
    <w:link w:val="ae"/>
    <w:rsid w:val="00236404"/>
    <w:rPr>
      <w:rFonts w:ascii="Arial" w:eastAsia="宋体" w:hAnsi="Arial" w:cs="Times New Roman"/>
      <w:sz w:val="18"/>
      <w:szCs w:val="18"/>
    </w:rPr>
  </w:style>
  <w:style w:type="paragraph" w:styleId="10">
    <w:name w:val="toc 1"/>
    <w:basedOn w:val="a"/>
    <w:next w:val="a"/>
    <w:uiPriority w:val="39"/>
    <w:unhideWhenUsed/>
    <w:rsid w:val="00236404"/>
    <w:pPr>
      <w:tabs>
        <w:tab w:val="left" w:pos="1200"/>
        <w:tab w:val="right" w:leader="dot" w:pos="9628"/>
      </w:tabs>
      <w:spacing w:before="120" w:after="120" w:line="360" w:lineRule="auto"/>
      <w:jc w:val="left"/>
    </w:pPr>
    <w:rPr>
      <w:b/>
      <w:bCs/>
      <w:caps/>
    </w:rPr>
  </w:style>
  <w:style w:type="paragraph" w:styleId="41">
    <w:name w:val="toc 4"/>
    <w:basedOn w:val="a"/>
    <w:next w:val="a"/>
    <w:uiPriority w:val="39"/>
    <w:unhideWhenUsed/>
    <w:rsid w:val="00236404"/>
    <w:pPr>
      <w:ind w:left="720"/>
      <w:jc w:val="left"/>
    </w:pPr>
    <w:rPr>
      <w:szCs w:val="21"/>
    </w:rPr>
  </w:style>
  <w:style w:type="paragraph" w:styleId="af">
    <w:name w:val="footnote text"/>
    <w:basedOn w:val="a"/>
    <w:link w:val="Chara"/>
    <w:unhideWhenUsed/>
    <w:rsid w:val="00236404"/>
    <w:pPr>
      <w:snapToGrid w:val="0"/>
      <w:spacing w:line="240" w:lineRule="auto"/>
      <w:jc w:val="left"/>
    </w:pPr>
    <w:rPr>
      <w:rFonts w:ascii="Times New Roman" w:hAnsi="Times New Roman"/>
      <w:sz w:val="18"/>
      <w:szCs w:val="18"/>
    </w:rPr>
  </w:style>
  <w:style w:type="character" w:customStyle="1" w:styleId="Chara">
    <w:name w:val="脚注文本 Char"/>
    <w:basedOn w:val="a0"/>
    <w:link w:val="af"/>
    <w:rsid w:val="00236404"/>
    <w:rPr>
      <w:rFonts w:ascii="Times New Roman" w:eastAsia="宋体" w:hAnsi="Times New Roman" w:cs="Times New Roman"/>
      <w:sz w:val="18"/>
      <w:szCs w:val="18"/>
    </w:rPr>
  </w:style>
  <w:style w:type="paragraph" w:styleId="60">
    <w:name w:val="toc 6"/>
    <w:basedOn w:val="a"/>
    <w:next w:val="a"/>
    <w:uiPriority w:val="39"/>
    <w:unhideWhenUsed/>
    <w:rsid w:val="00236404"/>
    <w:pPr>
      <w:ind w:left="1200"/>
      <w:jc w:val="left"/>
    </w:pPr>
    <w:rPr>
      <w:szCs w:val="21"/>
    </w:rPr>
  </w:style>
  <w:style w:type="paragraph" w:styleId="21">
    <w:name w:val="toc 2"/>
    <w:basedOn w:val="a"/>
    <w:next w:val="a"/>
    <w:uiPriority w:val="39"/>
    <w:unhideWhenUsed/>
    <w:rsid w:val="00236404"/>
    <w:pPr>
      <w:ind w:left="240"/>
      <w:jc w:val="left"/>
    </w:pPr>
    <w:rPr>
      <w:smallCaps/>
    </w:rPr>
  </w:style>
  <w:style w:type="paragraph" w:styleId="90">
    <w:name w:val="toc 9"/>
    <w:basedOn w:val="a"/>
    <w:next w:val="a"/>
    <w:uiPriority w:val="39"/>
    <w:unhideWhenUsed/>
    <w:rsid w:val="00236404"/>
    <w:pPr>
      <w:ind w:left="1920"/>
      <w:jc w:val="left"/>
    </w:pPr>
    <w:rPr>
      <w:szCs w:val="21"/>
    </w:rPr>
  </w:style>
  <w:style w:type="paragraph" w:styleId="22">
    <w:name w:val="Body Text 2"/>
    <w:basedOn w:val="a"/>
    <w:link w:val="2Char1"/>
    <w:unhideWhenUsed/>
    <w:rsid w:val="00236404"/>
    <w:pPr>
      <w:spacing w:after="120" w:line="480" w:lineRule="auto"/>
    </w:pPr>
    <w:rPr>
      <w:rFonts w:ascii="Times New Roman" w:hAnsi="Times New Roman"/>
      <w:sz w:val="21"/>
    </w:rPr>
  </w:style>
  <w:style w:type="character" w:customStyle="1" w:styleId="2Char1">
    <w:name w:val="正文文本 2 Char"/>
    <w:basedOn w:val="a0"/>
    <w:link w:val="22"/>
    <w:rsid w:val="00236404"/>
    <w:rPr>
      <w:rFonts w:ascii="Times New Roman" w:eastAsia="宋体" w:hAnsi="Times New Roman" w:cs="Times New Roman"/>
      <w:szCs w:val="24"/>
    </w:rPr>
  </w:style>
  <w:style w:type="paragraph" w:styleId="HTML">
    <w:name w:val="HTML Preformatted"/>
    <w:basedOn w:val="a"/>
    <w:link w:val="HTMLChar"/>
    <w:uiPriority w:val="99"/>
    <w:unhideWhenUsed/>
    <w:rsid w:val="00236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color w:val="000000"/>
      <w:kern w:val="0"/>
    </w:rPr>
  </w:style>
  <w:style w:type="character" w:customStyle="1" w:styleId="HTMLChar">
    <w:name w:val="HTML 预设格式 Char"/>
    <w:basedOn w:val="a0"/>
    <w:link w:val="HTML"/>
    <w:uiPriority w:val="99"/>
    <w:rsid w:val="00236404"/>
    <w:rPr>
      <w:rFonts w:ascii="宋体" w:eastAsia="宋体" w:hAnsi="宋体" w:cs="宋体"/>
      <w:color w:val="000000"/>
      <w:kern w:val="0"/>
      <w:sz w:val="24"/>
      <w:szCs w:val="24"/>
    </w:rPr>
  </w:style>
  <w:style w:type="paragraph" w:styleId="af0">
    <w:name w:val="Normal (Web)"/>
    <w:basedOn w:val="a"/>
    <w:uiPriority w:val="99"/>
    <w:unhideWhenUsed/>
    <w:rsid w:val="00236404"/>
    <w:pPr>
      <w:widowControl/>
      <w:spacing w:before="100" w:beforeAutospacing="1" w:after="100" w:afterAutospacing="1" w:line="240" w:lineRule="auto"/>
      <w:jc w:val="left"/>
    </w:pPr>
    <w:rPr>
      <w:rFonts w:ascii="宋体" w:hAnsi="宋体" w:cs="宋体"/>
      <w:kern w:val="0"/>
    </w:rPr>
  </w:style>
  <w:style w:type="paragraph" w:styleId="af1">
    <w:name w:val="Title"/>
    <w:basedOn w:val="a"/>
    <w:link w:val="Charb"/>
    <w:uiPriority w:val="10"/>
    <w:qFormat/>
    <w:rsid w:val="00236404"/>
    <w:pPr>
      <w:spacing w:before="240" w:after="60" w:line="240" w:lineRule="auto"/>
      <w:jc w:val="center"/>
      <w:outlineLvl w:val="0"/>
    </w:pPr>
    <w:rPr>
      <w:rFonts w:cs="Arial"/>
      <w:b/>
      <w:bCs/>
      <w:sz w:val="32"/>
      <w:szCs w:val="32"/>
    </w:rPr>
  </w:style>
  <w:style w:type="character" w:customStyle="1" w:styleId="Charb">
    <w:name w:val="标题 Char"/>
    <w:basedOn w:val="a0"/>
    <w:link w:val="af1"/>
    <w:uiPriority w:val="10"/>
    <w:rsid w:val="00236404"/>
    <w:rPr>
      <w:rFonts w:ascii="Arial" w:eastAsia="宋体" w:hAnsi="Arial" w:cs="Arial"/>
      <w:b/>
      <w:bCs/>
      <w:sz w:val="32"/>
      <w:szCs w:val="32"/>
    </w:rPr>
  </w:style>
  <w:style w:type="character" w:styleId="af2">
    <w:name w:val="Strong"/>
    <w:uiPriority w:val="22"/>
    <w:qFormat/>
    <w:rsid w:val="00236404"/>
    <w:rPr>
      <w:rFonts w:cs="Times New Roman"/>
      <w:b/>
      <w:bCs/>
    </w:rPr>
  </w:style>
  <w:style w:type="character" w:styleId="af3">
    <w:name w:val="page number"/>
    <w:basedOn w:val="a0"/>
    <w:rsid w:val="00236404"/>
  </w:style>
  <w:style w:type="character" w:styleId="af4">
    <w:name w:val="FollowedHyperlink"/>
    <w:unhideWhenUsed/>
    <w:rsid w:val="00236404"/>
    <w:rPr>
      <w:color w:val="800080"/>
      <w:u w:val="single"/>
    </w:rPr>
  </w:style>
  <w:style w:type="character" w:styleId="HTML0">
    <w:name w:val="HTML Typewriter"/>
    <w:uiPriority w:val="99"/>
    <w:unhideWhenUsed/>
    <w:rsid w:val="00236404"/>
    <w:rPr>
      <w:rFonts w:ascii="宋体" w:eastAsia="宋体" w:hAnsi="宋体" w:cs="宋体" w:hint="eastAsia"/>
      <w:sz w:val="24"/>
      <w:szCs w:val="24"/>
    </w:rPr>
  </w:style>
  <w:style w:type="character" w:styleId="af5">
    <w:name w:val="Hyperlink"/>
    <w:uiPriority w:val="99"/>
    <w:unhideWhenUsed/>
    <w:rsid w:val="00236404"/>
    <w:rPr>
      <w:color w:val="0000FF"/>
      <w:u w:val="single"/>
    </w:rPr>
  </w:style>
  <w:style w:type="character" w:styleId="af6">
    <w:name w:val="footnote reference"/>
    <w:unhideWhenUsed/>
    <w:rsid w:val="00236404"/>
    <w:rPr>
      <w:vertAlign w:val="superscript"/>
    </w:rPr>
  </w:style>
  <w:style w:type="table" w:styleId="af7">
    <w:name w:val="Table Grid"/>
    <w:basedOn w:val="a1"/>
    <w:rsid w:val="00236404"/>
    <w:pPr>
      <w:widowControl w:val="0"/>
      <w:spacing w:line="264"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236404"/>
    <w:rPr>
      <w:rFonts w:ascii="Calibri" w:eastAsia="宋体" w:hAnsi="Calibri" w:cs="Times New Roman"/>
      <w:kern w:val="0"/>
      <w:sz w:val="22"/>
      <w:szCs w:val="20"/>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1Char1">
    <w:name w:val="标题 1 Char1"/>
    <w:rsid w:val="00236404"/>
    <w:rPr>
      <w:b/>
      <w:bCs/>
      <w:kern w:val="44"/>
      <w:sz w:val="44"/>
      <w:szCs w:val="44"/>
    </w:rPr>
  </w:style>
  <w:style w:type="character" w:customStyle="1" w:styleId="2Char10">
    <w:name w:val="标题 2 Char1"/>
    <w:semiHidden/>
    <w:qFormat/>
    <w:rsid w:val="00236404"/>
    <w:rPr>
      <w:rFonts w:ascii="Cambria" w:eastAsia="宋体" w:hAnsi="Cambria" w:cs="Times New Roman" w:hint="default"/>
      <w:b/>
      <w:bCs/>
      <w:kern w:val="2"/>
      <w:sz w:val="32"/>
      <w:szCs w:val="32"/>
    </w:rPr>
  </w:style>
  <w:style w:type="character" w:customStyle="1" w:styleId="3Char1">
    <w:name w:val="标题 3 Char1"/>
    <w:semiHidden/>
    <w:rsid w:val="00236404"/>
    <w:rPr>
      <w:b/>
      <w:bCs/>
      <w:kern w:val="2"/>
      <w:sz w:val="32"/>
      <w:szCs w:val="32"/>
    </w:rPr>
  </w:style>
  <w:style w:type="character" w:customStyle="1" w:styleId="4Char1">
    <w:name w:val="标题 4 Char1"/>
    <w:semiHidden/>
    <w:rsid w:val="00236404"/>
    <w:rPr>
      <w:rFonts w:ascii="Cambria" w:eastAsia="宋体" w:hAnsi="Cambria" w:cs="Times New Roman" w:hint="default"/>
      <w:b/>
      <w:bCs/>
      <w:kern w:val="2"/>
      <w:sz w:val="28"/>
      <w:szCs w:val="28"/>
    </w:rPr>
  </w:style>
  <w:style w:type="character" w:customStyle="1" w:styleId="5Char1">
    <w:name w:val="标题 5 Char1"/>
    <w:semiHidden/>
    <w:rsid w:val="00236404"/>
    <w:rPr>
      <w:b/>
      <w:bCs/>
      <w:kern w:val="2"/>
      <w:sz w:val="28"/>
      <w:szCs w:val="28"/>
    </w:rPr>
  </w:style>
  <w:style w:type="character" w:customStyle="1" w:styleId="6Char1">
    <w:name w:val="标题 6 Char1"/>
    <w:semiHidden/>
    <w:rsid w:val="00236404"/>
    <w:rPr>
      <w:rFonts w:ascii="Cambria" w:eastAsia="宋体" w:hAnsi="Cambria" w:cs="Times New Roman" w:hint="default"/>
      <w:b/>
      <w:bCs/>
      <w:kern w:val="2"/>
      <w:sz w:val="24"/>
      <w:szCs w:val="24"/>
    </w:rPr>
  </w:style>
  <w:style w:type="character" w:customStyle="1" w:styleId="7Char1">
    <w:name w:val="标题 7 Char1"/>
    <w:semiHidden/>
    <w:rsid w:val="00236404"/>
    <w:rPr>
      <w:b/>
      <w:bCs/>
      <w:kern w:val="2"/>
      <w:sz w:val="24"/>
      <w:szCs w:val="24"/>
    </w:rPr>
  </w:style>
  <w:style w:type="character" w:customStyle="1" w:styleId="8Char1">
    <w:name w:val="标题 8 Char1"/>
    <w:semiHidden/>
    <w:rsid w:val="00236404"/>
    <w:rPr>
      <w:rFonts w:ascii="Cambria" w:eastAsia="宋体" w:hAnsi="Cambria" w:cs="Times New Roman" w:hint="default"/>
      <w:kern w:val="2"/>
      <w:sz w:val="24"/>
      <w:szCs w:val="24"/>
    </w:rPr>
  </w:style>
  <w:style w:type="character" w:customStyle="1" w:styleId="9Char1">
    <w:name w:val="标题 9 Char1"/>
    <w:semiHidden/>
    <w:rsid w:val="00236404"/>
    <w:rPr>
      <w:rFonts w:ascii="Cambria" w:eastAsia="宋体" w:hAnsi="Cambria" w:cs="Times New Roman" w:hint="default"/>
      <w:kern w:val="2"/>
      <w:sz w:val="21"/>
      <w:szCs w:val="21"/>
    </w:rPr>
  </w:style>
  <w:style w:type="character" w:customStyle="1" w:styleId="Char3">
    <w:name w:val="正文缩进 Char"/>
    <w:link w:val="a7"/>
    <w:locked/>
    <w:rsid w:val="00236404"/>
    <w:rPr>
      <w:szCs w:val="24"/>
    </w:rPr>
  </w:style>
  <w:style w:type="character" w:customStyle="1" w:styleId="Char10">
    <w:name w:val="页脚 Char1"/>
    <w:basedOn w:val="a0"/>
    <w:semiHidden/>
    <w:rsid w:val="00236404"/>
    <w:rPr>
      <w:rFonts w:ascii="Arial" w:eastAsia="宋体" w:hAnsi="Arial" w:cs="Times New Roman"/>
      <w:sz w:val="18"/>
      <w:szCs w:val="18"/>
    </w:rPr>
  </w:style>
  <w:style w:type="paragraph" w:customStyle="1" w:styleId="Charc">
    <w:name w:val="Char"/>
    <w:basedOn w:val="a"/>
    <w:rsid w:val="00236404"/>
    <w:pPr>
      <w:tabs>
        <w:tab w:val="left" w:pos="360"/>
      </w:tabs>
      <w:spacing w:line="240" w:lineRule="auto"/>
    </w:pPr>
    <w:rPr>
      <w:rFonts w:ascii="Times New Roman" w:hAnsi="Times New Roman"/>
    </w:rPr>
  </w:style>
  <w:style w:type="paragraph" w:customStyle="1" w:styleId="af8">
    <w:name w:val="文章标题"/>
    <w:basedOn w:val="a"/>
    <w:rsid w:val="00236404"/>
    <w:pPr>
      <w:jc w:val="center"/>
    </w:pPr>
    <w:rPr>
      <w:rFonts w:cs="宋体"/>
      <w:b/>
      <w:bCs/>
      <w:sz w:val="52"/>
      <w:szCs w:val="20"/>
    </w:rPr>
  </w:style>
  <w:style w:type="paragraph" w:customStyle="1" w:styleId="af9">
    <w:name w:val="目录标题"/>
    <w:basedOn w:val="a"/>
    <w:rsid w:val="00236404"/>
    <w:pPr>
      <w:jc w:val="center"/>
    </w:pPr>
    <w:rPr>
      <w:b/>
      <w:sz w:val="32"/>
    </w:rPr>
  </w:style>
  <w:style w:type="paragraph" w:customStyle="1" w:styleId="afa">
    <w:name w:val="表格"/>
    <w:basedOn w:val="a"/>
    <w:rsid w:val="00236404"/>
    <w:pPr>
      <w:spacing w:before="48" w:after="120" w:line="240" w:lineRule="auto"/>
    </w:pPr>
    <w:rPr>
      <w:sz w:val="21"/>
    </w:rPr>
  </w:style>
  <w:style w:type="paragraph" w:customStyle="1" w:styleId="afb">
    <w:name w:val="封面右边"/>
    <w:basedOn w:val="a"/>
    <w:rsid w:val="00236404"/>
    <w:pPr>
      <w:jc w:val="right"/>
    </w:pPr>
    <w:rPr>
      <w:rFonts w:cs="宋体"/>
      <w:b/>
      <w:bCs/>
      <w:sz w:val="32"/>
      <w:szCs w:val="20"/>
    </w:rPr>
  </w:style>
  <w:style w:type="paragraph" w:customStyle="1" w:styleId="afc">
    <w:name w:val="红色强调+首行缩进"/>
    <w:basedOn w:val="a"/>
    <w:rsid w:val="00236404"/>
    <w:pPr>
      <w:ind w:firstLine="420"/>
    </w:pPr>
    <w:rPr>
      <w:rFonts w:cs="宋体"/>
      <w:color w:val="FF0000"/>
      <w:szCs w:val="20"/>
    </w:rPr>
  </w:style>
  <w:style w:type="paragraph" w:customStyle="1" w:styleId="afd">
    <w:name w:val="文章目录"/>
    <w:basedOn w:val="a"/>
    <w:rsid w:val="00236404"/>
    <w:pPr>
      <w:adjustRightInd w:val="0"/>
      <w:snapToGrid w:val="0"/>
      <w:spacing w:beforeLines="100" w:afterLines="100" w:line="240" w:lineRule="auto"/>
      <w:jc w:val="center"/>
    </w:pPr>
    <w:rPr>
      <w:rFonts w:ascii="Times New Roman" w:hAnsi="Times New Roman"/>
      <w:b/>
    </w:rPr>
  </w:style>
  <w:style w:type="paragraph" w:customStyle="1" w:styleId="42">
    <w:name w:val="4"/>
    <w:basedOn w:val="a"/>
    <w:rsid w:val="00236404"/>
    <w:pPr>
      <w:tabs>
        <w:tab w:val="left" w:pos="360"/>
      </w:tabs>
      <w:spacing w:line="360" w:lineRule="auto"/>
      <w:ind w:left="482" w:firstLineChars="200" w:firstLine="200"/>
    </w:pPr>
    <w:rPr>
      <w:rFonts w:ascii="宋体" w:hAnsi="Times New Roman"/>
    </w:rPr>
  </w:style>
  <w:style w:type="character" w:customStyle="1" w:styleId="tytytytyChar">
    <w:name w:val="tytytyty Char"/>
    <w:link w:val="tytytyty"/>
    <w:locked/>
    <w:rsid w:val="00236404"/>
    <w:rPr>
      <w:sz w:val="24"/>
      <w:szCs w:val="24"/>
    </w:rPr>
  </w:style>
  <w:style w:type="paragraph" w:customStyle="1" w:styleId="tytytyty">
    <w:name w:val="tytytyty"/>
    <w:basedOn w:val="a"/>
    <w:link w:val="tytytytyChar"/>
    <w:rsid w:val="00236404"/>
    <w:pPr>
      <w:spacing w:line="360" w:lineRule="auto"/>
      <w:ind w:leftChars="171" w:left="359" w:firstLineChars="200" w:firstLine="480"/>
    </w:pPr>
    <w:rPr>
      <w:rFonts w:asciiTheme="minorHAnsi" w:eastAsiaTheme="minorEastAsia" w:hAnsiTheme="minorHAnsi" w:cstheme="minorBidi"/>
    </w:rPr>
  </w:style>
  <w:style w:type="paragraph" w:customStyle="1" w:styleId="biaoti2">
    <w:name w:val="biaoti2"/>
    <w:basedOn w:val="2"/>
    <w:rsid w:val="00236404"/>
    <w:pPr>
      <w:ind w:left="578" w:hanging="578"/>
    </w:pPr>
    <w:rPr>
      <w:rFonts w:ascii="宋体" w:eastAsia="黑体" w:hAnsi="宋体"/>
      <w:kern w:val="44"/>
      <w:sz w:val="24"/>
    </w:rPr>
  </w:style>
  <w:style w:type="paragraph" w:customStyle="1" w:styleId="23">
    <w:name w:val="2"/>
    <w:basedOn w:val="a"/>
    <w:next w:val="30"/>
    <w:rsid w:val="00236404"/>
    <w:pPr>
      <w:spacing w:before="50" w:line="360" w:lineRule="auto"/>
    </w:pPr>
    <w:rPr>
      <w:rFonts w:ascii="Times New Roman" w:hAnsi="Times New Roman"/>
    </w:rPr>
  </w:style>
  <w:style w:type="paragraph" w:customStyle="1" w:styleId="afe">
    <w:name w:val="封面标注"/>
    <w:basedOn w:val="a"/>
    <w:next w:val="a"/>
    <w:rsid w:val="00236404"/>
    <w:pPr>
      <w:spacing w:beforeLines="50" w:line="240" w:lineRule="auto"/>
      <w:ind w:firstLineChars="2600" w:firstLine="2600"/>
    </w:pPr>
    <w:rPr>
      <w:rFonts w:ascii="Times New Roman" w:eastAsia="黑体" w:hAnsi="Times New Roman"/>
      <w:b/>
      <w:sz w:val="21"/>
    </w:rPr>
  </w:style>
  <w:style w:type="paragraph" w:customStyle="1" w:styleId="line2">
    <w:name w:val="line2"/>
    <w:basedOn w:val="a"/>
    <w:rsid w:val="00236404"/>
  </w:style>
  <w:style w:type="paragraph" w:customStyle="1" w:styleId="line1">
    <w:name w:val="line1"/>
    <w:basedOn w:val="af1"/>
    <w:next w:val="line2"/>
    <w:rsid w:val="00236404"/>
    <w:pPr>
      <w:widowControl/>
      <w:pBdr>
        <w:top w:val="single" w:sz="36" w:space="1" w:color="auto"/>
      </w:pBdr>
      <w:spacing w:after="0"/>
      <w:jc w:val="right"/>
      <w:outlineLvl w:val="9"/>
    </w:pPr>
    <w:rPr>
      <w:rFonts w:cs="Times New Roman"/>
      <w:bCs w:val="0"/>
      <w:kern w:val="28"/>
      <w:sz w:val="40"/>
      <w:szCs w:val="20"/>
    </w:rPr>
  </w:style>
  <w:style w:type="paragraph" w:customStyle="1" w:styleId="aff">
    <w:name w:val="封面标题"/>
    <w:basedOn w:val="a"/>
    <w:rsid w:val="00236404"/>
    <w:pPr>
      <w:spacing w:beforeLines="50" w:line="240" w:lineRule="auto"/>
      <w:jc w:val="center"/>
    </w:pPr>
    <w:rPr>
      <w:rFonts w:ascii="Times New Roman" w:eastAsia="黑体" w:hAnsi="Times New Roman"/>
      <w:bCs/>
      <w:sz w:val="21"/>
    </w:rPr>
  </w:style>
  <w:style w:type="paragraph" w:customStyle="1" w:styleId="aff0">
    <w:name w:val="签字"/>
    <w:basedOn w:val="a"/>
    <w:rsid w:val="00236404"/>
    <w:pPr>
      <w:spacing w:beforeLines="50" w:line="240" w:lineRule="auto"/>
      <w:jc w:val="left"/>
    </w:pPr>
    <w:rPr>
      <w:rFonts w:ascii="宋体" w:hAnsi="宋体"/>
      <w:sz w:val="32"/>
    </w:rPr>
  </w:style>
  <w:style w:type="paragraph" w:customStyle="1" w:styleId="aff1">
    <w:name w:val="缺省文本"/>
    <w:basedOn w:val="a"/>
    <w:rsid w:val="00236404"/>
    <w:pPr>
      <w:autoSpaceDE w:val="0"/>
      <w:autoSpaceDN w:val="0"/>
      <w:adjustRightInd w:val="0"/>
      <w:spacing w:line="240" w:lineRule="auto"/>
      <w:jc w:val="left"/>
    </w:pPr>
    <w:rPr>
      <w:rFonts w:ascii="Times New Roman" w:hAnsi="Times New Roman"/>
      <w:kern w:val="0"/>
      <w:sz w:val="20"/>
    </w:rPr>
  </w:style>
  <w:style w:type="paragraph" w:customStyle="1" w:styleId="l18">
    <w:name w:val="l18"/>
    <w:basedOn w:val="a"/>
    <w:rsid w:val="00236404"/>
    <w:pPr>
      <w:widowControl/>
      <w:spacing w:before="35" w:after="100" w:afterAutospacing="1" w:line="312" w:lineRule="atLeast"/>
      <w:ind w:left="104"/>
      <w:jc w:val="left"/>
    </w:pPr>
    <w:rPr>
      <w:rFonts w:ascii="宋体" w:hAnsi="宋体"/>
      <w:color w:val="000000"/>
      <w:kern w:val="0"/>
      <w:sz w:val="21"/>
      <w:szCs w:val="21"/>
      <w:lang w:eastAsia="en-US"/>
    </w:rPr>
  </w:style>
  <w:style w:type="paragraph" w:customStyle="1" w:styleId="11">
    <w:name w:val="样式1"/>
    <w:basedOn w:val="a"/>
    <w:rsid w:val="00236404"/>
    <w:pPr>
      <w:spacing w:line="360" w:lineRule="auto"/>
      <w:ind w:leftChars="67" w:left="161" w:firstLineChars="236" w:firstLine="566"/>
    </w:pPr>
    <w:rPr>
      <w:rFonts w:ascii="宋体" w:hAnsi="宋体"/>
    </w:rPr>
  </w:style>
  <w:style w:type="paragraph" w:customStyle="1" w:styleId="aff2">
    <w:name w:val="正文文档"/>
    <w:basedOn w:val="a"/>
    <w:rsid w:val="00236404"/>
    <w:pPr>
      <w:spacing w:line="360" w:lineRule="auto"/>
      <w:ind w:leftChars="400" w:left="840" w:rightChars="100" w:right="210"/>
    </w:pPr>
    <w:rPr>
      <w:rFonts w:ascii="宋体" w:hAnsi="宋体"/>
    </w:rPr>
  </w:style>
  <w:style w:type="paragraph" w:customStyle="1" w:styleId="24">
    <w:name w:val="样式2"/>
    <w:basedOn w:val="a"/>
    <w:rsid w:val="00236404"/>
    <w:pPr>
      <w:spacing w:line="360" w:lineRule="auto"/>
      <w:ind w:leftChars="400" w:left="840" w:firstLineChars="200" w:firstLine="480"/>
    </w:pPr>
    <w:rPr>
      <w:rFonts w:ascii="宋体" w:hAnsi="宋体"/>
    </w:rPr>
  </w:style>
  <w:style w:type="character" w:customStyle="1" w:styleId="ACharChar">
    <w:name w:val="A正文 Char Char"/>
    <w:link w:val="AChar"/>
    <w:locked/>
    <w:rsid w:val="00236404"/>
    <w:rPr>
      <w:sz w:val="24"/>
      <w:szCs w:val="24"/>
    </w:rPr>
  </w:style>
  <w:style w:type="paragraph" w:customStyle="1" w:styleId="AChar">
    <w:name w:val="A正文 Char"/>
    <w:basedOn w:val="a"/>
    <w:link w:val="ACharChar"/>
    <w:rsid w:val="00236404"/>
    <w:pPr>
      <w:spacing w:line="360" w:lineRule="auto"/>
      <w:ind w:leftChars="400" w:left="840" w:firstLineChars="200" w:firstLine="480"/>
    </w:pPr>
    <w:rPr>
      <w:rFonts w:asciiTheme="minorHAnsi" w:eastAsiaTheme="minorEastAsia" w:hAnsiTheme="minorHAnsi" w:cstheme="minorBidi"/>
    </w:rPr>
  </w:style>
  <w:style w:type="paragraph" w:customStyle="1" w:styleId="4">
    <w:name w:val="样式4"/>
    <w:basedOn w:val="11"/>
    <w:rsid w:val="00236404"/>
    <w:pPr>
      <w:numPr>
        <w:numId w:val="3"/>
      </w:numPr>
      <w:ind w:leftChars="0" w:left="0" w:firstLineChars="0" w:firstLine="0"/>
    </w:pPr>
    <w:rPr>
      <w:b/>
      <w:bCs/>
    </w:rPr>
  </w:style>
  <w:style w:type="paragraph" w:customStyle="1" w:styleId="bianhao1">
    <w:name w:val="bianhao1"/>
    <w:basedOn w:val="tytytyty"/>
    <w:rsid w:val="00236404"/>
    <w:pPr>
      <w:numPr>
        <w:numId w:val="4"/>
      </w:numPr>
      <w:tabs>
        <w:tab w:val="clear" w:pos="1259"/>
        <w:tab w:val="left" w:pos="360"/>
      </w:tabs>
      <w:ind w:leftChars="0" w:left="359" w:firstLineChars="0" w:firstLine="480"/>
    </w:pPr>
  </w:style>
  <w:style w:type="paragraph" w:customStyle="1" w:styleId="bianhao2">
    <w:name w:val="bianhao2"/>
    <w:basedOn w:val="bianhao1"/>
    <w:rsid w:val="00236404"/>
    <w:pPr>
      <w:numPr>
        <w:numId w:val="5"/>
      </w:numPr>
      <w:ind w:left="359" w:firstLine="480"/>
    </w:pPr>
  </w:style>
  <w:style w:type="paragraph" w:customStyle="1" w:styleId="bianhao3">
    <w:name w:val="bianhao3"/>
    <w:basedOn w:val="bianhao2"/>
    <w:rsid w:val="00236404"/>
    <w:pPr>
      <w:numPr>
        <w:numId w:val="6"/>
      </w:numPr>
      <w:ind w:left="359" w:firstLine="480"/>
    </w:pPr>
  </w:style>
  <w:style w:type="paragraph" w:customStyle="1" w:styleId="biaoti1">
    <w:name w:val="biaoti1"/>
    <w:basedOn w:val="1"/>
    <w:rsid w:val="00236404"/>
    <w:pPr>
      <w:spacing w:beforeLines="0" w:before="340" w:afterLines="0" w:after="330"/>
      <w:ind w:left="0"/>
      <w:jc w:val="both"/>
    </w:pPr>
    <w:rPr>
      <w:rFonts w:ascii="Times New Roman" w:hAnsi="Times New Roman"/>
      <w:color w:val="auto"/>
    </w:rPr>
  </w:style>
  <w:style w:type="paragraph" w:customStyle="1" w:styleId="bianhao5">
    <w:name w:val="bianhao5"/>
    <w:basedOn w:val="tytytyty"/>
    <w:rsid w:val="00236404"/>
    <w:pPr>
      <w:numPr>
        <w:ilvl w:val="1"/>
        <w:numId w:val="6"/>
      </w:numPr>
      <w:tabs>
        <w:tab w:val="clear" w:pos="1679"/>
        <w:tab w:val="left" w:pos="360"/>
      </w:tabs>
      <w:ind w:leftChars="0" w:left="359" w:firstLineChars="0" w:firstLine="480"/>
    </w:pPr>
  </w:style>
  <w:style w:type="paragraph" w:customStyle="1" w:styleId="bianhao4">
    <w:name w:val="bianhao4"/>
    <w:basedOn w:val="bianhao5"/>
    <w:rsid w:val="00236404"/>
    <w:pPr>
      <w:ind w:left="1260"/>
    </w:pPr>
  </w:style>
  <w:style w:type="paragraph" w:customStyle="1" w:styleId="aff3">
    <w:name w:val="图表"/>
    <w:basedOn w:val="a"/>
    <w:rsid w:val="00236404"/>
    <w:pPr>
      <w:spacing w:line="240" w:lineRule="auto"/>
      <w:jc w:val="center"/>
    </w:pPr>
    <w:rPr>
      <w:rFonts w:ascii="Times New Roman" w:hAnsi="Times New Roman"/>
      <w:sz w:val="21"/>
      <w:szCs w:val="20"/>
    </w:rPr>
  </w:style>
  <w:style w:type="character" w:customStyle="1" w:styleId="2H2h22Header2l2Level2Head2Heading2HiddChar">
    <w:name w:val="样式 标题 2H2h22Header 2l2Level 2 Head第一章 标题 2Heading 2 Hidd... Char"/>
    <w:link w:val="2H2h22Header2l2Level2Head2Heading2Hidd"/>
    <w:locked/>
    <w:rsid w:val="00236404"/>
    <w:rPr>
      <w:rFonts w:ascii="Arial" w:eastAsia="黑体" w:hAnsi="Arial" w:cs="Arial"/>
      <w:b/>
      <w:bCs/>
      <w:color w:val="000000"/>
      <w:sz w:val="30"/>
      <w:szCs w:val="32"/>
    </w:rPr>
  </w:style>
  <w:style w:type="paragraph" w:customStyle="1" w:styleId="2H2h22Header2l2Level2Head2Heading2Hidd">
    <w:name w:val="样式 标题 2H2h22Header 2l2Level 2 Head第一章 标题 2Heading 2 Hidd..."/>
    <w:basedOn w:val="2"/>
    <w:link w:val="2H2h22Header2l2Level2Head2Heading2HiddChar"/>
    <w:rsid w:val="00236404"/>
    <w:pPr>
      <w:keepNext w:val="0"/>
      <w:keepLines w:val="0"/>
      <w:spacing w:before="50" w:after="0"/>
    </w:pPr>
    <w:rPr>
      <w:rFonts w:eastAsia="黑体" w:cs="Arial"/>
      <w:color w:val="000000"/>
      <w:sz w:val="30"/>
      <w:lang w:val="en-US"/>
    </w:rPr>
  </w:style>
  <w:style w:type="paragraph" w:customStyle="1" w:styleId="100">
    <w:name w:val="样式1 + 左  0 字符"/>
    <w:basedOn w:val="11"/>
    <w:rsid w:val="00236404"/>
    <w:pPr>
      <w:ind w:leftChars="0" w:left="0" w:firstLineChars="200" w:firstLine="480"/>
    </w:pPr>
    <w:rPr>
      <w:rFonts w:cs="宋体"/>
      <w:szCs w:val="20"/>
    </w:rPr>
  </w:style>
  <w:style w:type="paragraph" w:customStyle="1" w:styleId="aff4">
    <w:name w:val="文档正文"/>
    <w:basedOn w:val="a"/>
    <w:rsid w:val="00236404"/>
    <w:pPr>
      <w:adjustRightInd w:val="0"/>
      <w:spacing w:line="440" w:lineRule="exact"/>
      <w:ind w:firstLine="567"/>
    </w:pPr>
    <w:rPr>
      <w:rFonts w:ascii="Arial Narrow" w:hAnsi="Arial Narrow"/>
      <w:kern w:val="0"/>
    </w:rPr>
  </w:style>
  <w:style w:type="paragraph" w:customStyle="1" w:styleId="aff5">
    <w:name w:val="正文首行缩进两字符"/>
    <w:basedOn w:val="a"/>
    <w:rsid w:val="00236404"/>
    <w:pPr>
      <w:spacing w:line="360" w:lineRule="auto"/>
      <w:ind w:firstLineChars="200" w:firstLine="200"/>
    </w:pPr>
    <w:rPr>
      <w:rFonts w:ascii="Times New Roman" w:hAnsi="Times New Roman"/>
      <w:sz w:val="21"/>
    </w:rPr>
  </w:style>
  <w:style w:type="paragraph" w:customStyle="1" w:styleId="HPInternal">
    <w:name w:val="HP_Internal"/>
    <w:basedOn w:val="a"/>
    <w:next w:val="a"/>
    <w:rsid w:val="00236404"/>
    <w:pPr>
      <w:widowControl/>
      <w:spacing w:line="240" w:lineRule="auto"/>
      <w:jc w:val="left"/>
    </w:pPr>
    <w:rPr>
      <w:rFonts w:eastAsia="Times New Roman"/>
      <w:i/>
      <w:kern w:val="0"/>
      <w:sz w:val="18"/>
      <w:szCs w:val="20"/>
      <w:lang w:eastAsia="en-US"/>
    </w:rPr>
  </w:style>
  <w:style w:type="paragraph" w:customStyle="1" w:styleId="NormalUserEntry">
    <w:name w:val="Normal_UserEntry"/>
    <w:basedOn w:val="a"/>
    <w:rsid w:val="00236404"/>
    <w:pPr>
      <w:widowControl/>
      <w:spacing w:line="240" w:lineRule="auto"/>
      <w:jc w:val="left"/>
    </w:pPr>
    <w:rPr>
      <w:rFonts w:eastAsia="Times New Roman"/>
      <w:color w:val="FF0000"/>
      <w:kern w:val="0"/>
      <w:sz w:val="20"/>
      <w:szCs w:val="20"/>
      <w:lang w:eastAsia="en-US"/>
    </w:rPr>
  </w:style>
  <w:style w:type="paragraph" w:customStyle="1" w:styleId="TableSmHeadingRight">
    <w:name w:val="Table_Sm_Heading_Right"/>
    <w:basedOn w:val="a"/>
    <w:rsid w:val="00236404"/>
    <w:pPr>
      <w:keepNext/>
      <w:keepLines/>
      <w:widowControl/>
      <w:spacing w:before="60" w:after="40" w:line="240" w:lineRule="auto"/>
      <w:jc w:val="right"/>
    </w:pPr>
    <w:rPr>
      <w:rFonts w:eastAsia="Times New Roman"/>
      <w:b/>
      <w:kern w:val="0"/>
      <w:sz w:val="16"/>
      <w:szCs w:val="20"/>
      <w:lang w:eastAsia="en-US"/>
    </w:rPr>
  </w:style>
  <w:style w:type="paragraph" w:customStyle="1" w:styleId="TableMedium">
    <w:name w:val="Table_Medium"/>
    <w:basedOn w:val="a"/>
    <w:rsid w:val="00236404"/>
    <w:pPr>
      <w:widowControl/>
      <w:spacing w:before="40" w:after="40" w:line="240" w:lineRule="auto"/>
      <w:jc w:val="left"/>
    </w:pPr>
    <w:rPr>
      <w:rFonts w:eastAsia="Times New Roman"/>
      <w:kern w:val="0"/>
      <w:sz w:val="18"/>
      <w:szCs w:val="20"/>
      <w:lang w:eastAsia="en-US"/>
    </w:rPr>
  </w:style>
  <w:style w:type="paragraph" w:customStyle="1" w:styleId="15">
    <w:name w:val="小四首行缩进1.5倍行距"/>
    <w:basedOn w:val="a"/>
    <w:rsid w:val="00236404"/>
    <w:pPr>
      <w:spacing w:line="360" w:lineRule="auto"/>
    </w:pPr>
    <w:rPr>
      <w:rFonts w:ascii="Tahoma" w:hAnsi="Tahoma"/>
      <w:szCs w:val="20"/>
    </w:rPr>
  </w:style>
  <w:style w:type="paragraph" w:customStyle="1" w:styleId="1067067">
    <w:name w:val="样式 样式 样式1 + 左侧:  0.67 字符 + 左侧:  0.67 字符"/>
    <w:basedOn w:val="a"/>
    <w:rsid w:val="00236404"/>
    <w:pPr>
      <w:spacing w:line="360" w:lineRule="auto"/>
      <w:ind w:leftChars="67" w:left="161" w:firstLineChars="236" w:firstLine="566"/>
    </w:pPr>
    <w:rPr>
      <w:rFonts w:ascii="宋体" w:hAnsi="宋体" w:cs="宋体"/>
      <w:szCs w:val="20"/>
    </w:rPr>
  </w:style>
  <w:style w:type="paragraph" w:customStyle="1" w:styleId="char11">
    <w:name w:val="char1"/>
    <w:basedOn w:val="a"/>
    <w:rsid w:val="00236404"/>
    <w:pPr>
      <w:spacing w:line="240" w:lineRule="auto"/>
    </w:pPr>
    <w:rPr>
      <w:rFonts w:ascii="Franklin Gothic Book" w:hAnsi="Franklin Gothic Book" w:cs="Franklin Gothic Book"/>
      <w:kern w:val="0"/>
      <w:sz w:val="21"/>
      <w:szCs w:val="21"/>
    </w:rPr>
  </w:style>
  <w:style w:type="character" w:customStyle="1" w:styleId="aff6">
    <w:name w:val="红色强调"/>
    <w:rsid w:val="00236404"/>
    <w:rPr>
      <w:color w:val="FF0000"/>
    </w:rPr>
  </w:style>
  <w:style w:type="character" w:customStyle="1" w:styleId="aff7">
    <w:name w:val="正文加粗"/>
    <w:rsid w:val="00236404"/>
    <w:rPr>
      <w:b/>
      <w:bCs/>
    </w:rPr>
  </w:style>
  <w:style w:type="character" w:customStyle="1" w:styleId="25">
    <w:name w:val="强调2级:红色强调+加粗"/>
    <w:rsid w:val="00236404"/>
    <w:rPr>
      <w:b/>
      <w:bCs/>
      <w:color w:val="FF0000"/>
    </w:rPr>
  </w:style>
  <w:style w:type="character" w:customStyle="1" w:styleId="aff8">
    <w:name w:val="待输入内容"/>
    <w:rsid w:val="00236404"/>
    <w:rPr>
      <w:b/>
      <w:bCs/>
      <w:color w:val="800080"/>
    </w:rPr>
  </w:style>
  <w:style w:type="character" w:customStyle="1" w:styleId="aff9">
    <w:name w:val="示范文字"/>
    <w:rsid w:val="00236404"/>
    <w:rPr>
      <w:b/>
      <w:bCs/>
      <w:i/>
      <w:iCs/>
      <w:color w:val="800080"/>
    </w:rPr>
  </w:style>
  <w:style w:type="character" w:customStyle="1" w:styleId="affa">
    <w:name w:val="解说"/>
    <w:rsid w:val="00236404"/>
    <w:rPr>
      <w:color w:val="0000FF"/>
    </w:rPr>
  </w:style>
  <w:style w:type="character" w:customStyle="1" w:styleId="content">
    <w:name w:val="content"/>
    <w:basedOn w:val="a0"/>
    <w:rsid w:val="00236404"/>
  </w:style>
  <w:style w:type="character" w:customStyle="1" w:styleId="p11b1">
    <w:name w:val="p11b1"/>
    <w:rsid w:val="00236404"/>
    <w:rPr>
      <w:color w:val="000000"/>
      <w:sz w:val="20"/>
      <w:szCs w:val="20"/>
      <w:u w:val="none"/>
    </w:rPr>
  </w:style>
  <w:style w:type="character" w:customStyle="1" w:styleId="CharChar">
    <w:name w:val="Char Char"/>
    <w:rsid w:val="00236404"/>
    <w:rPr>
      <w:rFonts w:ascii="宋体" w:eastAsia="宋体" w:hAnsi="宋体" w:hint="eastAsia"/>
      <w:kern w:val="2"/>
      <w:sz w:val="21"/>
      <w:lang w:val="en-US" w:eastAsia="zh-CN" w:bidi="ar-SA"/>
    </w:rPr>
  </w:style>
  <w:style w:type="character" w:customStyle="1" w:styleId="12">
    <w:name w:val="正文缩进1"/>
    <w:rsid w:val="00236404"/>
    <w:rPr>
      <w:rFonts w:ascii="宋体" w:eastAsia="宋体" w:hAnsi="宋体" w:hint="eastAsia"/>
      <w:kern w:val="2"/>
      <w:sz w:val="24"/>
      <w:szCs w:val="24"/>
      <w:lang w:val="en-US" w:eastAsia="zh-CN" w:bidi="ar-SA"/>
    </w:rPr>
  </w:style>
  <w:style w:type="character" w:customStyle="1" w:styleId="13">
    <w:name w:val="占位符文本1"/>
    <w:uiPriority w:val="99"/>
    <w:semiHidden/>
    <w:rsid w:val="00236404"/>
    <w:rPr>
      <w:color w:val="808080"/>
    </w:rPr>
  </w:style>
  <w:style w:type="character" w:customStyle="1" w:styleId="33">
    <w:name w:val="样式3"/>
    <w:uiPriority w:val="1"/>
    <w:rsid w:val="00236404"/>
    <w:rPr>
      <w:rFonts w:eastAsia="微软雅黑"/>
      <w:b/>
      <w:color w:val="0D0D0D"/>
      <w:sz w:val="36"/>
    </w:rPr>
  </w:style>
  <w:style w:type="character" w:customStyle="1" w:styleId="51">
    <w:name w:val="样式5"/>
    <w:uiPriority w:val="1"/>
    <w:rsid w:val="00236404"/>
    <w:rPr>
      <w:rFonts w:eastAsia="微软雅黑"/>
      <w:b/>
      <w:sz w:val="21"/>
    </w:rPr>
  </w:style>
  <w:style w:type="character" w:customStyle="1" w:styleId="61">
    <w:name w:val="样式6"/>
    <w:uiPriority w:val="1"/>
    <w:rsid w:val="00236404"/>
    <w:rPr>
      <w:rFonts w:eastAsia="微软雅黑"/>
      <w:b/>
      <w:sz w:val="21"/>
    </w:rPr>
  </w:style>
  <w:style w:type="character" w:customStyle="1" w:styleId="71">
    <w:name w:val="样式7"/>
    <w:uiPriority w:val="99"/>
    <w:rsid w:val="00236404"/>
    <w:rPr>
      <w:rFonts w:eastAsia="微软雅黑"/>
      <w:b/>
      <w:sz w:val="18"/>
    </w:rPr>
  </w:style>
  <w:style w:type="paragraph" w:customStyle="1" w:styleId="affb">
    <w:name w:val="文档属性标题（联想网御）"/>
    <w:basedOn w:val="a"/>
    <w:qFormat/>
    <w:rsid w:val="00236404"/>
    <w:pPr>
      <w:framePr w:hSpace="180" w:wrap="around" w:vAnchor="text" w:hAnchor="margin" w:xAlign="inside" w:y="121"/>
      <w:widowControl/>
      <w:spacing w:line="300" w:lineRule="auto"/>
      <w:jc w:val="left"/>
    </w:pPr>
    <w:rPr>
      <w:b/>
      <w:kern w:val="0"/>
      <w:sz w:val="18"/>
      <w:szCs w:val="21"/>
    </w:rPr>
  </w:style>
  <w:style w:type="paragraph" w:customStyle="1" w:styleId="affc">
    <w:name w:val="文档属性（联想网御）"/>
    <w:basedOn w:val="affb"/>
    <w:qFormat/>
    <w:rsid w:val="00236404"/>
    <w:pPr>
      <w:framePr w:wrap="around"/>
    </w:pPr>
  </w:style>
  <w:style w:type="character" w:customStyle="1" w:styleId="81">
    <w:name w:val="样式8"/>
    <w:uiPriority w:val="1"/>
    <w:rsid w:val="00236404"/>
    <w:rPr>
      <w:rFonts w:eastAsia="微软雅黑"/>
      <w:b/>
      <w:sz w:val="21"/>
    </w:rPr>
  </w:style>
  <w:style w:type="character" w:customStyle="1" w:styleId="91">
    <w:name w:val="样式9"/>
    <w:uiPriority w:val="1"/>
    <w:rsid w:val="00236404"/>
    <w:rPr>
      <w:rFonts w:eastAsia="微软雅黑"/>
      <w:b/>
      <w:sz w:val="28"/>
    </w:rPr>
  </w:style>
  <w:style w:type="character" w:customStyle="1" w:styleId="101">
    <w:name w:val="样式10"/>
    <w:uiPriority w:val="1"/>
    <w:rsid w:val="00236404"/>
    <w:rPr>
      <w:rFonts w:eastAsia="微软雅黑"/>
      <w:b/>
      <w:sz w:val="21"/>
    </w:rPr>
  </w:style>
  <w:style w:type="character" w:customStyle="1" w:styleId="110">
    <w:name w:val="样式11"/>
    <w:uiPriority w:val="1"/>
    <w:rsid w:val="00236404"/>
    <w:rPr>
      <w:rFonts w:eastAsia="微软雅黑"/>
      <w:b/>
      <w:sz w:val="21"/>
    </w:rPr>
  </w:style>
  <w:style w:type="character" w:customStyle="1" w:styleId="120">
    <w:name w:val="样式12"/>
    <w:uiPriority w:val="1"/>
    <w:rsid w:val="00236404"/>
    <w:rPr>
      <w:rFonts w:eastAsia="微软雅黑"/>
      <w:b/>
      <w:sz w:val="18"/>
    </w:rPr>
  </w:style>
  <w:style w:type="character" w:customStyle="1" w:styleId="130">
    <w:name w:val="样式13"/>
    <w:uiPriority w:val="1"/>
    <w:rsid w:val="00236404"/>
    <w:rPr>
      <w:rFonts w:eastAsia="微软雅黑"/>
      <w:b/>
      <w:sz w:val="18"/>
    </w:rPr>
  </w:style>
  <w:style w:type="character" w:customStyle="1" w:styleId="14">
    <w:name w:val="样式14"/>
    <w:uiPriority w:val="1"/>
    <w:rsid w:val="00236404"/>
    <w:rPr>
      <w:rFonts w:eastAsia="微软雅黑"/>
      <w:b/>
      <w:sz w:val="18"/>
    </w:rPr>
  </w:style>
  <w:style w:type="character" w:customStyle="1" w:styleId="150">
    <w:name w:val="样式15"/>
    <w:uiPriority w:val="1"/>
    <w:rsid w:val="00236404"/>
    <w:rPr>
      <w:rFonts w:eastAsia="微软雅黑"/>
      <w:b/>
      <w:sz w:val="18"/>
    </w:rPr>
  </w:style>
  <w:style w:type="character" w:customStyle="1" w:styleId="16">
    <w:name w:val="样式16"/>
    <w:uiPriority w:val="1"/>
    <w:rsid w:val="00236404"/>
    <w:rPr>
      <w:rFonts w:eastAsia="微软雅黑"/>
      <w:b/>
      <w:sz w:val="18"/>
    </w:rPr>
  </w:style>
  <w:style w:type="character" w:customStyle="1" w:styleId="17">
    <w:name w:val="样式17"/>
    <w:uiPriority w:val="1"/>
    <w:rsid w:val="00236404"/>
    <w:rPr>
      <w:rFonts w:eastAsia="微软雅黑"/>
      <w:b/>
      <w:sz w:val="18"/>
    </w:rPr>
  </w:style>
  <w:style w:type="paragraph" w:customStyle="1" w:styleId="18">
    <w:name w:val="无间隔1"/>
    <w:link w:val="Chard"/>
    <w:uiPriority w:val="1"/>
    <w:qFormat/>
    <w:rsid w:val="00236404"/>
    <w:rPr>
      <w:rFonts w:ascii="Calibri" w:eastAsia="宋体" w:hAnsi="Calibri" w:cs="Times New Roman"/>
      <w:kern w:val="0"/>
      <w:sz w:val="22"/>
    </w:rPr>
  </w:style>
  <w:style w:type="character" w:customStyle="1" w:styleId="Chard">
    <w:name w:val="无间隔 Char"/>
    <w:link w:val="18"/>
    <w:uiPriority w:val="1"/>
    <w:rsid w:val="00236404"/>
    <w:rPr>
      <w:rFonts w:ascii="Calibri" w:eastAsia="宋体" w:hAnsi="Calibri" w:cs="Times New Roman"/>
      <w:kern w:val="0"/>
      <w:sz w:val="22"/>
    </w:rPr>
  </w:style>
  <w:style w:type="paragraph" w:customStyle="1" w:styleId="19">
    <w:name w:val="列出段落1"/>
    <w:basedOn w:val="a"/>
    <w:uiPriority w:val="34"/>
    <w:qFormat/>
    <w:rsid w:val="00236404"/>
    <w:pPr>
      <w:spacing w:line="240" w:lineRule="auto"/>
      <w:ind w:firstLineChars="200" w:firstLine="420"/>
    </w:pPr>
    <w:rPr>
      <w:rFonts w:ascii="Calibri" w:hAnsi="Calibri"/>
      <w:sz w:val="21"/>
      <w:szCs w:val="22"/>
    </w:rPr>
  </w:style>
  <w:style w:type="character" w:customStyle="1" w:styleId="180">
    <w:name w:val="样式18"/>
    <w:uiPriority w:val="1"/>
    <w:rsid w:val="00236404"/>
    <w:rPr>
      <w:rFonts w:eastAsia="微软雅黑"/>
      <w:b/>
      <w:sz w:val="18"/>
    </w:rPr>
  </w:style>
  <w:style w:type="character" w:customStyle="1" w:styleId="190">
    <w:name w:val="样式19"/>
    <w:uiPriority w:val="1"/>
    <w:rsid w:val="00236404"/>
    <w:rPr>
      <w:rFonts w:eastAsia="微软雅黑"/>
      <w:b/>
      <w:sz w:val="18"/>
    </w:rPr>
  </w:style>
  <w:style w:type="character" w:customStyle="1" w:styleId="200">
    <w:name w:val="样式20"/>
    <w:uiPriority w:val="1"/>
    <w:rsid w:val="00236404"/>
    <w:rPr>
      <w:rFonts w:eastAsia="微软雅黑"/>
      <w:b/>
      <w:sz w:val="18"/>
    </w:rPr>
  </w:style>
  <w:style w:type="character" w:customStyle="1" w:styleId="210">
    <w:name w:val="样式21"/>
    <w:uiPriority w:val="1"/>
    <w:rsid w:val="00236404"/>
    <w:rPr>
      <w:rFonts w:eastAsia="微软雅黑"/>
      <w:b/>
      <w:sz w:val="18"/>
    </w:rPr>
  </w:style>
  <w:style w:type="character" w:customStyle="1" w:styleId="220">
    <w:name w:val="样式22"/>
    <w:uiPriority w:val="1"/>
    <w:rsid w:val="00236404"/>
    <w:rPr>
      <w:rFonts w:eastAsia="微软雅黑"/>
      <w:b/>
      <w:sz w:val="18"/>
    </w:rPr>
  </w:style>
  <w:style w:type="paragraph" w:customStyle="1" w:styleId="230">
    <w:name w:val="样式23"/>
    <w:basedOn w:val="1"/>
    <w:link w:val="23Char"/>
    <w:uiPriority w:val="99"/>
    <w:qFormat/>
    <w:rsid w:val="00236404"/>
    <w:pPr>
      <w:tabs>
        <w:tab w:val="left" w:pos="432"/>
      </w:tabs>
      <w:spacing w:beforeLines="0" w:before="340" w:afterLines="0" w:after="330" w:line="578" w:lineRule="auto"/>
      <w:ind w:left="432" w:hanging="432"/>
      <w:jc w:val="both"/>
    </w:pPr>
    <w:rPr>
      <w:rFonts w:ascii="微软雅黑" w:eastAsia="微软雅黑" w:hAnsi="微软雅黑"/>
      <w:b w:val="0"/>
      <w:color w:val="auto"/>
      <w:sz w:val="30"/>
      <w:szCs w:val="30"/>
    </w:rPr>
  </w:style>
  <w:style w:type="character" w:customStyle="1" w:styleId="23Char">
    <w:name w:val="样式23 Char"/>
    <w:link w:val="230"/>
    <w:uiPriority w:val="99"/>
    <w:rsid w:val="00236404"/>
    <w:rPr>
      <w:rFonts w:ascii="微软雅黑" w:eastAsia="微软雅黑" w:hAnsi="微软雅黑" w:cs="Times New Roman"/>
      <w:bCs/>
      <w:kern w:val="44"/>
      <w:sz w:val="30"/>
      <w:szCs w:val="30"/>
      <w:lang w:val="en-GB"/>
    </w:rPr>
  </w:style>
  <w:style w:type="paragraph" w:customStyle="1" w:styleId="240">
    <w:name w:val="样式24"/>
    <w:basedOn w:val="2"/>
    <w:link w:val="24Char"/>
    <w:uiPriority w:val="99"/>
    <w:qFormat/>
    <w:rsid w:val="00236404"/>
    <w:rPr>
      <w:rFonts w:ascii="微软雅黑" w:hAnsi="微软雅黑"/>
      <w:b w:val="0"/>
      <w:sz w:val="24"/>
      <w:szCs w:val="24"/>
    </w:rPr>
  </w:style>
  <w:style w:type="character" w:customStyle="1" w:styleId="24Char">
    <w:name w:val="样式24 Char"/>
    <w:link w:val="240"/>
    <w:uiPriority w:val="99"/>
    <w:rsid w:val="00236404"/>
    <w:rPr>
      <w:rFonts w:ascii="微软雅黑" w:eastAsia="宋体" w:hAnsi="微软雅黑" w:cs="Times New Roman"/>
      <w:bCs/>
      <w:sz w:val="24"/>
      <w:szCs w:val="24"/>
      <w:lang w:val="en-GB"/>
    </w:rPr>
  </w:style>
  <w:style w:type="paragraph" w:customStyle="1" w:styleId="250">
    <w:name w:val="样式25"/>
    <w:basedOn w:val="3"/>
    <w:link w:val="25Char"/>
    <w:qFormat/>
    <w:rsid w:val="00236404"/>
    <w:pPr>
      <w:tabs>
        <w:tab w:val="clear" w:pos="709"/>
        <w:tab w:val="left" w:pos="720"/>
      </w:tabs>
      <w:spacing w:line="360" w:lineRule="auto"/>
      <w:ind w:left="720" w:hanging="720"/>
      <w:jc w:val="left"/>
    </w:pPr>
    <w:rPr>
      <w:rFonts w:ascii="微软雅黑" w:hAnsi="微软雅黑"/>
      <w:b w:val="0"/>
      <w:sz w:val="24"/>
      <w:szCs w:val="24"/>
    </w:rPr>
  </w:style>
  <w:style w:type="character" w:customStyle="1" w:styleId="25Char">
    <w:name w:val="样式25 Char"/>
    <w:link w:val="250"/>
    <w:rsid w:val="00236404"/>
    <w:rPr>
      <w:rFonts w:ascii="微软雅黑" w:eastAsia="宋体" w:hAnsi="微软雅黑" w:cs="Times New Roman"/>
      <w:bCs/>
      <w:sz w:val="24"/>
      <w:szCs w:val="24"/>
    </w:rPr>
  </w:style>
  <w:style w:type="paragraph" w:customStyle="1" w:styleId="26">
    <w:name w:val="样式26"/>
    <w:basedOn w:val="40"/>
    <w:link w:val="26Char"/>
    <w:qFormat/>
    <w:rsid w:val="00236404"/>
    <w:pPr>
      <w:tabs>
        <w:tab w:val="clear" w:pos="851"/>
        <w:tab w:val="left" w:pos="864"/>
      </w:tabs>
      <w:spacing w:before="280" w:after="290" w:line="360" w:lineRule="auto"/>
      <w:ind w:left="864" w:hanging="864"/>
      <w:jc w:val="left"/>
    </w:pPr>
    <w:rPr>
      <w:rFonts w:ascii="微软雅黑" w:eastAsia="宋体" w:hAnsi="微软雅黑"/>
      <w:sz w:val="24"/>
      <w:szCs w:val="24"/>
    </w:rPr>
  </w:style>
  <w:style w:type="character" w:customStyle="1" w:styleId="26Char">
    <w:name w:val="样式26 Char"/>
    <w:link w:val="26"/>
    <w:rsid w:val="00236404"/>
    <w:rPr>
      <w:rFonts w:ascii="微软雅黑" w:eastAsia="宋体" w:hAnsi="微软雅黑" w:cs="Times New Roman"/>
      <w:b/>
      <w:bCs/>
      <w:sz w:val="24"/>
      <w:szCs w:val="24"/>
    </w:rPr>
  </w:style>
  <w:style w:type="paragraph" w:customStyle="1" w:styleId="27">
    <w:name w:val="样式27"/>
    <w:basedOn w:val="5"/>
    <w:link w:val="27Char"/>
    <w:qFormat/>
    <w:rsid w:val="00236404"/>
    <w:pPr>
      <w:tabs>
        <w:tab w:val="clear" w:pos="1008"/>
        <w:tab w:val="left" w:pos="426"/>
      </w:tabs>
      <w:spacing w:line="360" w:lineRule="auto"/>
      <w:ind w:left="851" w:hanging="851"/>
      <w:jc w:val="left"/>
    </w:pPr>
    <w:rPr>
      <w:rFonts w:ascii="微软雅黑" w:eastAsia="微软雅黑" w:hAnsi="微软雅黑"/>
      <w:b w:val="0"/>
      <w:sz w:val="24"/>
      <w:szCs w:val="24"/>
    </w:rPr>
  </w:style>
  <w:style w:type="character" w:customStyle="1" w:styleId="27Char">
    <w:name w:val="样式27 Char"/>
    <w:link w:val="27"/>
    <w:rsid w:val="00236404"/>
    <w:rPr>
      <w:rFonts w:ascii="微软雅黑" w:eastAsia="微软雅黑" w:hAnsi="微软雅黑" w:cs="Times New Roman"/>
      <w:bCs/>
      <w:sz w:val="24"/>
      <w:szCs w:val="24"/>
    </w:rPr>
  </w:style>
  <w:style w:type="paragraph" w:customStyle="1" w:styleId="28">
    <w:name w:val="样式28"/>
    <w:basedOn w:val="27"/>
    <w:link w:val="28Char"/>
    <w:qFormat/>
    <w:rsid w:val="00236404"/>
    <w:pPr>
      <w:tabs>
        <w:tab w:val="clear" w:pos="426"/>
      </w:tabs>
      <w:ind w:left="420" w:hanging="420"/>
    </w:pPr>
    <w:rPr>
      <w:rFonts w:eastAsia="宋体"/>
    </w:rPr>
  </w:style>
  <w:style w:type="character" w:customStyle="1" w:styleId="28Char">
    <w:name w:val="样式28 Char"/>
    <w:link w:val="28"/>
    <w:rsid w:val="00236404"/>
    <w:rPr>
      <w:rFonts w:ascii="微软雅黑" w:eastAsia="宋体" w:hAnsi="微软雅黑" w:cs="Times New Roman"/>
      <w:bCs/>
      <w:sz w:val="24"/>
      <w:szCs w:val="24"/>
    </w:rPr>
  </w:style>
  <w:style w:type="paragraph" w:customStyle="1" w:styleId="29">
    <w:name w:val="样式29"/>
    <w:basedOn w:val="6"/>
    <w:link w:val="29Char"/>
    <w:qFormat/>
    <w:rsid w:val="00236404"/>
    <w:pPr>
      <w:tabs>
        <w:tab w:val="clear" w:pos="1152"/>
      </w:tabs>
      <w:spacing w:line="360" w:lineRule="auto"/>
      <w:ind w:left="420" w:hanging="420"/>
      <w:jc w:val="left"/>
    </w:pPr>
    <w:rPr>
      <w:rFonts w:ascii="微软雅黑" w:eastAsia="宋体" w:hAnsi="微软雅黑"/>
      <w:b w:val="0"/>
    </w:rPr>
  </w:style>
  <w:style w:type="character" w:customStyle="1" w:styleId="29Char">
    <w:name w:val="样式29 Char"/>
    <w:link w:val="29"/>
    <w:rsid w:val="00236404"/>
    <w:rPr>
      <w:rFonts w:ascii="微软雅黑" w:eastAsia="宋体" w:hAnsi="微软雅黑" w:cs="Times New Roman"/>
      <w:bCs/>
      <w:sz w:val="24"/>
      <w:szCs w:val="24"/>
    </w:rPr>
  </w:style>
  <w:style w:type="paragraph" w:customStyle="1" w:styleId="300">
    <w:name w:val="样式30"/>
    <w:basedOn w:val="6"/>
    <w:link w:val="30Char"/>
    <w:qFormat/>
    <w:rsid w:val="00236404"/>
    <w:pPr>
      <w:tabs>
        <w:tab w:val="clear" w:pos="1152"/>
        <w:tab w:val="left" w:pos="567"/>
      </w:tabs>
      <w:spacing w:line="360" w:lineRule="auto"/>
      <w:ind w:left="1152" w:hanging="1152"/>
      <w:jc w:val="left"/>
    </w:pPr>
    <w:rPr>
      <w:rFonts w:ascii="微软雅黑" w:eastAsia="微软雅黑" w:hAnsi="微软雅黑"/>
      <w:b w:val="0"/>
    </w:rPr>
  </w:style>
  <w:style w:type="character" w:customStyle="1" w:styleId="30Char">
    <w:name w:val="样式30 Char"/>
    <w:link w:val="300"/>
    <w:rsid w:val="00236404"/>
    <w:rPr>
      <w:rFonts w:ascii="微软雅黑" w:eastAsia="微软雅黑" w:hAnsi="微软雅黑" w:cs="Times New Roman"/>
      <w:bCs/>
      <w:sz w:val="24"/>
      <w:szCs w:val="24"/>
    </w:rPr>
  </w:style>
  <w:style w:type="paragraph" w:customStyle="1" w:styleId="310">
    <w:name w:val="样式31"/>
    <w:basedOn w:val="a"/>
    <w:link w:val="31Char"/>
    <w:qFormat/>
    <w:rsid w:val="00236404"/>
    <w:pPr>
      <w:spacing w:line="360" w:lineRule="auto"/>
      <w:ind w:firstLineChars="200" w:firstLine="200"/>
      <w:jc w:val="left"/>
    </w:pPr>
    <w:rPr>
      <w:rFonts w:ascii="Calibri" w:eastAsia="微软雅黑" w:hAnsi="Calibri"/>
      <w:szCs w:val="22"/>
    </w:rPr>
  </w:style>
  <w:style w:type="character" w:customStyle="1" w:styleId="31Char">
    <w:name w:val="样式31 Char"/>
    <w:link w:val="310"/>
    <w:rsid w:val="00236404"/>
    <w:rPr>
      <w:rFonts w:ascii="Calibri" w:eastAsia="微软雅黑" w:hAnsi="Calibri" w:cs="Times New Roman"/>
      <w:sz w:val="24"/>
    </w:rPr>
  </w:style>
  <w:style w:type="paragraph" w:customStyle="1" w:styleId="320">
    <w:name w:val="样式32"/>
    <w:basedOn w:val="310"/>
    <w:link w:val="32Char"/>
    <w:qFormat/>
    <w:rsid w:val="00236404"/>
    <w:pPr>
      <w:ind w:left="900" w:firstLineChars="0" w:firstLine="0"/>
    </w:pPr>
    <w:rPr>
      <w:rFonts w:eastAsia="宋体"/>
    </w:rPr>
  </w:style>
  <w:style w:type="character" w:customStyle="1" w:styleId="32Char">
    <w:name w:val="样式32 Char"/>
    <w:link w:val="320"/>
    <w:rsid w:val="00236404"/>
    <w:rPr>
      <w:rFonts w:ascii="Calibri" w:eastAsia="宋体" w:hAnsi="Calibri" w:cs="Times New Roman"/>
      <w:sz w:val="24"/>
    </w:rPr>
  </w:style>
  <w:style w:type="paragraph" w:customStyle="1" w:styleId="330">
    <w:name w:val="样式33"/>
    <w:basedOn w:val="310"/>
    <w:link w:val="33Char"/>
    <w:qFormat/>
    <w:rsid w:val="00236404"/>
    <w:pPr>
      <w:ind w:left="1140" w:firstLineChars="0" w:firstLine="0"/>
    </w:pPr>
    <w:rPr>
      <w:rFonts w:eastAsia="宋体"/>
    </w:rPr>
  </w:style>
  <w:style w:type="character" w:customStyle="1" w:styleId="33Char">
    <w:name w:val="样式33 Char"/>
    <w:link w:val="330"/>
    <w:rsid w:val="00236404"/>
    <w:rPr>
      <w:rFonts w:ascii="Calibri" w:eastAsia="宋体" w:hAnsi="Calibri" w:cs="Times New Roman"/>
      <w:sz w:val="24"/>
    </w:rPr>
  </w:style>
  <w:style w:type="paragraph" w:customStyle="1" w:styleId="34">
    <w:name w:val="样式34"/>
    <w:basedOn w:val="310"/>
    <w:link w:val="34Char"/>
    <w:qFormat/>
    <w:rsid w:val="00236404"/>
    <w:pPr>
      <w:ind w:firstLine="480"/>
    </w:pPr>
    <w:rPr>
      <w:rFonts w:ascii="Times New Roman" w:eastAsia="宋体" w:hAnsi="Times New Roman"/>
    </w:rPr>
  </w:style>
  <w:style w:type="character" w:customStyle="1" w:styleId="34Char">
    <w:name w:val="样式34 Char"/>
    <w:link w:val="34"/>
    <w:rsid w:val="00236404"/>
    <w:rPr>
      <w:rFonts w:ascii="Times New Roman" w:eastAsia="宋体" w:hAnsi="Times New Roman" w:cs="Times New Roman"/>
      <w:sz w:val="24"/>
    </w:rPr>
  </w:style>
  <w:style w:type="paragraph" w:customStyle="1" w:styleId="35">
    <w:name w:val="样式35"/>
    <w:basedOn w:val="1"/>
    <w:link w:val="35Char"/>
    <w:qFormat/>
    <w:rsid w:val="00236404"/>
    <w:pPr>
      <w:pageBreakBefore/>
      <w:tabs>
        <w:tab w:val="left" w:pos="432"/>
      </w:tabs>
      <w:spacing w:beforeLines="0" w:before="340" w:afterLines="0" w:after="330"/>
      <w:ind w:left="431" w:hanging="431"/>
      <w:jc w:val="both"/>
    </w:pPr>
    <w:rPr>
      <w:rFonts w:ascii="微软雅黑" w:hAnsi="微软雅黑"/>
      <w:b w:val="0"/>
      <w:color w:val="auto"/>
      <w:sz w:val="30"/>
      <w:szCs w:val="30"/>
    </w:rPr>
  </w:style>
  <w:style w:type="character" w:customStyle="1" w:styleId="35Char">
    <w:name w:val="样式35 Char"/>
    <w:link w:val="35"/>
    <w:rsid w:val="00236404"/>
    <w:rPr>
      <w:rFonts w:ascii="微软雅黑" w:eastAsia="宋体" w:hAnsi="微软雅黑" w:cs="Times New Roman"/>
      <w:bCs/>
      <w:kern w:val="44"/>
      <w:sz w:val="30"/>
      <w:szCs w:val="30"/>
      <w:lang w:val="en-GB"/>
    </w:rPr>
  </w:style>
  <w:style w:type="paragraph" w:customStyle="1" w:styleId="lastincell">
    <w:name w:val="lastincell"/>
    <w:basedOn w:val="a"/>
    <w:rsid w:val="00236404"/>
    <w:pPr>
      <w:widowControl/>
      <w:spacing w:before="100" w:beforeAutospacing="1" w:after="100" w:afterAutospacing="1" w:line="240" w:lineRule="auto"/>
      <w:jc w:val="left"/>
    </w:pPr>
    <w:rPr>
      <w:rFonts w:ascii="宋体" w:hAnsi="宋体" w:cs="宋体"/>
      <w:kern w:val="0"/>
    </w:rPr>
  </w:style>
  <w:style w:type="paragraph" w:customStyle="1" w:styleId="CharChar1CharCharCharCharCharCharCharCharCharCharCharCharChar2CharCharCharCharCharCharCharCharCharCharCharCharCharCharCharCharCharCharCharCharCharChar">
    <w:name w:val="Char Char1 Char Char Char Char Char Char Char Char Char Char Char Char Char2 Char Char Char Char Char Char Char Char Char Char Char Char Char Char Char Char Char Char Char Char Char Char"/>
    <w:basedOn w:val="a"/>
    <w:rsid w:val="00236404"/>
    <w:pPr>
      <w:widowControl/>
      <w:snapToGrid w:val="0"/>
      <w:spacing w:before="100" w:beforeAutospacing="1" w:after="100" w:afterAutospacing="1" w:line="360" w:lineRule="auto"/>
      <w:jc w:val="left"/>
    </w:pPr>
    <w:rPr>
      <w:rFonts w:ascii="Verdana" w:hAnsi="Verdana"/>
      <w:kern w:val="0"/>
      <w:sz w:val="21"/>
      <w:szCs w:val="20"/>
      <w:lang w:eastAsia="en-US"/>
    </w:rPr>
  </w:style>
  <w:style w:type="paragraph" w:customStyle="1" w:styleId="affd">
    <w:name w:val="文档属性标题（绿盟科技）"/>
    <w:basedOn w:val="a"/>
    <w:qFormat/>
    <w:rsid w:val="00236404"/>
    <w:pPr>
      <w:framePr w:hSpace="180" w:wrap="around" w:vAnchor="text" w:hAnchor="margin" w:xAlign="inside" w:y="121"/>
      <w:widowControl/>
      <w:spacing w:line="300" w:lineRule="auto"/>
      <w:jc w:val="left"/>
    </w:pPr>
    <w:rPr>
      <w:b/>
      <w:kern w:val="0"/>
      <w:sz w:val="18"/>
      <w:szCs w:val="21"/>
    </w:rPr>
  </w:style>
  <w:style w:type="paragraph" w:customStyle="1" w:styleId="affe">
    <w:name w:val="文档属性（绿盟科技）"/>
    <w:basedOn w:val="affd"/>
    <w:qFormat/>
    <w:rsid w:val="00236404"/>
    <w:pPr>
      <w:framePr w:wrap="around"/>
      <w:ind w:leftChars="50" w:left="50"/>
    </w:pPr>
    <w:rPr>
      <w:b w:val="0"/>
    </w:rPr>
  </w:style>
  <w:style w:type="paragraph" w:customStyle="1" w:styleId="CharCharCharCharCharCharChar">
    <w:name w:val="Char Char Char Char Char Char Char"/>
    <w:basedOn w:val="a9"/>
    <w:rsid w:val="00236404"/>
    <w:pPr>
      <w:spacing w:line="240" w:lineRule="auto"/>
    </w:pPr>
    <w:rPr>
      <w:rFonts w:ascii="Tahoma" w:hAnsi="Tahoma"/>
    </w:rPr>
  </w:style>
  <w:style w:type="character" w:customStyle="1" w:styleId="dialog-label">
    <w:name w:val="dialog-label"/>
    <w:rsid w:val="00236404"/>
    <w:rPr>
      <w:rFonts w:ascii="Arial" w:hAnsi="Arial" w:cs="Arial" w:hint="default"/>
      <w:b/>
      <w:bCs/>
      <w:color w:val="000000"/>
      <w:sz w:val="19"/>
      <w:szCs w:val="19"/>
    </w:rPr>
  </w:style>
  <w:style w:type="character" w:customStyle="1" w:styleId="dialog-content">
    <w:name w:val="dialog-content"/>
    <w:rsid w:val="00236404"/>
    <w:rPr>
      <w:rFonts w:ascii="Arial" w:hAnsi="Arial" w:cs="Arial" w:hint="default"/>
      <w:sz w:val="19"/>
      <w:szCs w:val="19"/>
    </w:rPr>
  </w:style>
  <w:style w:type="paragraph" w:customStyle="1" w:styleId="LENOVO">
    <w:name w:val="文档属性标题（LENOVO）"/>
    <w:basedOn w:val="a"/>
    <w:next w:val="LENOVO0"/>
    <w:qFormat/>
    <w:rsid w:val="00236404"/>
    <w:pPr>
      <w:framePr w:hSpace="180" w:wrap="around" w:vAnchor="text" w:hAnchor="margin" w:xAlign="inside" w:y="121"/>
      <w:widowControl/>
      <w:spacing w:line="300" w:lineRule="auto"/>
      <w:jc w:val="left"/>
    </w:pPr>
    <w:rPr>
      <w:b/>
      <w:kern w:val="0"/>
      <w:sz w:val="18"/>
      <w:szCs w:val="21"/>
    </w:rPr>
  </w:style>
  <w:style w:type="paragraph" w:customStyle="1" w:styleId="LENOVO0">
    <w:name w:val="文档属性（LENOVO）"/>
    <w:basedOn w:val="LENOVO"/>
    <w:qFormat/>
    <w:rsid w:val="00236404"/>
    <w:pPr>
      <w:framePr w:wrap="around"/>
      <w:ind w:leftChars="50" w:left="50"/>
    </w:pPr>
    <w:rPr>
      <w:b w:val="0"/>
    </w:rPr>
  </w:style>
  <w:style w:type="character" w:customStyle="1" w:styleId="Char12">
    <w:name w:val="批注文字 Char1"/>
    <w:basedOn w:val="a0"/>
    <w:uiPriority w:val="99"/>
    <w:semiHidden/>
    <w:rsid w:val="00236404"/>
    <w:rPr>
      <w:rFonts w:ascii="Arial" w:eastAsia="宋体" w:hAnsi="Arial" w:cs="Times New Roman"/>
      <w:sz w:val="24"/>
      <w:szCs w:val="24"/>
    </w:rPr>
  </w:style>
  <w:style w:type="character" w:customStyle="1" w:styleId="Char13">
    <w:name w:val="批注主题 Char1"/>
    <w:basedOn w:val="Char12"/>
    <w:uiPriority w:val="99"/>
    <w:semiHidden/>
    <w:rsid w:val="00236404"/>
    <w:rPr>
      <w:rFonts w:ascii="Arial" w:eastAsia="宋体" w:hAnsi="Arial" w:cs="Times New Roman"/>
      <w:b/>
      <w:bCs/>
      <w:sz w:val="24"/>
      <w:szCs w:val="24"/>
    </w:rPr>
  </w:style>
  <w:style w:type="paragraph" w:customStyle="1" w:styleId="ParaCharCharCharCharCharCharCharCharCharCharCharCharChar">
    <w:name w:val="默认段落字体 Para Char Char Char Char Char Char Char Char Char Char Char Char Char"/>
    <w:basedOn w:val="a9"/>
    <w:next w:val="a"/>
    <w:rsid w:val="00236404"/>
    <w:pPr>
      <w:spacing w:line="240" w:lineRule="auto"/>
    </w:pPr>
    <w:rPr>
      <w:rFonts w:ascii="Tahoma" w:hAnsi="Tahoma"/>
    </w:rPr>
  </w:style>
  <w:style w:type="paragraph" w:customStyle="1" w:styleId="Logo">
    <w:name w:val="Logo"/>
    <w:basedOn w:val="a"/>
    <w:rsid w:val="00236404"/>
    <w:pPr>
      <w:widowControl/>
      <w:spacing w:line="360" w:lineRule="auto"/>
      <w:jc w:val="center"/>
    </w:pPr>
    <w:rPr>
      <w:kern w:val="0"/>
      <w:szCs w:val="20"/>
    </w:rPr>
  </w:style>
  <w:style w:type="paragraph" w:customStyle="1" w:styleId="2a">
    <w:name w:val="样式 首行缩进:  2 字符"/>
    <w:basedOn w:val="a"/>
    <w:rsid w:val="00236404"/>
    <w:pPr>
      <w:widowControl/>
      <w:spacing w:line="360" w:lineRule="auto"/>
      <w:ind w:firstLineChars="200" w:firstLine="480"/>
      <w:jc w:val="left"/>
    </w:pPr>
    <w:rPr>
      <w:rFonts w:cs="宋体"/>
      <w:kern w:val="0"/>
      <w:szCs w:val="20"/>
    </w:rPr>
  </w:style>
  <w:style w:type="paragraph" w:customStyle="1" w:styleId="afff">
    <w:name w:val="正文文本首行缩进"/>
    <w:basedOn w:val="a"/>
    <w:rsid w:val="00236404"/>
    <w:pPr>
      <w:spacing w:line="360" w:lineRule="auto"/>
      <w:ind w:firstLineChars="200" w:firstLine="200"/>
    </w:pPr>
    <w:rPr>
      <w:rFonts w:ascii="Times New Roman" w:hAnsi="Times New Roman" w:cs="宋体"/>
      <w:szCs w:val="20"/>
    </w:rPr>
  </w:style>
  <w:style w:type="paragraph" w:customStyle="1" w:styleId="CharCharCharCharCharCharCharCharCharCharCharCharCharCharCharChar">
    <w:name w:val="Char Char Char Char Char Char Char Char Char Char Char Char Char Char Char Char"/>
    <w:basedOn w:val="a"/>
    <w:rsid w:val="00236404"/>
    <w:pPr>
      <w:keepNext/>
      <w:tabs>
        <w:tab w:val="left" w:pos="360"/>
      </w:tabs>
      <w:spacing w:line="240" w:lineRule="auto"/>
    </w:pPr>
    <w:rPr>
      <w:rFonts w:ascii="Times New Roman" w:hAnsi="Times New Roman"/>
    </w:rPr>
  </w:style>
  <w:style w:type="paragraph" w:customStyle="1" w:styleId="TOC1">
    <w:name w:val="TOC 标题1"/>
    <w:basedOn w:val="1"/>
    <w:next w:val="a"/>
    <w:uiPriority w:val="39"/>
    <w:unhideWhenUsed/>
    <w:qFormat/>
    <w:rsid w:val="00236404"/>
    <w:pPr>
      <w:widowControl/>
      <w:spacing w:beforeLines="0" w:before="480" w:afterLines="0" w:after="0" w:line="276" w:lineRule="auto"/>
      <w:ind w:left="0"/>
      <w:outlineLvl w:val="9"/>
    </w:pPr>
    <w:rPr>
      <w:rFonts w:ascii="Cambria" w:hAnsi="Cambria"/>
      <w:color w:val="365F91"/>
      <w:kern w:val="0"/>
      <w:sz w:val="28"/>
      <w:szCs w:val="28"/>
    </w:rPr>
  </w:style>
  <w:style w:type="paragraph" w:customStyle="1" w:styleId="Char14">
    <w:name w:val="Char1"/>
    <w:basedOn w:val="a"/>
    <w:rsid w:val="00236404"/>
    <w:pPr>
      <w:tabs>
        <w:tab w:val="left" w:pos="360"/>
      </w:tabs>
      <w:spacing w:line="360" w:lineRule="auto"/>
      <w:ind w:left="482" w:firstLineChars="200" w:firstLine="200"/>
    </w:pPr>
    <w:rPr>
      <w:rFonts w:ascii="宋体" w:hAnsi="Times New Roman"/>
    </w:rPr>
  </w:style>
  <w:style w:type="paragraph" w:customStyle="1" w:styleId="afff0">
    <w:name w:val="正文（绿盟科技）"/>
    <w:qFormat/>
    <w:rsid w:val="00236404"/>
    <w:pPr>
      <w:spacing w:line="300" w:lineRule="auto"/>
    </w:pPr>
    <w:rPr>
      <w:rFonts w:ascii="Arial" w:eastAsia="宋体" w:hAnsi="Arial" w:cs="Times New Roman"/>
      <w:kern w:val="0"/>
      <w:szCs w:val="21"/>
    </w:rPr>
  </w:style>
  <w:style w:type="character" w:customStyle="1" w:styleId="apple-converted-space">
    <w:name w:val="apple-converted-space"/>
    <w:rsid w:val="00236404"/>
  </w:style>
  <w:style w:type="paragraph" w:styleId="afff1">
    <w:name w:val="List Paragraph"/>
    <w:basedOn w:val="a"/>
    <w:uiPriority w:val="34"/>
    <w:qFormat/>
    <w:rsid w:val="009A3DAE"/>
    <w:pPr>
      <w:ind w:firstLineChars="200" w:firstLine="420"/>
    </w:pPr>
  </w:style>
  <w:style w:type="character" w:styleId="afff2">
    <w:name w:val="annotation reference"/>
    <w:basedOn w:val="a0"/>
    <w:uiPriority w:val="99"/>
    <w:semiHidden/>
    <w:unhideWhenUsed/>
    <w:rsid w:val="000F1313"/>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923500">
      <w:bodyDiv w:val="1"/>
      <w:marLeft w:val="0"/>
      <w:marRight w:val="0"/>
      <w:marTop w:val="0"/>
      <w:marBottom w:val="0"/>
      <w:divBdr>
        <w:top w:val="none" w:sz="0" w:space="0" w:color="auto"/>
        <w:left w:val="none" w:sz="0" w:space="0" w:color="auto"/>
        <w:bottom w:val="none" w:sz="0" w:space="0" w:color="auto"/>
        <w:right w:val="none" w:sz="0" w:space="0" w:color="auto"/>
      </w:divBdr>
      <w:divsChild>
        <w:div w:id="45733375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pconline.com.cn/pcjob/system/microsoft/article/0412/507334.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pconline.com.cn/pcjob/system/microsoft/article/0412/507334.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pconline.com.cn/pcjob/system/microsoft/article/0412/507334.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pconline.com.cn/pcjob/system/microsoft/article/0412/507334.html"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www.pconline.com.cn/pcjob/system/microsoft/article/0412/507334.html" TargetMode="External"/><Relationship Id="rId27" Type="http://schemas.openxmlformats.org/officeDocument/2006/relationships/hyperlink" Target="http://www.pconline.com.cn/pcjob/system/microsoft/article/0412/507334.html"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FF2AE-188C-43E4-BA11-1564F4FAB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34</Pages>
  <Words>2710</Words>
  <Characters>15451</Characters>
  <Application>Microsoft Office Word</Application>
  <DocSecurity>0</DocSecurity>
  <Lines>128</Lines>
  <Paragraphs>36</Paragraphs>
  <ScaleCrop>false</ScaleCrop>
  <Company>WORKGROUP</Company>
  <LinksUpToDate>false</LinksUpToDate>
  <CharactersWithSpaces>18125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林泽奇</dc:creator>
  <cp:keywords/>
  <dc:description/>
  <cp:lastModifiedBy>林泽奇</cp:lastModifiedBy>
  <cp:revision>57</cp:revision>
  <cp:lastPrinted>2018-11-30T02:06:00Z</cp:lastPrinted>
  <dcterms:created xsi:type="dcterms:W3CDTF">2018-12-04T09:44:00Z</dcterms:created>
  <dcterms:modified xsi:type="dcterms:W3CDTF">2018-12-06T01:42:00Z</dcterms:modified>
</cp:coreProperties>
</file>